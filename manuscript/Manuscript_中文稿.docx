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843DF" w14:textId="3A342D68" w:rsidR="008A6077" w:rsidRPr="00850691" w:rsidRDefault="008A6077" w:rsidP="008A6077">
      <w:pPr>
        <w:rPr>
          <w:rFonts w:asciiTheme="minorHAnsi" w:hAnsiTheme="minorHAnsi" w:cstheme="minorHAnsi"/>
        </w:rPr>
      </w:pPr>
    </w:p>
    <w:p w14:paraId="3051FA1D" w14:textId="77777777" w:rsidR="00BD47BB" w:rsidRPr="00850691" w:rsidRDefault="00BD47BB" w:rsidP="00B120F3">
      <w:pPr>
        <w:pStyle w:val="a3"/>
        <w:rPr>
          <w:rFonts w:asciiTheme="minorHAnsi" w:hAnsiTheme="minorHAnsi" w:cstheme="minorHAnsi"/>
        </w:rPr>
        <w:sectPr w:rsidR="00BD47BB" w:rsidRPr="00850691" w:rsidSect="00E31404">
          <w:headerReference w:type="default" r:id="rId8"/>
          <w:footerReference w:type="default" r:id="rId9"/>
          <w:headerReference w:type="first" r:id="rId10"/>
          <w:pgSz w:w="12240" w:h="15840"/>
          <w:pgMar w:top="1440" w:right="1440" w:bottom="1440" w:left="1440" w:header="432" w:footer="720" w:gutter="0"/>
          <w:cols w:space="720"/>
          <w:docGrid w:linePitch="360"/>
        </w:sectPr>
      </w:pPr>
    </w:p>
    <w:p w14:paraId="6875C344" w14:textId="30ED8139" w:rsidR="00C94AA5" w:rsidRPr="00A060E4" w:rsidRDefault="00A060E4" w:rsidP="00B120F3">
      <w:pPr>
        <w:pStyle w:val="a3"/>
        <w:rPr>
          <w:rFonts w:asciiTheme="minorHAnsi" w:eastAsia="宋体" w:hAnsiTheme="minorHAnsi" w:cstheme="minorHAnsi"/>
          <w:lang w:eastAsia="zh-CN"/>
        </w:rPr>
      </w:pPr>
      <w:r>
        <w:rPr>
          <w:rFonts w:asciiTheme="minorHAnsi" w:eastAsia="宋体" w:hAnsiTheme="minorHAnsi" w:cstheme="minorHAnsi" w:hint="eastAsia"/>
          <w:lang w:eastAsia="zh-CN"/>
        </w:rPr>
        <w:t xml:space="preserve">A 10 m resolution global lake dataset </w:t>
      </w:r>
      <w:r w:rsidR="00827F19">
        <w:rPr>
          <w:rFonts w:asciiTheme="minorHAnsi" w:eastAsia="宋体" w:hAnsiTheme="minorHAnsi" w:cstheme="minorHAnsi" w:hint="eastAsia"/>
          <w:lang w:eastAsia="zh-CN"/>
        </w:rPr>
        <w:t>based on</w:t>
      </w:r>
      <w:r>
        <w:rPr>
          <w:rFonts w:asciiTheme="minorHAnsi" w:eastAsia="宋体" w:hAnsiTheme="minorHAnsi" w:cstheme="minorHAnsi" w:hint="eastAsia"/>
          <w:lang w:eastAsia="zh-CN"/>
        </w:rPr>
        <w:t xml:space="preserve"> Sentinel-2 </w:t>
      </w:r>
      <w:r w:rsidR="00715E36">
        <w:rPr>
          <w:rFonts w:asciiTheme="minorHAnsi" w:eastAsia="宋体" w:hAnsiTheme="minorHAnsi" w:cstheme="minorHAnsi" w:hint="eastAsia"/>
          <w:lang w:eastAsia="zh-CN"/>
        </w:rPr>
        <w:t>MSI data</w:t>
      </w:r>
      <w:r>
        <w:rPr>
          <w:rFonts w:asciiTheme="minorHAnsi" w:eastAsia="宋体" w:hAnsiTheme="minorHAnsi" w:cstheme="minorHAnsi" w:hint="eastAsia"/>
          <w:lang w:eastAsia="zh-CN"/>
        </w:rPr>
        <w:t xml:space="preserve"> </w:t>
      </w:r>
      <w:r w:rsidR="00827F19">
        <w:rPr>
          <w:rFonts w:asciiTheme="minorHAnsi" w:eastAsia="宋体" w:hAnsiTheme="minorHAnsi" w:cstheme="minorHAnsi" w:hint="eastAsia"/>
          <w:lang w:eastAsia="zh-CN"/>
        </w:rPr>
        <w:t>and deep learning</w:t>
      </w:r>
    </w:p>
    <w:p w14:paraId="64B36E80" w14:textId="591B0286" w:rsidR="00EC2CAF" w:rsidRDefault="00827F19" w:rsidP="009C4D5F">
      <w:pPr>
        <w:pStyle w:val="Authors"/>
        <w:rPr>
          <w:rFonts w:asciiTheme="minorHAnsi" w:eastAsia="宋体" w:hAnsiTheme="minorHAnsi" w:cstheme="minorHAnsi"/>
          <w:vertAlign w:val="superscript"/>
          <w:lang w:eastAsia="zh-CN"/>
        </w:rPr>
      </w:pPr>
      <w:proofErr w:type="spellStart"/>
      <w:r>
        <w:rPr>
          <w:rFonts w:asciiTheme="minorHAnsi" w:eastAsia="宋体" w:hAnsiTheme="minorHAnsi" w:cstheme="minorHAnsi" w:hint="eastAsia"/>
          <w:lang w:eastAsia="zh-CN"/>
        </w:rPr>
        <w:t>Beihui</w:t>
      </w:r>
      <w:proofErr w:type="spellEnd"/>
      <w:r>
        <w:rPr>
          <w:rFonts w:asciiTheme="minorHAnsi" w:eastAsia="宋体" w:hAnsiTheme="minorHAnsi" w:cstheme="minorHAnsi" w:hint="eastAsia"/>
          <w:lang w:eastAsia="zh-CN"/>
        </w:rPr>
        <w:t xml:space="preserve"> Hu</w:t>
      </w:r>
      <w:r w:rsidR="00545B6C" w:rsidRPr="00850691">
        <w:rPr>
          <w:rFonts w:asciiTheme="minorHAnsi" w:hAnsiTheme="minorHAnsi" w:cstheme="minorHAnsi"/>
          <w:vertAlign w:val="superscript"/>
        </w:rPr>
        <w:t>1</w:t>
      </w:r>
      <w:r w:rsidR="00C94AA5" w:rsidRPr="00850691">
        <w:rPr>
          <w:rFonts w:asciiTheme="minorHAnsi" w:hAnsiTheme="minorHAnsi" w:cstheme="minorHAnsi"/>
        </w:rPr>
        <w:t xml:space="preserve">, </w:t>
      </w:r>
      <w:r w:rsidR="00545B6C" w:rsidRPr="00850691">
        <w:rPr>
          <w:rFonts w:asciiTheme="minorHAnsi" w:hAnsiTheme="minorHAnsi" w:cstheme="minorHAnsi"/>
        </w:rPr>
        <w:t xml:space="preserve">and </w:t>
      </w:r>
      <w:r>
        <w:rPr>
          <w:rFonts w:asciiTheme="minorHAnsi" w:eastAsia="宋体" w:hAnsiTheme="minorHAnsi" w:cstheme="minorHAnsi" w:hint="eastAsia"/>
          <w:lang w:eastAsia="zh-CN"/>
        </w:rPr>
        <w:t>Lian Feng</w:t>
      </w:r>
      <w:r>
        <w:rPr>
          <w:rFonts w:asciiTheme="minorHAnsi" w:eastAsia="宋体" w:hAnsiTheme="minorHAnsi" w:cstheme="minorHAnsi" w:hint="eastAsia"/>
          <w:vertAlign w:val="superscript"/>
          <w:lang w:eastAsia="zh-CN"/>
        </w:rPr>
        <w:t>1</w:t>
      </w:r>
    </w:p>
    <w:p w14:paraId="245AB6F3" w14:textId="0D893433" w:rsidR="00D63E5A" w:rsidRDefault="00D63E5A" w:rsidP="00D63E5A">
      <w:pPr>
        <w:pStyle w:val="Heading-Main"/>
        <w:rPr>
          <w:rFonts w:asciiTheme="minorHAnsi" w:eastAsia="宋体" w:hAnsiTheme="minorHAnsi" w:cstheme="minorHAnsi" w:hint="eastAsia"/>
          <w:lang w:eastAsia="zh-CN"/>
        </w:rPr>
      </w:pPr>
      <w:r>
        <w:rPr>
          <w:rFonts w:asciiTheme="minorHAnsi" w:eastAsia="宋体" w:hAnsiTheme="minorHAnsi" w:cstheme="minorHAnsi" w:hint="eastAsia"/>
          <w:lang w:eastAsia="zh-CN"/>
        </w:rPr>
        <w:t>1</w:t>
      </w:r>
      <w:r w:rsidRPr="00850691">
        <w:rPr>
          <w:rFonts w:asciiTheme="minorHAnsi" w:hAnsiTheme="minorHAnsi" w:cstheme="minorHAnsi"/>
          <w:lang w:eastAsia="zh-CN"/>
        </w:rPr>
        <w:t xml:space="preserve"> </w:t>
      </w:r>
      <w:r>
        <w:rPr>
          <w:rFonts w:asciiTheme="minorHAnsi" w:eastAsia="宋体" w:hAnsiTheme="minorHAnsi" w:cstheme="minorHAnsi" w:hint="eastAsia"/>
          <w:lang w:eastAsia="zh-CN"/>
        </w:rPr>
        <w:t>Introduction</w:t>
      </w:r>
    </w:p>
    <w:p w14:paraId="0F34798F" w14:textId="6F0FBA9C" w:rsidR="00D63E5A" w:rsidRPr="0060635A" w:rsidRDefault="005D109F" w:rsidP="005D109F">
      <w:pPr>
        <w:ind w:firstLine="480"/>
        <w:rPr>
          <w:rFonts w:eastAsia="宋体"/>
          <w:lang w:eastAsia="zh-CN"/>
        </w:rPr>
      </w:pPr>
      <w:r>
        <w:rPr>
          <w:rFonts w:ascii="宋体" w:eastAsia="宋体" w:hAnsi="宋体" w:cs="宋体" w:hint="eastAsia"/>
          <w:lang w:eastAsia="zh-CN"/>
        </w:rPr>
        <w:t>湖泊和水库（以下简称</w:t>
      </w:r>
      <w:r>
        <w:rPr>
          <w:lang w:eastAsia="zh-CN"/>
        </w:rPr>
        <w:t xml:space="preserve"> “</w:t>
      </w:r>
      <w:r>
        <w:rPr>
          <w:rFonts w:ascii="宋体" w:eastAsia="宋体" w:hAnsi="宋体" w:cs="宋体" w:hint="eastAsia"/>
          <w:lang w:eastAsia="zh-CN"/>
        </w:rPr>
        <w:t>湖泊</w:t>
      </w:r>
      <w:r>
        <w:rPr>
          <w:rFonts w:ascii="Calibri" w:hAnsi="Calibri" w:cs="Calibri"/>
          <w:lang w:eastAsia="zh-CN"/>
        </w:rPr>
        <w:t>”</w:t>
      </w:r>
      <w:r>
        <w:rPr>
          <w:rFonts w:ascii="宋体" w:eastAsia="宋体" w:hAnsi="宋体" w:cs="宋体" w:hint="eastAsia"/>
          <w:lang w:eastAsia="zh-CN"/>
        </w:rPr>
        <w:t>）在全球水文和生物地球化学水循环及碳循环中发挥着重要作用（</w:t>
      </w:r>
      <w:r>
        <w:rPr>
          <w:lang w:eastAsia="zh-CN"/>
        </w:rPr>
        <w:t xml:space="preserve">Lehner &amp; </w:t>
      </w:r>
      <w:proofErr w:type="spellStart"/>
      <w:r>
        <w:rPr>
          <w:lang w:eastAsia="zh-CN"/>
        </w:rPr>
        <w:t>Döll</w:t>
      </w:r>
      <w:proofErr w:type="spellEnd"/>
      <w:r>
        <w:rPr>
          <w:lang w:eastAsia="zh-CN"/>
        </w:rPr>
        <w:t xml:space="preserve">, 2004; </w:t>
      </w:r>
      <w:proofErr w:type="spellStart"/>
      <w:r>
        <w:rPr>
          <w:lang w:eastAsia="zh-CN"/>
        </w:rPr>
        <w:t>Verpoorter</w:t>
      </w:r>
      <w:proofErr w:type="spellEnd"/>
      <w:r>
        <w:rPr>
          <w:lang w:eastAsia="zh-CN"/>
        </w:rPr>
        <w:t xml:space="preserve"> et a</w:t>
      </w:r>
      <w:r>
        <w:rPr>
          <w:rFonts w:eastAsia="宋体" w:hint="eastAsia"/>
          <w:lang w:eastAsia="zh-CN"/>
        </w:rPr>
        <w:t>l, 2016</w:t>
      </w:r>
      <w:r w:rsidRPr="005D109F">
        <w:rPr>
          <w:rFonts w:eastAsia="宋体"/>
          <w:lang w:eastAsia="zh-CN"/>
        </w:rPr>
        <w:t>）</w:t>
      </w:r>
      <w:r>
        <w:rPr>
          <w:rFonts w:eastAsia="宋体" w:hint="eastAsia"/>
          <w:lang w:eastAsia="zh-CN"/>
        </w:rPr>
        <w:t>。</w:t>
      </w:r>
      <w:r>
        <w:rPr>
          <w:rFonts w:ascii="宋体" w:eastAsia="宋体" w:hAnsi="宋体" w:cs="宋体" w:hint="eastAsia"/>
          <w:lang w:eastAsia="zh-CN"/>
        </w:rPr>
        <w:t>它们的作用与其几何特征密切相关</w:t>
      </w:r>
      <w:r>
        <w:rPr>
          <w:rFonts w:eastAsia="宋体"/>
          <w:lang w:eastAsia="zh-CN"/>
        </w:rPr>
        <w:fldChar w:fldCharType="begin"/>
      </w:r>
      <w:r>
        <w:rPr>
          <w:rFonts w:eastAsia="宋体"/>
          <w:lang w:eastAsia="zh-CN"/>
        </w:rPr>
        <w:instrText xml:space="preserve"> ADDIN ZOTERO_ITEM CSL_CITATION {"citationID":"RjAEoYJV","properties":{"formattedCitation":"(Messager et al., 2016)","plainCitation":"(Messager et al., 2016)","noteIndex":0},"citationItems":[{"id":44,"uris":["http://zotero.org/users/10465841/items/ZHLK89XX"],"itemData":{"id":44,"type":"article-journal","abstract":"Lakes are key components of biogeochemical and ecological processes, thus knowledge about their distribution, volume and residence time is crucial in understanding their properties and interactions within the Earth system. However, global information is scarce and inconsistent across spatial scales and regions. Here we develop a geo-statistical model to estimate the volume of global lakes with a surface area of at least 10 ha based on the surrounding terrain information. Our spatially resolved database shows 1.42 million individual polygons of natural lakes with a total surface area of 2.67 × 106 km2 (1.8% of global land area), a total shoreline length of 7.2 × 106 km (about four times longer than the world’s ocean coastline) and a total volume of 181.9 × 103 km3 (0.8% of total global non-frozen terrestrial water stocks). We also compute mean and median hydraulic residence times for all lakes to be 1,834 days and 456 days, respectively.","container-title":"Nature Communications","DOI":"10.1038/ncomms13603","ISSN":"2041-1723","issue":"1","journalAbbreviation":"Nat Commun","language":"en","license":"2016 The Author(s)","note":"number: 1\npublisher: Nature Publishing Group","page":"13603","source":"www.nature.com","title":"Estimating the volume and age of water stored in global lakes using a geo-statistical approach","volume":"7","author":[{"family":"Messager","given":"Mathis Loïc"},{"family":"Lehner","given":"Bernhard"},{"family":"Grill","given":"Günther"},{"family":"Nedeva","given":"Irena"},{"family":"Schmitt","given":"Oliver"}],"issued":{"date-parts":[["2016",12,15]]}}}],"schema":"https://github.com/citation-style-language/schema/raw/master/csl-citation.json"} </w:instrText>
      </w:r>
      <w:r>
        <w:rPr>
          <w:rFonts w:eastAsia="宋体"/>
          <w:lang w:eastAsia="zh-CN"/>
        </w:rPr>
        <w:fldChar w:fldCharType="separate"/>
      </w:r>
      <w:r w:rsidRPr="00FC42AD">
        <w:rPr>
          <w:lang w:eastAsia="zh-CN"/>
        </w:rPr>
        <w:t>(Messager et al., 2016)</w:t>
      </w:r>
      <w:r>
        <w:rPr>
          <w:rFonts w:eastAsia="宋体"/>
          <w:lang w:eastAsia="zh-CN"/>
        </w:rPr>
        <w:fldChar w:fldCharType="end"/>
      </w:r>
      <w:r>
        <w:rPr>
          <w:rFonts w:eastAsia="宋体" w:hint="eastAsia"/>
          <w:lang w:eastAsia="zh-CN"/>
        </w:rPr>
        <w:t>.</w:t>
      </w:r>
      <w:r>
        <w:rPr>
          <w:rFonts w:ascii="宋体" w:eastAsia="宋体" w:hAnsi="宋体" w:cs="宋体" w:hint="eastAsia"/>
          <w:lang w:eastAsia="zh-CN"/>
        </w:rPr>
        <w:t>。由于其对气候变化和人类活动的敏感性，全球湖泊不断发生变化</w:t>
      </w:r>
      <w:r>
        <w:rPr>
          <w:rFonts w:eastAsia="宋体"/>
          <w:lang w:eastAsia="zh-CN"/>
        </w:rPr>
        <w:fldChar w:fldCharType="begin"/>
      </w:r>
      <w:r>
        <w:rPr>
          <w:rFonts w:eastAsia="宋体"/>
          <w:lang w:eastAsia="zh-CN"/>
        </w:rPr>
        <w:instrText xml:space="preserve"> ADDIN ZOTERO_ITEM CSL_CITATION {"citationID":"FHA7KHcJ","properties":{"formattedCitation":"(Pi et al., 2022; Williamson et al., 2009)","plainCitation":"(Pi et al., 2022; Williamson et al., 2009)","noteIndex":0},"citationItems":[{"id":135,"uris":["http://zotero.org/users/10465841/items/KA5W597Q"],"itemData":{"id":135,"type":"article-journal","abstract":"Lakes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A."}],"issued":{"date-parts":[["2022",10,1]]}}},{"id":1207,"uris":["http://zotero.org/users/10465841/items/5NEN3BMB"],"itemData":{"id":1207,"type":"article-journal","abstract":"Climate change is generating complex responses in both natural and human ecosystems that vary in their geographic distribution, magnitude, and timing across the global landscape. One of the major issues that scientists and policy makers now confront is how to assess such massive changes over multiple scales of space and time. Lakes and reservoirs comprise a geographically distributed network of the lowest points in the surrounding landscape that make them important sentinels of climate change. Their physical, chemical, and biological responses to climate provide a variety of information-rich signals. Their sediments archive and integrate these signals, enabling paleolimnologists to document changes over years to millennia. Lakes are also hot spots of carbon cycling in the landscape and as such are important regulators of climate change, processing terrestrial and atmospheric as well as aquatic carbon. We provide an overview of this concept of lakes and reservoirs as sentinels, integrators, and regulators of climate change, as well as of the need for scaling and modeling these responses in the context of global climate change. We conclude by providing a brief look to the future and the creation of globally networked sensors in lakes and reservoirs around the world.","container-title":"Limnology and Oceanography","DOI":"10.4319/lo.2009.54.6_part_2.2273","ISSN":"1939-5590","issue":"6part2","language":"en","license":"© 2009, by the Association for the Sciences of Limnology and Oceanography, Inc.","note":"_eprint: https://onlinelibrary.wiley.com/doi/pdf/10.4319/lo.2009.54.6_part_2.2273","page":"2273-2282","source":"Wiley Online Library","title":"Lakes and reservoirs as sentinels, integrators, and regulators of climate change","volume":"54","author":[{"family":"Williamson","given":"Craig E."},{"family":"Saros","given":"Jasmine E."},{"family":"Vincent","given":"Warwick F."},{"family":"Smol","given":"John P."}],"issued":{"date-parts":[["2009"]]}}}],"schema":"https://github.com/citation-style-language/schema/raw/master/csl-citation.json"} </w:instrText>
      </w:r>
      <w:r>
        <w:rPr>
          <w:rFonts w:eastAsia="宋体"/>
          <w:lang w:eastAsia="zh-CN"/>
        </w:rPr>
        <w:fldChar w:fldCharType="separate"/>
      </w:r>
      <w:r w:rsidRPr="00787B3B">
        <w:t>(Pi et al., 2022; Williamson et al., 2009)</w:t>
      </w:r>
      <w:r>
        <w:rPr>
          <w:rFonts w:eastAsia="宋体"/>
          <w:lang w:eastAsia="zh-CN"/>
        </w:rPr>
        <w:fldChar w:fldCharType="end"/>
      </w:r>
      <w:r>
        <w:rPr>
          <w:rFonts w:ascii="宋体" w:eastAsia="宋体" w:hAnsi="宋体" w:cs="宋体" w:hint="eastAsia"/>
          <w:lang w:eastAsia="zh-CN"/>
        </w:rPr>
        <w:t>。</w:t>
      </w:r>
      <w:r w:rsidR="0060635A">
        <w:rPr>
          <w:rFonts w:ascii="宋体" w:eastAsia="宋体" w:hAnsi="宋体" w:cs="宋体" w:hint="eastAsia"/>
          <w:lang w:eastAsia="zh-CN"/>
        </w:rPr>
        <w:t>掌握</w:t>
      </w:r>
      <w:r w:rsidRPr="005D109F">
        <w:rPr>
          <w:rFonts w:ascii="宋体" w:eastAsia="宋体" w:hAnsi="宋体" w:cs="宋体" w:hint="eastAsia"/>
          <w:lang w:eastAsia="zh-CN"/>
        </w:rPr>
        <w:t>全球湖泊的</w:t>
      </w:r>
      <w:r w:rsidR="0075168B">
        <w:rPr>
          <w:rFonts w:ascii="宋体" w:eastAsia="宋体" w:hAnsi="宋体" w:cs="宋体" w:hint="eastAsia"/>
          <w:lang w:eastAsia="zh-CN"/>
        </w:rPr>
        <w:t>空间</w:t>
      </w:r>
      <w:r w:rsidRPr="005D109F">
        <w:rPr>
          <w:rFonts w:ascii="宋体" w:eastAsia="宋体" w:hAnsi="宋体" w:cs="宋体" w:hint="eastAsia"/>
          <w:lang w:eastAsia="zh-CN"/>
        </w:rPr>
        <w:t>分布和变化对相关的地球系统过程研究及水资源调控至关重要。</w:t>
      </w:r>
    </w:p>
    <w:p w14:paraId="58CB0269" w14:textId="77777777" w:rsidR="00FD5325" w:rsidRDefault="00B8790A" w:rsidP="00F24E39">
      <w:pPr>
        <w:ind w:firstLine="480"/>
        <w:rPr>
          <w:rFonts w:ascii="宋体" w:eastAsia="宋体" w:hAnsi="宋体" w:cs="宋体"/>
          <w:lang w:eastAsia="zh-CN"/>
        </w:rPr>
      </w:pPr>
      <w:r>
        <w:rPr>
          <w:rFonts w:ascii="宋体" w:eastAsia="宋体" w:hAnsi="宋体" w:cs="宋体" w:hint="eastAsia"/>
          <w:lang w:eastAsia="zh-CN"/>
        </w:rPr>
        <w:t>因为湖泊分布广泛，形态各异，数量庞大，全球湖泊制图存在着挑战。</w:t>
      </w:r>
      <w:r w:rsidR="00E346A5">
        <w:rPr>
          <w:rFonts w:ascii="宋体" w:eastAsia="宋体" w:hAnsi="宋体" w:cs="宋体" w:hint="eastAsia"/>
          <w:lang w:eastAsia="zh-CN"/>
        </w:rPr>
        <w:t>现有数据集中的GLWD、</w:t>
      </w:r>
      <w:proofErr w:type="spellStart"/>
      <w:r w:rsidR="00E346A5">
        <w:rPr>
          <w:rFonts w:ascii="宋体" w:eastAsia="宋体" w:hAnsi="宋体" w:cs="宋体" w:hint="eastAsia"/>
          <w:lang w:eastAsia="zh-CN"/>
        </w:rPr>
        <w:t>HydroLAKES</w:t>
      </w:r>
      <w:proofErr w:type="spellEnd"/>
      <w:r w:rsidR="00E346A5">
        <w:rPr>
          <w:rFonts w:ascii="宋体" w:eastAsia="宋体" w:hAnsi="宋体" w:cs="宋体" w:hint="eastAsia"/>
          <w:lang w:eastAsia="zh-CN"/>
        </w:rPr>
        <w:t>，</w:t>
      </w:r>
      <w:r w:rsidR="00A773C6">
        <w:rPr>
          <w:rFonts w:ascii="宋体" w:eastAsia="宋体" w:hAnsi="宋体" w:cs="宋体" w:hint="eastAsia"/>
          <w:lang w:eastAsia="zh-CN"/>
        </w:rPr>
        <w:t>是由多个数据源编制而成的。这些数据</w:t>
      </w:r>
      <w:proofErr w:type="gramStart"/>
      <w:r w:rsidR="00A773C6">
        <w:rPr>
          <w:rFonts w:ascii="宋体" w:eastAsia="宋体" w:hAnsi="宋体" w:cs="宋体" w:hint="eastAsia"/>
          <w:lang w:eastAsia="zh-CN"/>
        </w:rPr>
        <w:t>集不能</w:t>
      </w:r>
      <w:proofErr w:type="gramEnd"/>
      <w:r w:rsidR="00A773C6">
        <w:rPr>
          <w:rFonts w:ascii="宋体" w:eastAsia="宋体" w:hAnsi="宋体" w:cs="宋体" w:hint="eastAsia"/>
          <w:lang w:eastAsia="zh-CN"/>
        </w:rPr>
        <w:t>很好地体现全球湖泊分布，因其</w:t>
      </w:r>
      <w:r w:rsidR="00E346A5">
        <w:rPr>
          <w:rFonts w:ascii="宋体" w:eastAsia="宋体" w:hAnsi="宋体" w:cs="宋体" w:hint="eastAsia"/>
          <w:lang w:eastAsia="zh-CN"/>
        </w:rPr>
        <w:t>数据</w:t>
      </w:r>
      <w:r w:rsidR="00A773C6">
        <w:rPr>
          <w:rFonts w:ascii="宋体" w:eastAsia="宋体" w:hAnsi="宋体" w:cs="宋体" w:hint="eastAsia"/>
          <w:lang w:eastAsia="zh-CN"/>
        </w:rPr>
        <w:t>源</w:t>
      </w:r>
      <w:r>
        <w:rPr>
          <w:rFonts w:ascii="宋体" w:eastAsia="宋体" w:hAnsi="宋体" w:cs="宋体" w:hint="eastAsia"/>
          <w:lang w:eastAsia="zh-CN"/>
        </w:rPr>
        <w:t>没有统一的</w:t>
      </w:r>
      <w:r w:rsidR="00A773C6">
        <w:rPr>
          <w:rFonts w:ascii="宋体" w:eastAsia="宋体" w:hAnsi="宋体" w:cs="宋体" w:hint="eastAsia"/>
          <w:lang w:eastAsia="zh-CN"/>
        </w:rPr>
        <w:t>分辨率及</w:t>
      </w:r>
      <w:r>
        <w:rPr>
          <w:rFonts w:ascii="宋体" w:eastAsia="宋体" w:hAnsi="宋体" w:cs="宋体" w:hint="eastAsia"/>
          <w:lang w:eastAsia="zh-CN"/>
        </w:rPr>
        <w:t>制图时间</w:t>
      </w:r>
      <w:r w:rsidR="0075168B">
        <w:rPr>
          <w:rFonts w:ascii="宋体" w:eastAsia="宋体" w:hAnsi="宋体" w:cs="宋体" w:hint="eastAsia"/>
          <w:lang w:eastAsia="zh-CN"/>
        </w:rPr>
        <w:t>。</w:t>
      </w:r>
      <w:r w:rsidR="0060635A">
        <w:rPr>
          <w:rFonts w:ascii="宋体" w:eastAsia="宋体" w:hAnsi="宋体" w:cs="宋体" w:hint="eastAsia"/>
          <w:lang w:eastAsia="zh-CN"/>
        </w:rPr>
        <w:t>遥感</w:t>
      </w:r>
      <w:r w:rsidR="00EB348A">
        <w:rPr>
          <w:rFonts w:eastAsia="宋体" w:hint="eastAsia"/>
          <w:lang w:eastAsia="zh-CN"/>
        </w:rPr>
        <w:t>因其</w:t>
      </w:r>
      <w:r w:rsidR="00D63E5A">
        <w:rPr>
          <w:rFonts w:hint="eastAsia"/>
          <w:lang w:eastAsia="zh-CN"/>
        </w:rPr>
        <w:t>覆盖面广、时效性强、信息量大</w:t>
      </w:r>
      <w:r w:rsidR="00EB348A">
        <w:rPr>
          <w:rFonts w:ascii="宋体" w:eastAsia="宋体" w:hAnsi="宋体" w:cs="宋体" w:hint="eastAsia"/>
          <w:lang w:eastAsia="zh-CN"/>
        </w:rPr>
        <w:t>的</w:t>
      </w:r>
      <w:r w:rsidR="00D63E5A">
        <w:rPr>
          <w:rFonts w:hint="eastAsia"/>
          <w:lang w:eastAsia="zh-CN"/>
        </w:rPr>
        <w:t>优势，已成为</w:t>
      </w:r>
      <w:r w:rsidR="00EB348A">
        <w:rPr>
          <w:rFonts w:ascii="宋体" w:eastAsia="宋体" w:hAnsi="宋体" w:cs="宋体" w:hint="eastAsia"/>
          <w:lang w:eastAsia="zh-CN"/>
        </w:rPr>
        <w:t>大范围湖泊观测</w:t>
      </w:r>
      <w:r w:rsidR="00D63E5A">
        <w:rPr>
          <w:rFonts w:hint="eastAsia"/>
          <w:lang w:eastAsia="zh-CN"/>
        </w:rPr>
        <w:t>的主要方法</w:t>
      </w:r>
      <w:r w:rsidR="009D1FCD">
        <w:rPr>
          <w:rFonts w:ascii="宋体" w:eastAsia="宋体" w:hAnsi="宋体" w:cs="宋体" w:hint="eastAsia"/>
          <w:lang w:eastAsia="zh-CN"/>
        </w:rPr>
        <w:t>。</w:t>
      </w:r>
      <w:r w:rsidR="00AD04C4">
        <w:rPr>
          <w:rFonts w:ascii="宋体" w:eastAsia="宋体" w:hAnsi="宋体" w:cs="宋体" w:hint="eastAsia"/>
          <w:lang w:eastAsia="zh-CN"/>
        </w:rPr>
        <w:t>粗分辨率卫星传感器如AVHRR卫星的AVHRR(空间分辨率1001m)及MODIS的Terra/Aqua（</w:t>
      </w:r>
      <w:r w:rsidR="00AD04C4">
        <w:rPr>
          <w:rFonts w:ascii="宋体" w:eastAsia="宋体" w:hAnsi="宋体" w:cs="宋体" w:hint="eastAsia"/>
          <w:lang w:eastAsia="zh-CN"/>
        </w:rPr>
        <w:t>空间分辨率</w:t>
      </w:r>
      <w:r w:rsidR="00AD04C4">
        <w:rPr>
          <w:rFonts w:ascii="宋体" w:eastAsia="宋体" w:hAnsi="宋体" w:cs="宋体" w:hint="eastAsia"/>
          <w:lang w:eastAsia="zh-CN"/>
        </w:rPr>
        <w:t>250m至1km仅适用于大湖泊的研究。</w:t>
      </w:r>
      <w:r w:rsidR="00032F05">
        <w:rPr>
          <w:rFonts w:ascii="宋体" w:eastAsia="宋体" w:hAnsi="宋体" w:cs="宋体" w:hint="eastAsia"/>
          <w:lang w:eastAsia="zh-CN"/>
        </w:rPr>
        <w:t>中等分辨率</w:t>
      </w:r>
      <w:r w:rsidR="00AD04C4">
        <w:rPr>
          <w:rFonts w:ascii="宋体" w:eastAsia="宋体" w:hAnsi="宋体" w:cs="宋体" w:hint="eastAsia"/>
          <w:lang w:eastAsia="zh-CN"/>
        </w:rPr>
        <w:t>卫星</w:t>
      </w:r>
      <w:r w:rsidR="00A773C6">
        <w:rPr>
          <w:rFonts w:hint="eastAsia"/>
          <w:lang w:eastAsia="zh-CN"/>
        </w:rPr>
        <w:t>Landsat</w:t>
      </w:r>
      <w:r w:rsidR="00032F05">
        <w:rPr>
          <w:rFonts w:ascii="宋体" w:eastAsia="宋体" w:hAnsi="宋体" w:cs="宋体" w:hint="eastAsia"/>
          <w:lang w:eastAsia="zh-CN"/>
        </w:rPr>
        <w:t>自2008年免费对公众开放后，</w:t>
      </w:r>
      <w:r w:rsidR="009F6D13">
        <w:rPr>
          <w:rFonts w:ascii="宋体" w:eastAsia="宋体" w:hAnsi="宋体" w:cs="宋体" w:hint="eastAsia"/>
          <w:lang w:eastAsia="zh-CN"/>
        </w:rPr>
        <w:t>被广泛应用于</w:t>
      </w:r>
      <w:r w:rsidR="00032F05">
        <w:rPr>
          <w:rFonts w:ascii="宋体" w:eastAsia="宋体" w:hAnsi="宋体" w:cs="宋体" w:hint="eastAsia"/>
          <w:lang w:eastAsia="zh-CN"/>
        </w:rPr>
        <w:t>全球湖泊制图</w:t>
      </w:r>
      <w:r w:rsidR="009F6D13">
        <w:rPr>
          <w:rFonts w:ascii="宋体" w:eastAsia="宋体" w:hAnsi="宋体" w:cs="宋体" w:hint="eastAsia"/>
          <w:lang w:eastAsia="zh-CN"/>
        </w:rPr>
        <w:t>研究</w:t>
      </w:r>
      <w:r w:rsidR="00D63E5A">
        <w:rPr>
          <w:rFonts w:hint="eastAsia"/>
          <w:lang w:eastAsia="zh-CN"/>
        </w:rPr>
        <w:t>。</w:t>
      </w:r>
      <w:r w:rsidR="009F6D13">
        <w:rPr>
          <w:rFonts w:ascii="宋体" w:eastAsia="宋体" w:hAnsi="宋体" w:cs="宋体" w:hint="eastAsia"/>
          <w:lang w:eastAsia="zh-CN"/>
        </w:rPr>
        <w:t>如</w:t>
      </w:r>
      <w:proofErr w:type="spellStart"/>
      <w:r w:rsidR="009F6D13" w:rsidRPr="00C1396C">
        <w:rPr>
          <w:lang w:eastAsia="zh-CN"/>
        </w:rPr>
        <w:t>Verpoorter</w:t>
      </w:r>
      <w:proofErr w:type="spellEnd"/>
      <w:r w:rsidR="009F6D13">
        <w:rPr>
          <w:rFonts w:ascii="宋体" w:eastAsia="宋体" w:hAnsi="宋体" w:cs="宋体" w:hint="eastAsia"/>
          <w:lang w:eastAsia="zh-CN"/>
        </w:rPr>
        <w:t>等</w:t>
      </w:r>
      <w:r w:rsidR="00D03554">
        <w:rPr>
          <w:rFonts w:ascii="宋体" w:eastAsia="宋体" w:hAnsi="宋体" w:cs="宋体" w:hint="eastAsia"/>
          <w:lang w:eastAsia="zh-CN"/>
        </w:rPr>
        <w:t>处理了</w:t>
      </w:r>
      <w:r w:rsidR="0064073F">
        <w:rPr>
          <w:rFonts w:ascii="宋体" w:eastAsia="宋体" w:hAnsi="宋体" w:cs="宋体" w:hint="eastAsia"/>
          <w:lang w:eastAsia="zh-CN"/>
        </w:rPr>
        <w:t>2000年左右</w:t>
      </w:r>
      <w:r w:rsidR="009F6D13">
        <w:rPr>
          <w:rFonts w:ascii="宋体" w:eastAsia="宋体" w:hAnsi="宋体" w:cs="宋体" w:hint="eastAsia"/>
          <w:lang w:eastAsia="zh-CN"/>
        </w:rPr>
        <w:t>Landsat7</w:t>
      </w:r>
      <w:r w:rsidR="00D03554">
        <w:rPr>
          <w:rFonts w:ascii="宋体" w:eastAsia="宋体" w:hAnsi="宋体" w:cs="宋体" w:hint="eastAsia"/>
          <w:lang w:eastAsia="zh-CN"/>
        </w:rPr>
        <w:t>上的</w:t>
      </w:r>
      <w:r w:rsidR="009F6D13">
        <w:rPr>
          <w:rFonts w:ascii="宋体" w:eastAsia="宋体" w:hAnsi="宋体" w:cs="宋体" w:hint="eastAsia"/>
          <w:lang w:eastAsia="zh-CN"/>
        </w:rPr>
        <w:t xml:space="preserve"> ETM</w:t>
      </w:r>
      <w:r w:rsidR="00D03554">
        <w:rPr>
          <w:rFonts w:ascii="宋体" w:eastAsia="宋体" w:hAnsi="宋体" w:cs="宋体" w:hint="eastAsia"/>
          <w:lang w:eastAsia="zh-CN"/>
        </w:rPr>
        <w:t>+</w:t>
      </w:r>
      <w:r w:rsidR="0064073F">
        <w:rPr>
          <w:rFonts w:ascii="宋体" w:eastAsia="宋体" w:hAnsi="宋体" w:cs="宋体" w:hint="eastAsia"/>
          <w:lang w:eastAsia="zh-CN"/>
        </w:rPr>
        <w:t>传感器</w:t>
      </w:r>
      <w:r w:rsidR="00D03554">
        <w:rPr>
          <w:rFonts w:ascii="宋体" w:eastAsia="宋体" w:hAnsi="宋体" w:cs="宋体" w:hint="eastAsia"/>
          <w:lang w:eastAsia="zh-CN"/>
        </w:rPr>
        <w:t>的图像</w:t>
      </w:r>
      <w:r w:rsidR="0064073F">
        <w:rPr>
          <w:rFonts w:ascii="宋体" w:eastAsia="宋体" w:hAnsi="宋体" w:cs="宋体" w:hint="eastAsia"/>
          <w:lang w:eastAsia="zh-CN"/>
        </w:rPr>
        <w:t>制作了数据集GLOWABO，绘制了全球大于0.002</w:t>
      </w:r>
      <w:r w:rsidR="003A7E76">
        <w:rPr>
          <w:rFonts w:ascii="宋体" w:eastAsia="宋体" w:hAnsi="宋体" w:cs="宋体" w:hint="eastAsia"/>
          <w:lang w:eastAsia="zh-CN"/>
        </w:rPr>
        <w:t xml:space="preserve"> </w:t>
      </w:r>
      <w:r w:rsidR="0064073F">
        <w:rPr>
          <w:rFonts w:ascii="宋体" w:eastAsia="宋体" w:hAnsi="宋体" w:cs="宋体" w:hint="eastAsia"/>
          <w:lang w:eastAsia="zh-CN"/>
        </w:rPr>
        <w:t>km</w:t>
      </w:r>
      <w:r w:rsidR="0064073F" w:rsidRPr="0064073F">
        <w:rPr>
          <w:rFonts w:ascii="宋体" w:eastAsia="宋体" w:hAnsi="宋体" w:cs="宋体" w:hint="eastAsia"/>
          <w:vertAlign w:val="superscript"/>
          <w:lang w:eastAsia="zh-CN"/>
        </w:rPr>
        <w:t>2</w:t>
      </w:r>
      <w:r w:rsidR="0064073F">
        <w:rPr>
          <w:rFonts w:ascii="宋体" w:eastAsia="宋体" w:hAnsi="宋体" w:cs="宋体" w:hint="eastAsia"/>
          <w:lang w:eastAsia="zh-CN"/>
        </w:rPr>
        <w:t>的湖泊</w:t>
      </w:r>
      <w:r w:rsidR="00A773C6">
        <w:rPr>
          <w:rFonts w:ascii="宋体" w:eastAsia="宋体" w:hAnsi="宋体" w:cs="宋体" w:hint="eastAsia"/>
          <w:lang w:eastAsia="zh-CN"/>
        </w:rPr>
        <w:t>。</w:t>
      </w:r>
      <w:r w:rsidR="0064073F">
        <w:rPr>
          <w:rFonts w:ascii="宋体" w:eastAsia="宋体" w:hAnsi="宋体" w:cs="宋体" w:hint="eastAsia"/>
          <w:lang w:eastAsia="zh-CN"/>
        </w:rPr>
        <w:t>Sheng等利用</w:t>
      </w:r>
      <w:r w:rsidR="001E3B3B">
        <w:rPr>
          <w:rFonts w:ascii="宋体" w:eastAsia="宋体" w:hAnsi="宋体" w:cs="宋体" w:hint="eastAsia"/>
          <w:lang w:eastAsia="zh-CN"/>
        </w:rPr>
        <w:t>2015年左右</w:t>
      </w:r>
      <w:r w:rsidR="001E3B3B">
        <w:rPr>
          <w:rFonts w:ascii="宋体" w:eastAsia="宋体" w:hAnsi="宋体" w:cs="宋体" w:hint="eastAsia"/>
          <w:lang w:eastAsia="zh-CN"/>
        </w:rPr>
        <w:t>的</w:t>
      </w:r>
      <w:r w:rsidR="0064073F">
        <w:rPr>
          <w:rFonts w:ascii="宋体" w:eastAsia="宋体" w:hAnsi="宋体" w:cs="宋体" w:hint="eastAsia"/>
          <w:lang w:eastAsia="zh-CN"/>
        </w:rPr>
        <w:t>Landsat8 OLI</w:t>
      </w:r>
      <w:r w:rsidR="001E3B3B">
        <w:rPr>
          <w:rFonts w:ascii="宋体" w:eastAsia="宋体" w:hAnsi="宋体" w:cs="宋体" w:hint="eastAsia"/>
          <w:lang w:eastAsia="zh-CN"/>
        </w:rPr>
        <w:t>传感器</w:t>
      </w:r>
      <w:r w:rsidR="003A7E76">
        <w:rPr>
          <w:rFonts w:ascii="宋体" w:eastAsia="宋体" w:hAnsi="宋体" w:cs="宋体" w:hint="eastAsia"/>
          <w:lang w:eastAsia="zh-CN"/>
        </w:rPr>
        <w:t xml:space="preserve"> 30m数据</w:t>
      </w:r>
      <w:r w:rsidR="001E3B3B">
        <w:rPr>
          <w:rFonts w:ascii="宋体" w:eastAsia="宋体" w:hAnsi="宋体" w:cs="宋体" w:hint="eastAsia"/>
          <w:lang w:eastAsia="zh-CN"/>
        </w:rPr>
        <w:t>，</w:t>
      </w:r>
      <w:r w:rsidR="003A7E76">
        <w:rPr>
          <w:rFonts w:ascii="宋体" w:eastAsia="宋体" w:hAnsi="宋体" w:cs="宋体" w:hint="eastAsia"/>
          <w:lang w:eastAsia="zh-CN"/>
        </w:rPr>
        <w:t>计算NDWI水体指数，</w:t>
      </w:r>
      <w:r w:rsidR="001E3B3B">
        <w:rPr>
          <w:rFonts w:ascii="宋体" w:eastAsia="宋体" w:hAnsi="宋体" w:cs="宋体" w:hint="eastAsia"/>
          <w:lang w:eastAsia="zh-CN"/>
        </w:rPr>
        <w:t>制作了Circa-2015数据集，提供大于0.004</w:t>
      </w:r>
      <w:r w:rsidR="00597C83">
        <w:rPr>
          <w:rFonts w:ascii="宋体" w:eastAsia="宋体" w:hAnsi="宋体" w:cs="宋体" w:hint="eastAsia"/>
          <w:lang w:eastAsia="zh-CN"/>
        </w:rPr>
        <w:t xml:space="preserve"> </w:t>
      </w:r>
      <w:r w:rsidR="001E3B3B">
        <w:rPr>
          <w:rFonts w:ascii="宋体" w:eastAsia="宋体" w:hAnsi="宋体" w:cs="宋体" w:hint="eastAsia"/>
          <w:lang w:eastAsia="zh-CN"/>
        </w:rPr>
        <w:t>km</w:t>
      </w:r>
      <w:r w:rsidR="001E3B3B" w:rsidRPr="001E3B3B">
        <w:rPr>
          <w:rFonts w:ascii="宋体" w:eastAsia="宋体" w:hAnsi="宋体" w:cs="宋体" w:hint="eastAsia"/>
          <w:vertAlign w:val="superscript"/>
          <w:lang w:eastAsia="zh-CN"/>
        </w:rPr>
        <w:t>2</w:t>
      </w:r>
      <w:r w:rsidR="001E3B3B">
        <w:rPr>
          <w:rFonts w:ascii="宋体" w:eastAsia="宋体" w:hAnsi="宋体" w:cs="宋体" w:hint="eastAsia"/>
          <w:lang w:eastAsia="zh-CN"/>
        </w:rPr>
        <w:t>的全球湖泊代表性水面</w:t>
      </w:r>
      <w:r w:rsidR="003A7E76">
        <w:rPr>
          <w:rFonts w:ascii="宋体" w:eastAsia="宋体" w:hAnsi="宋体" w:cs="宋体" w:hint="eastAsia"/>
          <w:lang w:eastAsia="zh-CN"/>
        </w:rPr>
        <w:t>积</w:t>
      </w:r>
      <w:r w:rsidR="001E3B3B">
        <w:rPr>
          <w:rFonts w:ascii="宋体" w:eastAsia="宋体" w:hAnsi="宋体" w:cs="宋体" w:hint="eastAsia"/>
          <w:lang w:eastAsia="zh-CN"/>
        </w:rPr>
        <w:t>。</w:t>
      </w:r>
      <w:r w:rsidR="001E3B3B">
        <w:rPr>
          <w:rFonts w:ascii="宋体" w:eastAsia="宋体" w:hAnsi="宋体" w:cs="宋体" w:hint="eastAsia"/>
          <w:lang w:eastAsia="zh-CN"/>
        </w:rPr>
        <w:t>因为地表水体形态多样，GLOWABO</w:t>
      </w:r>
      <w:r w:rsidR="001E3B3B">
        <w:rPr>
          <w:rFonts w:ascii="宋体" w:eastAsia="宋体" w:hAnsi="宋体" w:cs="宋体" w:hint="eastAsia"/>
          <w:lang w:eastAsia="zh-CN"/>
        </w:rPr>
        <w:t>及</w:t>
      </w:r>
      <w:r w:rsidR="001E3B3B">
        <w:rPr>
          <w:rFonts w:ascii="宋体" w:eastAsia="宋体" w:hAnsi="宋体" w:cs="宋体" w:hint="eastAsia"/>
          <w:lang w:eastAsia="zh-CN"/>
        </w:rPr>
        <w:t>Circa-2015可能存在错分</w:t>
      </w:r>
      <w:proofErr w:type="gramStart"/>
      <w:r w:rsidR="001E3B3B">
        <w:rPr>
          <w:rFonts w:ascii="宋体" w:eastAsia="宋体" w:hAnsi="宋体" w:cs="宋体" w:hint="eastAsia"/>
          <w:lang w:eastAsia="zh-CN"/>
        </w:rPr>
        <w:t>及漏分误差</w:t>
      </w:r>
      <w:proofErr w:type="gramEnd"/>
      <w:r w:rsidR="001E3B3B">
        <w:rPr>
          <w:rFonts w:ascii="宋体" w:eastAsia="宋体" w:hAnsi="宋体" w:cs="宋体" w:hint="eastAsia"/>
          <w:lang w:eastAsia="zh-CN"/>
        </w:rPr>
        <w:t>，并且他们的制图数据仅为一个特定时期</w:t>
      </w:r>
      <w:r w:rsidR="001E3B3B">
        <w:rPr>
          <w:rFonts w:ascii="宋体" w:eastAsia="宋体" w:hAnsi="宋体" w:cs="宋体" w:hint="eastAsia"/>
          <w:lang w:eastAsia="zh-CN"/>
        </w:rPr>
        <w:t>。</w:t>
      </w:r>
    </w:p>
    <w:p w14:paraId="1871A5E4" w14:textId="77777777" w:rsidR="0088637E" w:rsidRDefault="001E3B3B" w:rsidP="00F24E39">
      <w:pPr>
        <w:ind w:firstLine="480"/>
        <w:rPr>
          <w:rFonts w:ascii="宋体" w:eastAsia="宋体" w:hAnsi="宋体" w:cs="宋体"/>
          <w:lang w:eastAsia="zh-CN"/>
        </w:rPr>
      </w:pPr>
      <w:r>
        <w:rPr>
          <w:rFonts w:ascii="宋体" w:eastAsia="宋体" w:hAnsi="宋体" w:cs="宋体" w:hint="eastAsia"/>
          <w:lang w:eastAsia="zh-CN"/>
        </w:rPr>
        <w:t>GSW产品</w:t>
      </w:r>
      <w:r>
        <w:rPr>
          <w:rFonts w:ascii="宋体" w:eastAsia="宋体" w:hAnsi="宋体" w:cs="宋体" w:hint="eastAsia"/>
          <w:lang w:eastAsia="zh-CN"/>
        </w:rPr>
        <w:t>是</w:t>
      </w:r>
      <w:r w:rsidR="00FD5325">
        <w:rPr>
          <w:rFonts w:ascii="宋体" w:eastAsia="宋体" w:hAnsi="宋体" w:cs="宋体" w:hint="eastAsia"/>
          <w:lang w:eastAsia="zh-CN"/>
        </w:rPr>
        <w:t>基于</w:t>
      </w:r>
      <w:r>
        <w:rPr>
          <w:rFonts w:ascii="宋体" w:eastAsia="宋体" w:hAnsi="宋体" w:cs="宋体" w:hint="eastAsia"/>
          <w:lang w:eastAsia="zh-CN"/>
        </w:rPr>
        <w:t>Landsat数据的</w:t>
      </w:r>
      <w:r w:rsidR="00597C83">
        <w:rPr>
          <w:rFonts w:ascii="宋体" w:eastAsia="宋体" w:hAnsi="宋体" w:cs="宋体" w:hint="eastAsia"/>
          <w:lang w:eastAsia="zh-CN"/>
        </w:rPr>
        <w:t>地表水</w:t>
      </w:r>
      <w:r>
        <w:rPr>
          <w:rFonts w:ascii="宋体" w:eastAsia="宋体" w:hAnsi="宋体" w:cs="宋体" w:hint="eastAsia"/>
          <w:lang w:eastAsia="zh-CN"/>
        </w:rPr>
        <w:t>产品。</w:t>
      </w:r>
      <w:r w:rsidR="00FD5325">
        <w:rPr>
          <w:rFonts w:ascii="宋体" w:eastAsia="宋体" w:hAnsi="宋体" w:cs="宋体" w:hint="eastAsia"/>
          <w:lang w:eastAsia="zh-CN"/>
        </w:rPr>
        <w:t>Pekel等利用专家系统</w:t>
      </w:r>
      <w:r w:rsidR="00FD5325">
        <w:rPr>
          <w:rFonts w:ascii="宋体" w:eastAsia="宋体" w:hAnsi="宋体" w:cs="宋体" w:hint="eastAsia"/>
          <w:lang w:eastAsia="zh-CN"/>
        </w:rPr>
        <w:t>对每幅Landsat影像进行水分类，其获得的水概率密度产品很好地表现了地表水的分布。</w:t>
      </w:r>
      <w:r w:rsidR="00597C83">
        <w:rPr>
          <w:rFonts w:ascii="宋体" w:eastAsia="宋体" w:hAnsi="宋体" w:cs="宋体" w:hint="eastAsia"/>
          <w:lang w:eastAsia="zh-CN"/>
        </w:rPr>
        <w:t>Pi等</w:t>
      </w:r>
      <w:r w:rsidR="00597C83">
        <w:rPr>
          <w:rFonts w:ascii="宋体" w:eastAsia="宋体" w:hAnsi="宋体" w:cs="宋体" w:hint="eastAsia"/>
          <w:lang w:eastAsia="zh-CN"/>
        </w:rPr>
        <w:t>利用深度学习方法处理</w:t>
      </w:r>
      <w:r w:rsidR="00597C83">
        <w:rPr>
          <w:rFonts w:ascii="宋体" w:eastAsia="宋体" w:hAnsi="宋体" w:cs="宋体" w:hint="eastAsia"/>
          <w:lang w:eastAsia="zh-CN"/>
        </w:rPr>
        <w:t>GSW水概率产品，</w:t>
      </w:r>
      <w:r w:rsidR="00597C83">
        <w:rPr>
          <w:rFonts w:ascii="宋体" w:eastAsia="宋体" w:hAnsi="宋体" w:cs="宋体" w:hint="eastAsia"/>
          <w:lang w:eastAsia="zh-CN"/>
        </w:rPr>
        <w:t>对全球湖泊在</w:t>
      </w:r>
      <w:r w:rsidR="003A22D7">
        <w:rPr>
          <w:rFonts w:ascii="宋体" w:eastAsia="宋体" w:hAnsi="宋体" w:cs="宋体" w:hint="eastAsia"/>
          <w:lang w:eastAsia="zh-CN"/>
        </w:rPr>
        <w:t>1984至2019年</w:t>
      </w:r>
      <w:r w:rsidR="00597C83">
        <w:rPr>
          <w:rFonts w:ascii="宋体" w:eastAsia="宋体" w:hAnsi="宋体" w:cs="宋体" w:hint="eastAsia"/>
          <w:lang w:eastAsia="zh-CN"/>
        </w:rPr>
        <w:t>的面积变化进行研究，揭示了了小湖泊的重要作用</w:t>
      </w:r>
      <w:r w:rsidR="00597C83">
        <w:rPr>
          <w:rFonts w:ascii="宋体" w:eastAsia="宋体" w:hAnsi="宋体" w:cs="宋体" w:hint="eastAsia"/>
          <w:lang w:eastAsia="zh-CN"/>
        </w:rPr>
        <w:t>。</w:t>
      </w:r>
      <w:r w:rsidR="00597C83">
        <w:rPr>
          <w:rFonts w:ascii="宋体" w:eastAsia="宋体" w:hAnsi="宋体" w:cs="宋体" w:hint="eastAsia"/>
          <w:lang w:eastAsia="zh-CN"/>
        </w:rPr>
        <w:t>Pi等</w:t>
      </w:r>
      <w:r w:rsidR="00597C83">
        <w:rPr>
          <w:rFonts w:ascii="宋体" w:eastAsia="宋体" w:hAnsi="宋体" w:cs="宋体" w:hint="eastAsia"/>
          <w:lang w:eastAsia="zh-CN"/>
        </w:rPr>
        <w:t>的湖泊数据集GLAKES</w:t>
      </w:r>
      <w:r w:rsidR="00597C83">
        <w:rPr>
          <w:rFonts w:ascii="宋体" w:eastAsia="宋体" w:hAnsi="宋体" w:cs="宋体" w:hint="eastAsia"/>
          <w:lang w:eastAsia="zh-CN"/>
        </w:rPr>
        <w:t>涵盖全球3.4 million</w:t>
      </w:r>
      <w:proofErr w:type="gramStart"/>
      <w:r w:rsidR="00597C83">
        <w:rPr>
          <w:rFonts w:ascii="宋体" w:eastAsia="宋体" w:hAnsi="宋体" w:cs="宋体" w:hint="eastAsia"/>
          <w:lang w:eastAsia="zh-CN"/>
        </w:rPr>
        <w:t>个</w:t>
      </w:r>
      <w:proofErr w:type="gramEnd"/>
      <w:r w:rsidR="00597C83">
        <w:rPr>
          <w:rFonts w:ascii="宋体" w:eastAsia="宋体" w:hAnsi="宋体" w:cs="宋体" w:hint="eastAsia"/>
          <w:lang w:eastAsia="zh-CN"/>
        </w:rPr>
        <w:t>大于0.03</w:t>
      </w:r>
      <w:r w:rsidR="003A22D7">
        <w:rPr>
          <w:rFonts w:ascii="宋体" w:eastAsia="宋体" w:hAnsi="宋体" w:cs="宋体" w:hint="eastAsia"/>
          <w:lang w:eastAsia="zh-CN"/>
        </w:rPr>
        <w:t xml:space="preserve"> </w:t>
      </w:r>
      <w:r w:rsidR="00597C83">
        <w:rPr>
          <w:rFonts w:ascii="宋体" w:eastAsia="宋体" w:hAnsi="宋体" w:cs="宋体" w:hint="eastAsia"/>
          <w:lang w:eastAsia="zh-CN"/>
        </w:rPr>
        <w:t>km</w:t>
      </w:r>
      <w:r w:rsidR="00597C83" w:rsidRPr="00597C83">
        <w:rPr>
          <w:rFonts w:ascii="宋体" w:eastAsia="宋体" w:hAnsi="宋体" w:cs="宋体" w:hint="eastAsia"/>
          <w:vertAlign w:val="superscript"/>
          <w:lang w:eastAsia="zh-CN"/>
        </w:rPr>
        <w:t>2</w:t>
      </w:r>
      <w:r w:rsidR="00597C83">
        <w:rPr>
          <w:rFonts w:ascii="宋体" w:eastAsia="宋体" w:hAnsi="宋体" w:cs="宋体" w:hint="eastAsia"/>
          <w:lang w:eastAsia="zh-CN"/>
        </w:rPr>
        <w:t>的湖泊，提供研究时段内的最大湖泊边界</w:t>
      </w:r>
      <w:r w:rsidR="003A22D7">
        <w:rPr>
          <w:rFonts w:ascii="宋体" w:eastAsia="宋体" w:hAnsi="宋体" w:cs="宋体" w:hint="eastAsia"/>
          <w:lang w:eastAsia="zh-CN"/>
        </w:rPr>
        <w:t>及分时段的加权面积。</w:t>
      </w:r>
    </w:p>
    <w:p w14:paraId="6B282C01" w14:textId="44CE17F0" w:rsidR="00D63E5A" w:rsidRPr="00032F05" w:rsidRDefault="003A22D7" w:rsidP="00F24E39">
      <w:pPr>
        <w:ind w:firstLine="480"/>
        <w:rPr>
          <w:rFonts w:ascii="宋体" w:eastAsia="宋体" w:hAnsi="宋体" w:cs="宋体" w:hint="eastAsia"/>
          <w:lang w:eastAsia="zh-CN"/>
        </w:rPr>
      </w:pPr>
      <w:r>
        <w:rPr>
          <w:rFonts w:ascii="宋体" w:eastAsia="宋体" w:hAnsi="宋体" w:cs="宋体" w:hint="eastAsia"/>
          <w:lang w:eastAsia="zh-CN"/>
        </w:rPr>
        <w:t>尽管现有的基于Landsat的全球湖泊数据集</w:t>
      </w:r>
      <w:r w:rsidR="0088637E">
        <w:rPr>
          <w:rFonts w:ascii="宋体" w:eastAsia="宋体" w:hAnsi="宋体" w:cs="宋体" w:hint="eastAsia"/>
          <w:lang w:eastAsia="zh-CN"/>
        </w:rPr>
        <w:t>的最小单元为</w:t>
      </w:r>
      <w:r>
        <w:rPr>
          <w:rFonts w:ascii="宋体" w:eastAsia="宋体" w:hAnsi="宋体" w:cs="宋体" w:hint="eastAsia"/>
          <w:lang w:eastAsia="zh-CN"/>
        </w:rPr>
        <w:t>0.002 km</w:t>
      </w:r>
      <w:r w:rsidRPr="003A22D7">
        <w:rPr>
          <w:rFonts w:ascii="宋体" w:eastAsia="宋体" w:hAnsi="宋体" w:cs="宋体" w:hint="eastAsia"/>
          <w:vertAlign w:val="superscript"/>
          <w:lang w:eastAsia="zh-CN"/>
        </w:rPr>
        <w:t>2</w:t>
      </w:r>
      <w:r>
        <w:rPr>
          <w:rFonts w:ascii="宋体" w:eastAsia="宋体" w:hAnsi="宋体" w:cs="宋体" w:hint="eastAsia"/>
          <w:lang w:eastAsia="zh-CN"/>
        </w:rPr>
        <w:t>，小湖泊</w:t>
      </w:r>
      <w:r w:rsidR="0088637E">
        <w:rPr>
          <w:rFonts w:ascii="宋体" w:eastAsia="宋体" w:hAnsi="宋体" w:cs="宋体" w:hint="eastAsia"/>
          <w:lang w:eastAsia="zh-CN"/>
        </w:rPr>
        <w:t>的空间分布仍未得到准确掌握</w:t>
      </w:r>
      <w:r w:rsidR="001E3B3B">
        <w:rPr>
          <w:rFonts w:ascii="宋体" w:eastAsia="宋体" w:hAnsi="宋体" w:cs="宋体" w:hint="eastAsia"/>
          <w:lang w:eastAsia="zh-CN"/>
        </w:rPr>
        <w:t>。</w:t>
      </w:r>
      <w:r w:rsidR="00D63E5A">
        <w:rPr>
          <w:rFonts w:hint="eastAsia"/>
          <w:lang w:eastAsia="zh-CN"/>
        </w:rPr>
        <w:t>尽管</w:t>
      </w:r>
      <w:r w:rsidR="001E3B3B">
        <w:rPr>
          <w:rFonts w:ascii="宋体" w:eastAsia="宋体" w:hAnsi="宋体" w:cs="宋体" w:hint="eastAsia"/>
          <w:lang w:eastAsia="zh-CN"/>
        </w:rPr>
        <w:t>小湖泊</w:t>
      </w:r>
      <w:r>
        <w:rPr>
          <w:rFonts w:ascii="宋体" w:eastAsia="宋体" w:hAnsi="宋体" w:cs="宋体" w:hint="eastAsia"/>
          <w:lang w:eastAsia="zh-CN"/>
        </w:rPr>
        <w:t>对</w:t>
      </w:r>
      <w:r w:rsidR="00FF64BE">
        <w:rPr>
          <w:rFonts w:ascii="宋体" w:eastAsia="宋体" w:hAnsi="宋体" w:cs="宋体" w:hint="eastAsia"/>
          <w:lang w:eastAsia="zh-CN"/>
        </w:rPr>
        <w:t>全球</w:t>
      </w:r>
      <w:r>
        <w:rPr>
          <w:rFonts w:ascii="宋体" w:eastAsia="宋体" w:hAnsi="宋体" w:cs="宋体" w:hint="eastAsia"/>
          <w:lang w:eastAsia="zh-CN"/>
        </w:rPr>
        <w:t>湖泊总</w:t>
      </w:r>
      <w:r w:rsidR="00D63E5A">
        <w:rPr>
          <w:rFonts w:hint="eastAsia"/>
          <w:lang w:eastAsia="zh-CN"/>
        </w:rPr>
        <w:t>面积</w:t>
      </w:r>
      <w:r>
        <w:rPr>
          <w:rFonts w:ascii="宋体" w:eastAsia="宋体" w:hAnsi="宋体" w:cs="宋体" w:hint="eastAsia"/>
          <w:lang w:eastAsia="zh-CN"/>
        </w:rPr>
        <w:t>的贡献</w:t>
      </w:r>
      <w:r w:rsidR="00D63E5A">
        <w:rPr>
          <w:rFonts w:hint="eastAsia"/>
          <w:lang w:eastAsia="zh-CN"/>
        </w:rPr>
        <w:t>较小，</w:t>
      </w:r>
      <w:r w:rsidR="001E3B3B">
        <w:rPr>
          <w:rFonts w:ascii="宋体" w:eastAsia="宋体" w:hAnsi="宋体" w:cs="宋体" w:hint="eastAsia"/>
          <w:lang w:eastAsia="zh-CN"/>
        </w:rPr>
        <w:t>但其</w:t>
      </w:r>
      <w:r w:rsidR="00FF64BE">
        <w:rPr>
          <w:rFonts w:ascii="宋体" w:eastAsia="宋体" w:hAnsi="宋体" w:cs="宋体" w:hint="eastAsia"/>
          <w:lang w:eastAsia="zh-CN"/>
        </w:rPr>
        <w:t>占</w:t>
      </w:r>
      <w:r>
        <w:rPr>
          <w:rFonts w:ascii="宋体" w:eastAsia="宋体" w:hAnsi="宋体" w:cs="宋体" w:hint="eastAsia"/>
          <w:lang w:eastAsia="zh-CN"/>
        </w:rPr>
        <w:t>湖泊</w:t>
      </w:r>
      <w:r w:rsidR="001E3B3B">
        <w:rPr>
          <w:rFonts w:ascii="宋体" w:eastAsia="宋体" w:hAnsi="宋体" w:cs="宋体" w:hint="eastAsia"/>
          <w:lang w:eastAsia="zh-CN"/>
        </w:rPr>
        <w:t>总数量的</w:t>
      </w:r>
      <w:r w:rsidR="00FF64BE">
        <w:rPr>
          <w:rFonts w:ascii="宋体" w:eastAsia="宋体" w:hAnsi="宋体" w:cs="宋体" w:hint="eastAsia"/>
          <w:lang w:eastAsia="zh-CN"/>
        </w:rPr>
        <w:t>主导地位</w:t>
      </w:r>
      <w:r w:rsidR="001E3B3B">
        <w:rPr>
          <w:rFonts w:ascii="宋体" w:eastAsia="宋体" w:hAnsi="宋体" w:cs="宋体" w:hint="eastAsia"/>
          <w:lang w:eastAsia="zh-CN"/>
        </w:rPr>
        <w:t>。</w:t>
      </w:r>
      <w:r w:rsidR="0088637E">
        <w:rPr>
          <w:rFonts w:ascii="宋体" w:eastAsia="宋体" w:hAnsi="宋体" w:cs="宋体" w:hint="eastAsia"/>
          <w:lang w:eastAsia="zh-CN"/>
        </w:rPr>
        <w:t>已有研究表明</w:t>
      </w:r>
      <w:r w:rsidR="001E3B3B">
        <w:rPr>
          <w:rFonts w:ascii="宋体" w:eastAsia="宋体" w:hAnsi="宋体" w:cs="宋体" w:hint="eastAsia"/>
          <w:lang w:eastAsia="zh-CN"/>
        </w:rPr>
        <w:t>小湖泊</w:t>
      </w:r>
      <w:r w:rsidR="00D63E5A">
        <w:rPr>
          <w:rFonts w:hint="eastAsia"/>
          <w:lang w:eastAsia="zh-CN"/>
        </w:rPr>
        <w:t>是重要的内陆水域碳通量来源</w:t>
      </w:r>
      <w:r w:rsidR="001E3B3B">
        <w:rPr>
          <w:rFonts w:ascii="宋体" w:eastAsia="宋体" w:hAnsi="宋体" w:cs="宋体" w:hint="eastAsia"/>
          <w:lang w:eastAsia="zh-CN"/>
        </w:rPr>
        <w:t>，</w:t>
      </w:r>
      <w:r w:rsidR="0088637E">
        <w:rPr>
          <w:rFonts w:ascii="宋体" w:eastAsia="宋体" w:hAnsi="宋体" w:cs="宋体" w:hint="eastAsia"/>
          <w:lang w:eastAsia="zh-CN"/>
        </w:rPr>
        <w:t>其</w:t>
      </w:r>
      <w:r>
        <w:rPr>
          <w:rFonts w:ascii="宋体" w:eastAsia="宋体" w:hAnsi="宋体" w:cs="宋体" w:hint="eastAsia"/>
          <w:lang w:eastAsia="zh-CN"/>
        </w:rPr>
        <w:t>面积</w:t>
      </w:r>
      <w:r w:rsidR="001E3B3B">
        <w:rPr>
          <w:rFonts w:ascii="宋体" w:eastAsia="宋体" w:hAnsi="宋体" w:cs="宋体" w:hint="eastAsia"/>
          <w:lang w:eastAsia="zh-CN"/>
        </w:rPr>
        <w:t>变化更加剧烈</w:t>
      </w:r>
      <w:r w:rsidR="00D63E5A">
        <w:rPr>
          <w:rFonts w:hint="eastAsia"/>
          <w:lang w:eastAsia="zh-CN"/>
        </w:rPr>
        <w:t>。</w:t>
      </w:r>
      <w:r w:rsidR="00032F05">
        <w:rPr>
          <w:rFonts w:ascii="宋体" w:eastAsia="宋体" w:hAnsi="宋体" w:cs="宋体" w:hint="eastAsia"/>
          <w:lang w:eastAsia="zh-CN"/>
        </w:rPr>
        <w:t>因此，有必要制作一个覆盖更多小湖泊的全球湖泊数据集。而</w:t>
      </w:r>
      <w:r>
        <w:rPr>
          <w:rFonts w:ascii="宋体" w:eastAsia="宋体" w:hAnsi="宋体" w:cs="宋体" w:hint="eastAsia"/>
          <w:lang w:eastAsia="zh-CN"/>
        </w:rPr>
        <w:t>随着高分辨率卫星的投入使用，</w:t>
      </w:r>
      <w:r w:rsidR="00032F05">
        <w:rPr>
          <w:rFonts w:ascii="宋体" w:eastAsia="宋体" w:hAnsi="宋体" w:cs="宋体" w:hint="eastAsia"/>
          <w:lang w:eastAsia="zh-CN"/>
        </w:rPr>
        <w:t>这一目标</w:t>
      </w:r>
      <w:r>
        <w:rPr>
          <w:rFonts w:ascii="宋体" w:eastAsia="宋体" w:hAnsi="宋体" w:cs="宋体" w:hint="eastAsia"/>
          <w:lang w:eastAsia="zh-CN"/>
        </w:rPr>
        <w:t>成为可能。</w:t>
      </w:r>
      <w:r w:rsidR="00032F05">
        <w:rPr>
          <w:rFonts w:ascii="宋体" w:eastAsia="宋体" w:hAnsi="宋体" w:cs="宋体" w:hint="eastAsia"/>
          <w:lang w:eastAsia="zh-CN"/>
        </w:rPr>
        <w:t>相比较于昂贵的商业卫星（如SPOT卫星、</w:t>
      </w:r>
      <w:proofErr w:type="spellStart"/>
      <w:r w:rsidR="00032F05">
        <w:rPr>
          <w:rFonts w:ascii="宋体" w:eastAsia="宋体" w:hAnsi="宋体" w:cs="宋体" w:hint="eastAsia"/>
          <w:lang w:eastAsia="zh-CN"/>
        </w:rPr>
        <w:t>QuickBird</w:t>
      </w:r>
      <w:proofErr w:type="spellEnd"/>
      <w:r w:rsidR="00032F05">
        <w:rPr>
          <w:rFonts w:ascii="宋体" w:eastAsia="宋体" w:hAnsi="宋体" w:cs="宋体" w:hint="eastAsia"/>
          <w:lang w:eastAsia="zh-CN"/>
        </w:rPr>
        <w:t>卫星），</w:t>
      </w:r>
      <w:r w:rsidR="00F24E39">
        <w:rPr>
          <w:rFonts w:ascii="宋体" w:eastAsia="宋体" w:hAnsi="宋体" w:cs="宋体" w:hint="eastAsia"/>
          <w:lang w:eastAsia="zh-CN"/>
        </w:rPr>
        <w:t>免费提供</w:t>
      </w:r>
      <w:r w:rsidR="00F24E39">
        <w:rPr>
          <w:rFonts w:ascii="宋体" w:eastAsia="宋体" w:hAnsi="宋体" w:cs="宋体" w:hint="eastAsia"/>
          <w:lang w:eastAsia="zh-CN"/>
        </w:rPr>
        <w:t>低至</w:t>
      </w:r>
      <w:r w:rsidR="00F24E39">
        <w:rPr>
          <w:rFonts w:hint="eastAsia"/>
          <w:lang w:eastAsia="zh-CN"/>
        </w:rPr>
        <w:t>10</w:t>
      </w:r>
      <w:r w:rsidR="00F24E39">
        <w:rPr>
          <w:rFonts w:hint="eastAsia"/>
          <w:lang w:eastAsia="zh-CN"/>
        </w:rPr>
        <w:t>米空间分辨率数据</w:t>
      </w:r>
      <w:r w:rsidR="00FF64BE">
        <w:rPr>
          <w:rFonts w:ascii="宋体" w:eastAsia="宋体" w:hAnsi="宋体" w:cs="宋体" w:hint="eastAsia"/>
          <w:lang w:eastAsia="zh-CN"/>
        </w:rPr>
        <w:t>的</w:t>
      </w:r>
      <w:r w:rsidR="00D63E5A">
        <w:rPr>
          <w:rFonts w:hint="eastAsia"/>
          <w:lang w:eastAsia="zh-CN"/>
        </w:rPr>
        <w:t>Sentinel-2</w:t>
      </w:r>
      <w:r w:rsidR="00D63E5A">
        <w:rPr>
          <w:rFonts w:hint="eastAsia"/>
          <w:lang w:eastAsia="zh-CN"/>
        </w:rPr>
        <w:t>卫星</w:t>
      </w:r>
      <w:r w:rsidR="00F24E39">
        <w:rPr>
          <w:rFonts w:ascii="宋体" w:eastAsia="宋体" w:hAnsi="宋体" w:cs="宋体" w:hint="eastAsia"/>
          <w:lang w:eastAsia="zh-CN"/>
        </w:rPr>
        <w:t>在大范围湖泊监测中有更大的优势</w:t>
      </w:r>
      <w:r w:rsidR="00D63E5A">
        <w:rPr>
          <w:rFonts w:hint="eastAsia"/>
          <w:lang w:eastAsia="zh-CN"/>
        </w:rPr>
        <w:t>。</w:t>
      </w:r>
      <w:r w:rsidR="001E3B3B">
        <w:rPr>
          <w:rFonts w:ascii="宋体" w:eastAsia="宋体" w:hAnsi="宋体" w:cs="宋体" w:hint="eastAsia"/>
          <w:lang w:eastAsia="zh-CN"/>
        </w:rPr>
        <w:t>目前，已有基于Sentinel-2的区域性</w:t>
      </w:r>
      <w:r w:rsidR="00F24E39">
        <w:rPr>
          <w:rFonts w:ascii="宋体" w:eastAsia="宋体" w:hAnsi="宋体" w:cs="宋体" w:hint="eastAsia"/>
          <w:lang w:eastAsia="zh-CN"/>
        </w:rPr>
        <w:t>湖泊观测</w:t>
      </w:r>
      <w:r w:rsidR="001E3B3B">
        <w:rPr>
          <w:rFonts w:ascii="宋体" w:eastAsia="宋体" w:hAnsi="宋体" w:cs="宋体" w:hint="eastAsia"/>
          <w:lang w:eastAsia="zh-CN"/>
        </w:rPr>
        <w:t>研究，如</w:t>
      </w:r>
      <w:r w:rsidR="00F24E39">
        <w:rPr>
          <w:rFonts w:ascii="宋体" w:eastAsia="宋体" w:hAnsi="宋体" w:cs="宋体"/>
          <w:lang w:eastAsia="zh-CN"/>
        </w:rPr>
        <w:t>…</w:t>
      </w:r>
      <w:r w:rsidR="001E3B3B">
        <w:rPr>
          <w:rFonts w:ascii="宋体" w:eastAsia="宋体" w:hAnsi="宋体" w:cs="宋体" w:hint="eastAsia"/>
          <w:lang w:eastAsia="zh-CN"/>
        </w:rPr>
        <w:t>但</w:t>
      </w:r>
      <w:r w:rsidR="00D11FC9">
        <w:rPr>
          <w:rFonts w:ascii="宋体" w:eastAsia="宋体" w:hAnsi="宋体" w:cs="宋体" w:hint="eastAsia"/>
          <w:lang w:eastAsia="zh-CN"/>
        </w:rPr>
        <w:t>全球</w:t>
      </w:r>
      <w:r w:rsidR="00F24E39">
        <w:rPr>
          <w:rFonts w:ascii="宋体" w:eastAsia="宋体" w:hAnsi="宋体" w:cs="宋体" w:hint="eastAsia"/>
          <w:lang w:eastAsia="zh-CN"/>
        </w:rPr>
        <w:t>湖泊10米分辨率</w:t>
      </w:r>
      <w:r w:rsidR="00B34EFD">
        <w:rPr>
          <w:rFonts w:ascii="宋体" w:eastAsia="宋体" w:hAnsi="宋体" w:cs="宋体" w:hint="eastAsia"/>
          <w:lang w:eastAsia="zh-CN"/>
        </w:rPr>
        <w:t>湖泊制图所需的海量遥感数据</w:t>
      </w:r>
      <w:r w:rsidR="001E3B3B">
        <w:rPr>
          <w:rFonts w:ascii="宋体" w:eastAsia="宋体" w:hAnsi="宋体" w:cs="宋体" w:hint="eastAsia"/>
          <w:lang w:eastAsia="zh-CN"/>
        </w:rPr>
        <w:t>对计算机存储及处理方法都有较高要求</w:t>
      </w:r>
      <w:r w:rsidR="00B34EFD">
        <w:rPr>
          <w:rFonts w:ascii="宋体" w:eastAsia="宋体" w:hAnsi="宋体" w:cs="宋体" w:hint="eastAsia"/>
          <w:lang w:eastAsia="zh-CN"/>
        </w:rPr>
        <w:t>，在这方面还没有相关的研究</w:t>
      </w:r>
      <w:r w:rsidR="001E3B3B">
        <w:rPr>
          <w:rFonts w:ascii="宋体" w:eastAsia="宋体" w:hAnsi="宋体" w:cs="宋体" w:hint="eastAsia"/>
          <w:lang w:eastAsia="zh-CN"/>
        </w:rPr>
        <w:t>。</w:t>
      </w:r>
    </w:p>
    <w:p w14:paraId="279D394A" w14:textId="27EDDF70" w:rsidR="00934827" w:rsidRDefault="00D63E5A" w:rsidP="00C50A25">
      <w:pPr>
        <w:ind w:firstLine="480"/>
        <w:rPr>
          <w:rFonts w:ascii="宋体" w:eastAsia="宋体" w:hAnsi="宋体" w:cs="宋体"/>
          <w:lang w:eastAsia="zh-CN"/>
        </w:rPr>
      </w:pPr>
      <w:r>
        <w:rPr>
          <w:rFonts w:hint="eastAsia"/>
          <w:lang w:eastAsia="zh-CN"/>
        </w:rPr>
        <w:t>近年来出现的遥感</w:t>
      </w:r>
      <w:proofErr w:type="gramStart"/>
      <w:r>
        <w:rPr>
          <w:rFonts w:hint="eastAsia"/>
          <w:lang w:eastAsia="zh-CN"/>
        </w:rPr>
        <w:t>云计算</w:t>
      </w:r>
      <w:proofErr w:type="gramEnd"/>
      <w:r>
        <w:rPr>
          <w:rFonts w:hint="eastAsia"/>
          <w:lang w:eastAsia="zh-CN"/>
        </w:rPr>
        <w:t>平台</w:t>
      </w:r>
      <w:r w:rsidR="00526710">
        <w:rPr>
          <w:rFonts w:ascii="宋体" w:eastAsia="宋体" w:hAnsi="宋体" w:cs="宋体" w:hint="eastAsia"/>
          <w:lang w:eastAsia="zh-CN"/>
        </w:rPr>
        <w:t>使海量遥感数据处理成为可能</w:t>
      </w:r>
      <w:r w:rsidR="00526710">
        <w:rPr>
          <w:rFonts w:ascii="宋体" w:eastAsia="宋体" w:hAnsi="宋体" w:cs="宋体" w:hint="eastAsia"/>
          <w:lang w:eastAsia="zh-CN"/>
        </w:rPr>
        <w:t>。其中，常见的</w:t>
      </w:r>
      <w:r w:rsidR="00F24E39">
        <w:rPr>
          <w:rFonts w:ascii="宋体" w:eastAsia="宋体" w:hAnsi="宋体" w:cs="宋体" w:hint="eastAsia"/>
          <w:lang w:eastAsia="zh-CN"/>
        </w:rPr>
        <w:t>Google Earth Engine平台提供了</w:t>
      </w:r>
      <w:r w:rsidR="00526710">
        <w:rPr>
          <w:rFonts w:ascii="宋体" w:eastAsia="宋体" w:hAnsi="宋体" w:cs="宋体" w:hint="eastAsia"/>
          <w:lang w:eastAsia="zh-CN"/>
        </w:rPr>
        <w:t>自2017年3月28日以来的Sentinel-2 L2A产品。利用GEE平台的</w:t>
      </w:r>
      <w:r w:rsidR="00B34EFD">
        <w:rPr>
          <w:rFonts w:ascii="宋体" w:eastAsia="宋体" w:hAnsi="宋体" w:cs="宋体" w:hint="eastAsia"/>
          <w:lang w:eastAsia="zh-CN"/>
        </w:rPr>
        <w:t>预处理方法</w:t>
      </w:r>
      <w:r w:rsidR="00526710">
        <w:rPr>
          <w:rFonts w:ascii="宋体" w:eastAsia="宋体" w:hAnsi="宋体" w:cs="宋体" w:hint="eastAsia"/>
          <w:lang w:eastAsia="zh-CN"/>
        </w:rPr>
        <w:t>，能够高效处理全球卫星影像，并减少对本地存储的要求。此外，</w:t>
      </w:r>
      <w:r w:rsidR="00F24E39">
        <w:rPr>
          <w:rFonts w:ascii="宋体" w:eastAsia="宋体" w:hAnsi="宋体" w:cs="宋体" w:hint="eastAsia"/>
          <w:lang w:eastAsia="zh-CN"/>
        </w:rPr>
        <w:t>新兴的深度学习技术具有准确率高、速度快、自动化程度高的优点，</w:t>
      </w:r>
      <w:r w:rsidR="00526710">
        <w:rPr>
          <w:rFonts w:ascii="宋体" w:eastAsia="宋体" w:hAnsi="宋体" w:cs="宋体" w:hint="eastAsia"/>
          <w:lang w:eastAsia="zh-CN"/>
        </w:rPr>
        <w:t>在</w:t>
      </w:r>
      <w:r w:rsidR="00C50A25">
        <w:rPr>
          <w:rFonts w:ascii="宋体" w:eastAsia="宋体" w:hAnsi="宋体" w:cs="宋体" w:hint="eastAsia"/>
          <w:lang w:eastAsia="zh-CN"/>
        </w:rPr>
        <w:t>大范围遥感</w:t>
      </w:r>
      <w:r w:rsidR="00526710">
        <w:rPr>
          <w:rFonts w:ascii="宋体" w:eastAsia="宋体" w:hAnsi="宋体" w:cs="宋体" w:hint="eastAsia"/>
          <w:lang w:eastAsia="zh-CN"/>
        </w:rPr>
        <w:t>观测研究中有巨大优势</w:t>
      </w:r>
      <w:r w:rsidR="00C50A25">
        <w:rPr>
          <w:rFonts w:ascii="宋体" w:eastAsia="宋体" w:hAnsi="宋体" w:cs="宋体" w:hint="eastAsia"/>
          <w:lang w:eastAsia="zh-CN"/>
        </w:rPr>
        <w:t>。如</w:t>
      </w:r>
      <w:r w:rsidR="00E05CA8" w:rsidRPr="007B7197">
        <w:rPr>
          <w:lang w:eastAsia="zh-CN"/>
        </w:rPr>
        <w:t>Brandt</w:t>
      </w:r>
      <w:r w:rsidR="00E05CA8">
        <w:rPr>
          <w:rFonts w:ascii="宋体" w:eastAsia="宋体" w:hAnsi="宋体" w:cs="宋体" w:hint="eastAsia"/>
          <w:lang w:eastAsia="zh-CN"/>
        </w:rPr>
        <w:t>等</w:t>
      </w:r>
      <w:r w:rsidR="00C50A25">
        <w:rPr>
          <w:rFonts w:ascii="宋体" w:eastAsia="宋体" w:hAnsi="宋体" w:cs="宋体" w:hint="eastAsia"/>
          <w:lang w:eastAsia="zh-CN"/>
        </w:rPr>
        <w:t>使用</w:t>
      </w:r>
      <w:proofErr w:type="gramStart"/>
      <w:r w:rsidR="00C50A25">
        <w:rPr>
          <w:rFonts w:ascii="宋体" w:eastAsia="宋体" w:hAnsi="宋体" w:cs="宋体" w:hint="eastAsia"/>
          <w:lang w:eastAsia="zh-CN"/>
        </w:rPr>
        <w:t>亚米级分辨率</w:t>
      </w:r>
      <w:proofErr w:type="gramEnd"/>
      <w:r w:rsidR="00C50A25">
        <w:rPr>
          <w:rFonts w:ascii="宋体" w:eastAsia="宋体" w:hAnsi="宋体" w:cs="宋体" w:hint="eastAsia"/>
          <w:lang w:eastAsia="zh-CN"/>
        </w:rPr>
        <w:t>卫星影像和深度学习技术绘制了</w:t>
      </w:r>
      <w:r w:rsidR="00E05CA8">
        <w:rPr>
          <w:rFonts w:ascii="宋体" w:eastAsia="宋体" w:hAnsi="宋体" w:cs="宋体" w:hint="eastAsia"/>
          <w:lang w:eastAsia="zh-CN"/>
        </w:rPr>
        <w:t>西部撒哈拉</w:t>
      </w:r>
      <w:r w:rsidR="00C50A25">
        <w:rPr>
          <w:rFonts w:ascii="宋体" w:eastAsia="宋体" w:hAnsi="宋体" w:cs="宋体" w:hint="eastAsia"/>
          <w:lang w:eastAsia="zh-CN"/>
        </w:rPr>
        <w:t>地</w:t>
      </w:r>
      <w:r w:rsidR="00C50A25">
        <w:rPr>
          <w:rFonts w:ascii="宋体" w:eastAsia="宋体" w:hAnsi="宋体" w:cs="宋体" w:hint="eastAsia"/>
          <w:lang w:eastAsia="zh-CN"/>
        </w:rPr>
        <w:lastRenderedPageBreak/>
        <w:t>区超过18亿株冠幅尺寸大于3m</w:t>
      </w:r>
      <w:r w:rsidR="00C50A25" w:rsidRPr="00C50A25">
        <w:rPr>
          <w:rFonts w:ascii="宋体" w:eastAsia="宋体" w:hAnsi="宋体" w:cs="宋体" w:hint="eastAsia"/>
          <w:vertAlign w:val="superscript"/>
          <w:lang w:eastAsia="zh-CN"/>
        </w:rPr>
        <w:t>2</w:t>
      </w:r>
      <w:r w:rsidR="00C50A25">
        <w:rPr>
          <w:rFonts w:ascii="宋体" w:eastAsia="宋体" w:hAnsi="宋体" w:cs="宋体" w:hint="eastAsia"/>
          <w:lang w:eastAsia="zh-CN"/>
        </w:rPr>
        <w:t>的</w:t>
      </w:r>
      <w:r w:rsidR="00E05CA8">
        <w:rPr>
          <w:rFonts w:ascii="宋体" w:eastAsia="宋体" w:hAnsi="宋体" w:cs="宋体" w:hint="eastAsia"/>
          <w:lang w:eastAsia="zh-CN"/>
        </w:rPr>
        <w:t>树</w:t>
      </w:r>
      <w:r w:rsidR="00C50A25">
        <w:rPr>
          <w:rFonts w:ascii="宋体" w:eastAsia="宋体" w:hAnsi="宋体" w:cs="宋体" w:hint="eastAsia"/>
          <w:lang w:eastAsia="zh-CN"/>
        </w:rPr>
        <w:t>。Pi等</w:t>
      </w:r>
      <w:r w:rsidR="009D2784">
        <w:rPr>
          <w:rFonts w:ascii="宋体" w:eastAsia="宋体" w:hAnsi="宋体" w:cs="宋体" w:hint="eastAsia"/>
          <w:lang w:eastAsia="zh-CN"/>
        </w:rPr>
        <w:t>利用深度学习技术绘制了全球三百多万个大于0.3 km2的湖泊</w:t>
      </w:r>
      <w:r w:rsidR="00C50A25">
        <w:rPr>
          <w:rFonts w:ascii="宋体" w:eastAsia="宋体" w:hAnsi="宋体" w:cs="宋体" w:hint="eastAsia"/>
          <w:lang w:eastAsia="zh-CN"/>
        </w:rPr>
        <w:t>。深度学习模型不仅能学习</w:t>
      </w:r>
      <w:r w:rsidR="009D2784">
        <w:rPr>
          <w:rFonts w:ascii="宋体" w:eastAsia="宋体" w:hAnsi="宋体" w:cs="宋体" w:hint="eastAsia"/>
          <w:lang w:eastAsia="zh-CN"/>
        </w:rPr>
        <w:t>地物</w:t>
      </w:r>
      <w:r w:rsidR="00C50A25">
        <w:rPr>
          <w:rFonts w:ascii="宋体" w:eastAsia="宋体" w:hAnsi="宋体" w:cs="宋体" w:hint="eastAsia"/>
          <w:lang w:eastAsia="zh-CN"/>
        </w:rPr>
        <w:t>的光谱特征，还能学习其几何特征</w:t>
      </w:r>
      <w:r w:rsidR="009D2784">
        <w:rPr>
          <w:rFonts w:ascii="宋体" w:eastAsia="宋体" w:hAnsi="宋体" w:cs="宋体" w:hint="eastAsia"/>
          <w:lang w:eastAsia="zh-CN"/>
        </w:rPr>
        <w:t>。</w:t>
      </w:r>
      <w:r w:rsidR="00C50A25">
        <w:rPr>
          <w:rFonts w:ascii="宋体" w:eastAsia="宋体" w:hAnsi="宋体" w:cs="宋体" w:hint="eastAsia"/>
          <w:lang w:eastAsia="zh-CN"/>
        </w:rPr>
        <w:t>相较于传统的湖泊识别方法</w:t>
      </w:r>
      <w:r w:rsidR="009D2784">
        <w:rPr>
          <w:rFonts w:ascii="宋体" w:eastAsia="宋体" w:hAnsi="宋体" w:cs="宋体" w:hint="eastAsia"/>
          <w:lang w:eastAsia="zh-CN"/>
        </w:rPr>
        <w:t>，其</w:t>
      </w:r>
      <w:r w:rsidR="009D2784">
        <w:rPr>
          <w:rFonts w:ascii="宋体" w:eastAsia="宋体" w:hAnsi="宋体" w:cs="宋体" w:hint="eastAsia"/>
          <w:lang w:eastAsia="zh-CN"/>
        </w:rPr>
        <w:t>在区分湖泊与其他地表水体方面</w:t>
      </w:r>
      <w:r w:rsidR="00C50A25">
        <w:rPr>
          <w:rFonts w:ascii="宋体" w:eastAsia="宋体" w:hAnsi="宋体" w:cs="宋体" w:hint="eastAsia"/>
          <w:lang w:eastAsia="zh-CN"/>
        </w:rPr>
        <w:t>具有极大优势。</w:t>
      </w:r>
    </w:p>
    <w:p w14:paraId="3EF6205C" w14:textId="3D49E985" w:rsidR="00D63E5A" w:rsidRPr="00934827" w:rsidRDefault="00934827" w:rsidP="00C50A25">
      <w:pPr>
        <w:ind w:firstLine="480"/>
        <w:rPr>
          <w:rFonts w:eastAsia="宋体" w:hint="eastAsia"/>
          <w:lang w:eastAsia="zh-CN"/>
        </w:rPr>
      </w:pPr>
      <w:r>
        <w:rPr>
          <w:rFonts w:eastAsia="宋体" w:hint="eastAsia"/>
          <w:lang w:eastAsia="zh-CN"/>
        </w:rPr>
        <w:t>基于先前的研究</w:t>
      </w:r>
      <w:r w:rsidR="00C50A25">
        <w:rPr>
          <w:rFonts w:eastAsia="宋体" w:hint="eastAsia"/>
          <w:lang w:eastAsia="zh-CN"/>
        </w:rPr>
        <w:t>，</w:t>
      </w:r>
      <w:r>
        <w:rPr>
          <w:rFonts w:ascii="宋体" w:eastAsia="宋体" w:hAnsi="宋体" w:cs="宋体" w:hint="eastAsia"/>
          <w:lang w:eastAsia="zh-CN"/>
        </w:rPr>
        <w:t>本研究的目的是</w:t>
      </w:r>
      <w:r w:rsidR="00B54A2E">
        <w:rPr>
          <w:rFonts w:ascii="宋体" w:eastAsia="宋体" w:hAnsi="宋体" w:cs="宋体" w:hint="eastAsia"/>
          <w:lang w:eastAsia="zh-CN"/>
        </w:rPr>
        <w:t>利用</w:t>
      </w:r>
      <w:r w:rsidR="00D63E5A">
        <w:rPr>
          <w:rFonts w:hint="eastAsia"/>
          <w:lang w:eastAsia="zh-CN"/>
        </w:rPr>
        <w:t>Sentinel-2</w:t>
      </w:r>
      <w:r w:rsidR="00D63E5A">
        <w:rPr>
          <w:rFonts w:hint="eastAsia"/>
          <w:lang w:eastAsia="zh-CN"/>
        </w:rPr>
        <w:t>遥感数据及深度学习</w:t>
      </w:r>
      <w:r>
        <w:rPr>
          <w:rFonts w:ascii="宋体" w:eastAsia="宋体" w:hAnsi="宋体" w:cs="宋体" w:hint="eastAsia"/>
          <w:lang w:eastAsia="zh-CN"/>
        </w:rPr>
        <w:t>方法，</w:t>
      </w:r>
      <w:r w:rsidR="00BF2BD8">
        <w:rPr>
          <w:rFonts w:ascii="宋体" w:eastAsia="宋体" w:hAnsi="宋体" w:cs="宋体" w:hint="eastAsia"/>
          <w:lang w:eastAsia="zh-CN"/>
        </w:rPr>
        <w:t>制作一个</w:t>
      </w:r>
      <w:r>
        <w:rPr>
          <w:rFonts w:ascii="宋体" w:eastAsia="宋体" w:hAnsi="宋体" w:cs="宋体" w:hint="eastAsia"/>
          <w:lang w:eastAsia="zh-CN"/>
        </w:rPr>
        <w:t>10 m分辨率</w:t>
      </w:r>
      <w:r w:rsidR="00BF2BD8">
        <w:rPr>
          <w:rFonts w:ascii="宋体" w:eastAsia="宋体" w:hAnsi="宋体" w:cs="宋体" w:hint="eastAsia"/>
          <w:lang w:eastAsia="zh-CN"/>
        </w:rPr>
        <w:t>的全球湖泊数据集</w:t>
      </w:r>
      <w:r>
        <w:rPr>
          <w:rFonts w:ascii="宋体" w:eastAsia="宋体" w:hAnsi="宋体" w:cs="宋体" w:hint="eastAsia"/>
          <w:lang w:eastAsia="zh-CN"/>
        </w:rPr>
        <w:t>。</w:t>
      </w:r>
      <w:r w:rsidR="00BF2BD8">
        <w:rPr>
          <w:rFonts w:ascii="宋体" w:eastAsia="宋体" w:hAnsi="宋体" w:cs="宋体" w:hint="eastAsia"/>
          <w:lang w:eastAsia="zh-CN"/>
        </w:rPr>
        <w:t>具体的研究目的包括：1）训练一个适用于Sentinel-2全球湖泊制图的</w:t>
      </w:r>
      <w:r w:rsidR="00BF2BD8">
        <w:rPr>
          <w:rFonts w:ascii="宋体" w:eastAsia="宋体" w:hAnsi="宋体" w:cs="宋体" w:hint="eastAsia"/>
          <w:lang w:eastAsia="zh-CN"/>
        </w:rPr>
        <w:t>语义分割模型</w:t>
      </w:r>
      <w:r w:rsidR="00BF2BD8">
        <w:rPr>
          <w:rFonts w:ascii="宋体" w:eastAsia="宋体" w:hAnsi="宋体" w:cs="宋体" w:hint="eastAsia"/>
          <w:lang w:eastAsia="zh-CN"/>
        </w:rPr>
        <w:t>；2）对全球湖泊进行绘制，提供一个比现有数据集覆盖更多小湖泊，边界更精准的全球湖泊数据集；3）对全球湖泊分布进行分析，并将结果与其他数据集进行对比。</w:t>
      </w:r>
    </w:p>
    <w:p w14:paraId="2058C4E2" w14:textId="7111535D" w:rsidR="00D44534" w:rsidRDefault="002F3B11" w:rsidP="00C81368">
      <w:pPr>
        <w:pStyle w:val="Heading-Main"/>
        <w:rPr>
          <w:rFonts w:asciiTheme="minorHAnsi" w:eastAsia="宋体" w:hAnsiTheme="minorHAnsi" w:cstheme="minorHAnsi"/>
          <w:lang w:eastAsia="zh-CN"/>
        </w:rPr>
      </w:pPr>
      <w:r w:rsidRPr="00850691">
        <w:rPr>
          <w:rFonts w:asciiTheme="minorHAnsi" w:hAnsiTheme="minorHAnsi" w:cstheme="minorHAnsi"/>
          <w:lang w:eastAsia="zh-CN"/>
        </w:rPr>
        <w:t xml:space="preserve">2 </w:t>
      </w:r>
      <w:bookmarkStart w:id="0" w:name="_Hlk191388850"/>
      <w:r w:rsidR="00D60400">
        <w:rPr>
          <w:rFonts w:asciiTheme="minorHAnsi" w:eastAsia="宋体" w:hAnsiTheme="minorHAnsi" w:cstheme="minorHAnsi" w:hint="eastAsia"/>
          <w:lang w:eastAsia="zh-CN"/>
        </w:rPr>
        <w:t>Materials and m</w:t>
      </w:r>
      <w:r w:rsidRPr="00850691">
        <w:rPr>
          <w:rFonts w:asciiTheme="minorHAnsi" w:hAnsiTheme="minorHAnsi" w:cstheme="minorHAnsi"/>
          <w:lang w:eastAsia="zh-CN"/>
        </w:rPr>
        <w:t>ethods</w:t>
      </w:r>
      <w:bookmarkEnd w:id="0"/>
    </w:p>
    <w:p w14:paraId="2950B243" w14:textId="0C4A3424" w:rsidR="00D44534" w:rsidRPr="00D44534" w:rsidRDefault="00B2614D" w:rsidP="00B2614D">
      <w:pPr>
        <w:ind w:firstLine="720"/>
        <w:rPr>
          <w:rFonts w:eastAsia="宋体"/>
          <w:lang w:eastAsia="zh-CN"/>
        </w:rPr>
      </w:pPr>
      <w:proofErr w:type="spellStart"/>
      <w:r>
        <w:rPr>
          <w:rFonts w:eastAsia="宋体" w:hint="eastAsia"/>
          <w:lang w:eastAsia="zh-CN"/>
        </w:rPr>
        <w:t>GLAKESplus</w:t>
      </w:r>
      <w:proofErr w:type="spellEnd"/>
      <w:r>
        <w:rPr>
          <w:rFonts w:eastAsia="宋体" w:hint="eastAsia"/>
          <w:lang w:eastAsia="zh-CN"/>
        </w:rPr>
        <w:t>的制作</w:t>
      </w:r>
      <w:r w:rsidR="00D60400">
        <w:rPr>
          <w:rFonts w:eastAsia="宋体" w:hint="eastAsia"/>
          <w:lang w:eastAsia="zh-CN"/>
        </w:rPr>
        <w:t>过程如下：</w:t>
      </w:r>
      <w:r w:rsidR="00D44534">
        <w:rPr>
          <w:rFonts w:eastAsia="宋体" w:hint="eastAsia"/>
          <w:lang w:eastAsia="zh-CN"/>
        </w:rPr>
        <w:t xml:space="preserve">1) </w:t>
      </w:r>
      <w:r w:rsidR="003375F0">
        <w:rPr>
          <w:rFonts w:eastAsia="宋体" w:hint="eastAsia"/>
          <w:lang w:eastAsia="zh-CN"/>
        </w:rPr>
        <w:t>影像处理</w:t>
      </w:r>
      <w:r w:rsidR="00D44534">
        <w:rPr>
          <w:rFonts w:eastAsia="宋体" w:hint="eastAsia"/>
          <w:lang w:eastAsia="zh-CN"/>
        </w:rPr>
        <w:t>，</w:t>
      </w:r>
      <w:r w:rsidR="003375F0">
        <w:rPr>
          <w:rFonts w:eastAsia="宋体" w:hint="eastAsia"/>
          <w:lang w:eastAsia="zh-CN"/>
        </w:rPr>
        <w:t>研究时段内</w:t>
      </w:r>
      <w:r>
        <w:rPr>
          <w:rFonts w:eastAsia="宋体" w:hint="eastAsia"/>
          <w:lang w:eastAsia="zh-CN"/>
        </w:rPr>
        <w:t>的</w:t>
      </w:r>
      <w:r w:rsidR="00644B51">
        <w:rPr>
          <w:rFonts w:eastAsia="宋体" w:hint="eastAsia"/>
          <w:lang w:eastAsia="zh-CN"/>
        </w:rPr>
        <w:t>Sentinel-2</w:t>
      </w:r>
      <w:r w:rsidR="00644B51">
        <w:rPr>
          <w:rFonts w:eastAsia="宋体" w:hint="eastAsia"/>
          <w:lang w:eastAsia="zh-CN"/>
        </w:rPr>
        <w:t>数据</w:t>
      </w:r>
      <w:r w:rsidR="00644B51">
        <w:rPr>
          <w:rFonts w:eastAsia="宋体" w:hint="eastAsia"/>
          <w:lang w:eastAsia="zh-CN"/>
        </w:rPr>
        <w:t>的</w:t>
      </w:r>
      <w:r w:rsidR="00644B51">
        <w:rPr>
          <w:rFonts w:eastAsia="宋体" w:hint="eastAsia"/>
          <w:lang w:eastAsia="zh-CN"/>
        </w:rPr>
        <w:t>N</w:t>
      </w:r>
      <w:r w:rsidR="003375F0">
        <w:rPr>
          <w:rFonts w:eastAsia="宋体" w:hint="eastAsia"/>
          <w:lang w:eastAsia="zh-CN"/>
        </w:rPr>
        <w:t>DWI</w:t>
      </w:r>
      <w:r w:rsidR="00644B51">
        <w:rPr>
          <w:rFonts w:eastAsia="宋体" w:hint="eastAsia"/>
          <w:lang w:eastAsia="zh-CN"/>
        </w:rPr>
        <w:t>、红、绿、蓝及近红外</w:t>
      </w:r>
      <w:r>
        <w:rPr>
          <w:rFonts w:eastAsia="宋体" w:hint="eastAsia"/>
          <w:lang w:eastAsia="zh-CN"/>
        </w:rPr>
        <w:t>波段的</w:t>
      </w:r>
      <w:r w:rsidR="006E2225">
        <w:rPr>
          <w:rFonts w:eastAsia="宋体" w:hint="eastAsia"/>
          <w:lang w:eastAsia="zh-CN"/>
        </w:rPr>
        <w:t>逐像素平均</w:t>
      </w:r>
      <w:r>
        <w:rPr>
          <w:rFonts w:eastAsia="宋体" w:hint="eastAsia"/>
          <w:lang w:eastAsia="zh-CN"/>
        </w:rPr>
        <w:t>结果被计算</w:t>
      </w:r>
      <w:r w:rsidR="006E2225">
        <w:rPr>
          <w:rFonts w:eastAsia="宋体" w:hint="eastAsia"/>
          <w:lang w:eastAsia="zh-CN"/>
        </w:rPr>
        <w:t>，</w:t>
      </w:r>
      <w:r w:rsidR="00AE1AE0">
        <w:rPr>
          <w:rFonts w:eastAsia="宋体" w:hint="eastAsia"/>
          <w:lang w:eastAsia="zh-CN"/>
        </w:rPr>
        <w:t>随后</w:t>
      </w:r>
      <w:r w:rsidR="003375F0">
        <w:rPr>
          <w:rFonts w:eastAsia="宋体" w:hint="eastAsia"/>
          <w:lang w:eastAsia="zh-CN"/>
        </w:rPr>
        <w:t>被分片下载至本地</w:t>
      </w:r>
      <w:r w:rsidR="00644B51">
        <w:rPr>
          <w:rFonts w:eastAsia="宋体" w:hint="eastAsia"/>
          <w:lang w:eastAsia="zh-CN"/>
        </w:rPr>
        <w:t>存储</w:t>
      </w:r>
      <w:r w:rsidR="003375F0">
        <w:rPr>
          <w:rFonts w:eastAsia="宋体" w:hint="eastAsia"/>
          <w:lang w:eastAsia="zh-CN"/>
        </w:rPr>
        <w:t>；</w:t>
      </w:r>
      <w:r w:rsidR="00D44534">
        <w:rPr>
          <w:rFonts w:eastAsia="宋体" w:hint="eastAsia"/>
          <w:lang w:eastAsia="zh-CN"/>
        </w:rPr>
        <w:t xml:space="preserve">2) </w:t>
      </w:r>
      <w:r w:rsidR="003375F0">
        <w:rPr>
          <w:rFonts w:eastAsia="宋体" w:hint="eastAsia"/>
          <w:lang w:eastAsia="zh-CN"/>
        </w:rPr>
        <w:t>样本准备，全球范围内的</w:t>
      </w:r>
      <w:r w:rsidR="00C61DD6">
        <w:rPr>
          <w:rFonts w:eastAsia="宋体" w:hint="eastAsia"/>
          <w:lang w:eastAsia="zh-CN"/>
        </w:rPr>
        <w:t>样本区域及</w:t>
      </w:r>
      <w:r w:rsidR="00C61DD6">
        <w:rPr>
          <w:rFonts w:eastAsia="宋体" w:hint="eastAsia"/>
          <w:lang w:eastAsia="zh-CN"/>
        </w:rPr>
        <w:t>湖泊</w:t>
      </w:r>
      <w:r w:rsidR="00C61DD6">
        <w:rPr>
          <w:rFonts w:eastAsia="宋体" w:hint="eastAsia"/>
          <w:lang w:eastAsia="zh-CN"/>
        </w:rPr>
        <w:t>标签</w:t>
      </w:r>
      <w:r w:rsidR="00AE1AE0">
        <w:rPr>
          <w:rFonts w:eastAsia="宋体" w:hint="eastAsia"/>
          <w:lang w:eastAsia="zh-CN"/>
        </w:rPr>
        <w:t>被创建</w:t>
      </w:r>
      <w:r w:rsidR="00C61DD6">
        <w:rPr>
          <w:rFonts w:eastAsia="宋体" w:hint="eastAsia"/>
          <w:lang w:eastAsia="zh-CN"/>
        </w:rPr>
        <w:t>，用于制作训练数据集（由</w:t>
      </w:r>
      <w:r w:rsidR="003375F0">
        <w:rPr>
          <w:rFonts w:eastAsia="宋体" w:hint="eastAsia"/>
          <w:lang w:eastAsia="zh-CN"/>
        </w:rPr>
        <w:t>训练集</w:t>
      </w:r>
      <w:r w:rsidR="00C61DD6">
        <w:rPr>
          <w:rFonts w:eastAsia="宋体" w:hint="eastAsia"/>
          <w:lang w:eastAsia="zh-CN"/>
        </w:rPr>
        <w:t>、验证集</w:t>
      </w:r>
      <w:r w:rsidR="003375F0">
        <w:rPr>
          <w:rFonts w:eastAsia="宋体" w:hint="eastAsia"/>
          <w:lang w:eastAsia="zh-CN"/>
        </w:rPr>
        <w:t>、测试集</w:t>
      </w:r>
      <w:r w:rsidR="00C61DD6">
        <w:rPr>
          <w:rFonts w:eastAsia="宋体" w:hint="eastAsia"/>
          <w:lang w:eastAsia="zh-CN"/>
        </w:rPr>
        <w:t>组成）</w:t>
      </w:r>
      <w:r w:rsidR="003375F0">
        <w:rPr>
          <w:rFonts w:eastAsia="宋体" w:hint="eastAsia"/>
          <w:lang w:eastAsia="zh-CN"/>
        </w:rPr>
        <w:t>；</w:t>
      </w:r>
      <w:r w:rsidR="003375F0">
        <w:rPr>
          <w:rFonts w:eastAsia="宋体" w:hint="eastAsia"/>
          <w:lang w:eastAsia="zh-CN"/>
        </w:rPr>
        <w:t>3)</w:t>
      </w:r>
      <w:r w:rsidR="00D44534">
        <w:rPr>
          <w:rFonts w:eastAsia="宋体" w:hint="eastAsia"/>
          <w:lang w:eastAsia="zh-CN"/>
        </w:rPr>
        <w:t>模型</w:t>
      </w:r>
      <w:r w:rsidR="003375F0">
        <w:rPr>
          <w:rFonts w:eastAsia="宋体" w:hint="eastAsia"/>
          <w:lang w:eastAsia="zh-CN"/>
        </w:rPr>
        <w:t>应用</w:t>
      </w:r>
      <w:r w:rsidR="00D44534">
        <w:rPr>
          <w:rFonts w:eastAsia="宋体" w:hint="eastAsia"/>
          <w:lang w:eastAsia="zh-CN"/>
        </w:rPr>
        <w:t>，</w:t>
      </w:r>
      <w:r w:rsidR="00C61DD6">
        <w:rPr>
          <w:rFonts w:eastAsia="宋体" w:hint="eastAsia"/>
          <w:lang w:eastAsia="zh-CN"/>
        </w:rPr>
        <w:t>U-Net</w:t>
      </w:r>
      <w:r>
        <w:rPr>
          <w:rFonts w:eastAsia="宋体" w:hint="eastAsia"/>
          <w:lang w:eastAsia="zh-CN"/>
        </w:rPr>
        <w:t>模型</w:t>
      </w:r>
      <w:r w:rsidR="00CE68DB">
        <w:rPr>
          <w:rFonts w:eastAsia="宋体" w:hint="eastAsia"/>
          <w:lang w:eastAsia="zh-CN"/>
        </w:rPr>
        <w:t>被训练</w:t>
      </w:r>
      <w:r w:rsidR="00C61DD6">
        <w:rPr>
          <w:rFonts w:eastAsia="宋体" w:hint="eastAsia"/>
          <w:lang w:eastAsia="zh-CN"/>
        </w:rPr>
        <w:t>来</w:t>
      </w:r>
      <w:r w:rsidR="006735E9">
        <w:rPr>
          <w:rFonts w:eastAsia="宋体" w:hint="eastAsia"/>
          <w:lang w:eastAsia="zh-CN"/>
        </w:rPr>
        <w:t>从预处理</w:t>
      </w:r>
      <w:r w:rsidR="00CE68DB">
        <w:rPr>
          <w:rFonts w:eastAsia="宋体" w:hint="eastAsia"/>
          <w:lang w:eastAsia="zh-CN"/>
        </w:rPr>
        <w:t>影像中</w:t>
      </w:r>
      <w:r w:rsidR="006735E9">
        <w:rPr>
          <w:rFonts w:eastAsia="宋体" w:hint="eastAsia"/>
          <w:lang w:eastAsia="zh-CN"/>
        </w:rPr>
        <w:t>提取</w:t>
      </w:r>
      <w:r w:rsidR="00CE68DB">
        <w:rPr>
          <w:rFonts w:eastAsia="宋体" w:hint="eastAsia"/>
          <w:lang w:eastAsia="zh-CN"/>
        </w:rPr>
        <w:t>湖泊</w:t>
      </w:r>
      <w:r w:rsidR="00EB4B23">
        <w:rPr>
          <w:rFonts w:eastAsia="宋体" w:hint="eastAsia"/>
          <w:lang w:eastAsia="zh-CN"/>
        </w:rPr>
        <w:t>特征</w:t>
      </w:r>
      <w:r w:rsidR="00D44534">
        <w:rPr>
          <w:rFonts w:eastAsia="宋体" w:hint="eastAsia"/>
          <w:lang w:eastAsia="zh-CN"/>
        </w:rPr>
        <w:t>，</w:t>
      </w:r>
      <w:r>
        <w:rPr>
          <w:rFonts w:eastAsia="宋体" w:hint="eastAsia"/>
          <w:lang w:eastAsia="zh-CN"/>
        </w:rPr>
        <w:t>并</w:t>
      </w:r>
      <w:r w:rsidR="00D44534">
        <w:rPr>
          <w:rFonts w:eastAsia="宋体" w:hint="eastAsia"/>
          <w:lang w:eastAsia="zh-CN"/>
        </w:rPr>
        <w:t>预测</w:t>
      </w:r>
      <w:r w:rsidR="003375F0">
        <w:rPr>
          <w:rFonts w:eastAsia="宋体" w:hint="eastAsia"/>
          <w:lang w:eastAsia="zh-CN"/>
        </w:rPr>
        <w:t>出</w:t>
      </w:r>
      <w:r w:rsidR="00DC298E">
        <w:rPr>
          <w:rFonts w:eastAsia="宋体" w:hint="eastAsia"/>
          <w:lang w:eastAsia="zh-CN"/>
        </w:rPr>
        <w:t>了原始</w:t>
      </w:r>
      <w:r w:rsidR="003375F0">
        <w:rPr>
          <w:rFonts w:eastAsia="宋体" w:hint="eastAsia"/>
          <w:lang w:eastAsia="zh-CN"/>
        </w:rPr>
        <w:t>全球</w:t>
      </w:r>
      <w:r w:rsidR="00CE68DB">
        <w:rPr>
          <w:rFonts w:eastAsia="宋体" w:hint="eastAsia"/>
          <w:lang w:eastAsia="zh-CN"/>
        </w:rPr>
        <w:t>湖泊分类</w:t>
      </w:r>
      <w:r w:rsidR="003375F0">
        <w:rPr>
          <w:rFonts w:eastAsia="宋体" w:hint="eastAsia"/>
          <w:lang w:eastAsia="zh-CN"/>
        </w:rPr>
        <w:t>图；</w:t>
      </w:r>
      <w:r w:rsidR="00D44534">
        <w:rPr>
          <w:rFonts w:eastAsia="宋体" w:hint="eastAsia"/>
          <w:lang w:eastAsia="zh-CN"/>
        </w:rPr>
        <w:t>4)</w:t>
      </w:r>
      <w:r w:rsidR="00D44534">
        <w:rPr>
          <w:rFonts w:eastAsia="宋体" w:hint="eastAsia"/>
          <w:lang w:eastAsia="zh-CN"/>
        </w:rPr>
        <w:t>后处理，</w:t>
      </w:r>
      <w:r w:rsidR="00DC298E">
        <w:rPr>
          <w:rFonts w:eastAsia="宋体" w:hint="eastAsia"/>
          <w:lang w:eastAsia="zh-CN"/>
        </w:rPr>
        <w:t>我们进行了若干后处理步骤来减少原始</w:t>
      </w:r>
      <w:r w:rsidR="00CE68DB">
        <w:rPr>
          <w:rFonts w:eastAsia="宋体" w:hint="eastAsia"/>
          <w:lang w:eastAsia="zh-CN"/>
        </w:rPr>
        <w:t>全球湖泊分类图</w:t>
      </w:r>
      <w:r w:rsidR="00CE68DB">
        <w:rPr>
          <w:rFonts w:eastAsia="宋体" w:hint="eastAsia"/>
          <w:lang w:eastAsia="zh-CN"/>
        </w:rPr>
        <w:t>中</w:t>
      </w:r>
      <w:r>
        <w:rPr>
          <w:rFonts w:eastAsia="宋体" w:hint="eastAsia"/>
          <w:lang w:eastAsia="zh-CN"/>
        </w:rPr>
        <w:t>错分</w:t>
      </w:r>
      <w:r w:rsidR="00DC298E">
        <w:rPr>
          <w:rFonts w:eastAsia="宋体" w:hint="eastAsia"/>
          <w:lang w:eastAsia="zh-CN"/>
        </w:rPr>
        <w:t>、</w:t>
      </w:r>
      <w:proofErr w:type="gramStart"/>
      <w:r>
        <w:rPr>
          <w:rFonts w:eastAsia="宋体" w:hint="eastAsia"/>
          <w:lang w:eastAsia="zh-CN"/>
        </w:rPr>
        <w:t>漏分</w:t>
      </w:r>
      <w:r w:rsidR="003375F0">
        <w:rPr>
          <w:rFonts w:eastAsia="宋体" w:hint="eastAsia"/>
          <w:lang w:eastAsia="zh-CN"/>
        </w:rPr>
        <w:t>的</w:t>
      </w:r>
      <w:proofErr w:type="gramEnd"/>
      <w:r w:rsidR="00DC298E">
        <w:rPr>
          <w:rFonts w:eastAsia="宋体" w:hint="eastAsia"/>
          <w:lang w:eastAsia="zh-CN"/>
        </w:rPr>
        <w:t>现象</w:t>
      </w:r>
      <w:r>
        <w:rPr>
          <w:rFonts w:eastAsia="宋体" w:hint="eastAsia"/>
          <w:lang w:eastAsia="zh-CN"/>
        </w:rPr>
        <w:t>，</w:t>
      </w:r>
      <w:r w:rsidR="00CE68DB">
        <w:rPr>
          <w:rFonts w:eastAsia="宋体" w:hint="eastAsia"/>
          <w:lang w:eastAsia="zh-CN"/>
        </w:rPr>
        <w:t>最终</w:t>
      </w:r>
      <w:r w:rsidR="006735E9">
        <w:rPr>
          <w:rFonts w:eastAsia="宋体" w:hint="eastAsia"/>
          <w:lang w:eastAsia="zh-CN"/>
        </w:rPr>
        <w:t>生成了</w:t>
      </w:r>
      <w:proofErr w:type="spellStart"/>
      <w:r w:rsidR="00CE68DB">
        <w:rPr>
          <w:rFonts w:eastAsia="宋体" w:hint="eastAsia"/>
          <w:lang w:eastAsia="zh-CN"/>
        </w:rPr>
        <w:t>GLAKESplus</w:t>
      </w:r>
      <w:proofErr w:type="spellEnd"/>
      <w:r w:rsidR="00CE68DB">
        <w:rPr>
          <w:rFonts w:eastAsia="宋体" w:hint="eastAsia"/>
          <w:lang w:eastAsia="zh-CN"/>
        </w:rPr>
        <w:t>湖泊</w:t>
      </w:r>
      <w:r w:rsidR="00EB4B23">
        <w:rPr>
          <w:rFonts w:eastAsia="宋体" w:hint="eastAsia"/>
          <w:lang w:eastAsia="zh-CN"/>
        </w:rPr>
        <w:t>多边形</w:t>
      </w:r>
      <w:r w:rsidR="00D44534">
        <w:rPr>
          <w:rFonts w:eastAsia="宋体" w:hint="eastAsia"/>
          <w:lang w:eastAsia="zh-CN"/>
        </w:rPr>
        <w:t>。</w:t>
      </w:r>
      <w:r w:rsidR="00D60400">
        <w:rPr>
          <w:rFonts w:eastAsia="宋体" w:hint="eastAsia"/>
          <w:lang w:eastAsia="zh-CN"/>
        </w:rPr>
        <w:t>技术</w:t>
      </w:r>
      <w:r w:rsidR="00D60400">
        <w:rPr>
          <w:rFonts w:eastAsia="宋体" w:hint="eastAsia"/>
          <w:lang w:eastAsia="zh-CN"/>
        </w:rPr>
        <w:t>路线</w:t>
      </w:r>
      <w:r w:rsidR="00C61DD6">
        <w:rPr>
          <w:rFonts w:eastAsia="宋体" w:hint="eastAsia"/>
          <w:lang w:eastAsia="zh-CN"/>
        </w:rPr>
        <w:t>如</w:t>
      </w:r>
      <w:r w:rsidR="00D60400">
        <w:rPr>
          <w:rFonts w:eastAsia="宋体"/>
          <w:lang w:eastAsia="zh-CN"/>
        </w:rPr>
        <w:fldChar w:fldCharType="begin"/>
      </w:r>
      <w:r w:rsidR="00D60400">
        <w:rPr>
          <w:rFonts w:eastAsia="宋体"/>
          <w:lang w:eastAsia="zh-CN"/>
        </w:rPr>
        <w:instrText xml:space="preserve"> </w:instrText>
      </w:r>
      <w:r w:rsidR="00D60400">
        <w:rPr>
          <w:rFonts w:eastAsia="宋体" w:hint="eastAsia"/>
          <w:lang w:eastAsia="zh-CN"/>
        </w:rPr>
        <w:instrText>REF _Ref188001761 \h</w:instrText>
      </w:r>
      <w:r w:rsidR="00D60400">
        <w:rPr>
          <w:rFonts w:eastAsia="宋体"/>
          <w:lang w:eastAsia="zh-CN"/>
        </w:rPr>
        <w:instrText xml:space="preserve"> </w:instrText>
      </w:r>
      <w:r w:rsidR="00D60400">
        <w:rPr>
          <w:rFonts w:eastAsia="宋体"/>
          <w:lang w:eastAsia="zh-CN"/>
        </w:rPr>
      </w:r>
      <w:r w:rsidR="00D60400">
        <w:rPr>
          <w:rFonts w:eastAsia="宋体"/>
          <w:lang w:eastAsia="zh-CN"/>
        </w:rPr>
        <w:fldChar w:fldCharType="separate"/>
      </w:r>
      <w:r w:rsidR="00D60400" w:rsidRPr="00D44534">
        <w:rPr>
          <w:lang w:eastAsia="zh-CN"/>
        </w:rPr>
        <w:t xml:space="preserve">Fig. </w:t>
      </w:r>
      <w:r w:rsidR="00D60400" w:rsidRPr="00D44534">
        <w:rPr>
          <w:noProof/>
          <w:lang w:eastAsia="zh-CN"/>
        </w:rPr>
        <w:t>1</w:t>
      </w:r>
      <w:r w:rsidR="00D60400">
        <w:rPr>
          <w:rFonts w:eastAsia="宋体"/>
          <w:lang w:eastAsia="zh-CN"/>
        </w:rPr>
        <w:fldChar w:fldCharType="end"/>
      </w:r>
      <w:r w:rsidR="00C61DD6">
        <w:rPr>
          <w:rFonts w:eastAsia="宋体" w:hint="eastAsia"/>
          <w:lang w:eastAsia="zh-CN"/>
        </w:rPr>
        <w:t>所示</w:t>
      </w:r>
      <w:r w:rsidR="00D60400">
        <w:rPr>
          <w:rFonts w:eastAsia="宋体" w:hint="eastAsia"/>
          <w:lang w:eastAsia="zh-CN"/>
        </w:rPr>
        <w:t>。</w:t>
      </w:r>
    </w:p>
    <w:p w14:paraId="0EC0DDDD" w14:textId="0746580F" w:rsidR="00CE7754" w:rsidRDefault="00CE7754" w:rsidP="00CE7754">
      <w:pPr>
        <w:keepNext/>
        <w:jc w:val="center"/>
        <w:rPr>
          <w:lang w:eastAsia="zh-CN"/>
        </w:rPr>
      </w:pPr>
    </w:p>
    <w:p w14:paraId="3BFAEE71" w14:textId="747A520B" w:rsidR="00665C78" w:rsidRPr="009C4D5F" w:rsidRDefault="00CE7754" w:rsidP="009C4D5F">
      <w:pPr>
        <w:pStyle w:val="af3"/>
      </w:pPr>
      <w:bookmarkStart w:id="1" w:name="_Ref188001761"/>
      <w:bookmarkStart w:id="2" w:name="_Ref188001756"/>
      <w:r w:rsidRPr="009C4D5F">
        <w:t xml:space="preserve">Fig. </w:t>
      </w:r>
      <w:r w:rsidRPr="009C4D5F">
        <w:fldChar w:fldCharType="begin"/>
      </w:r>
      <w:r w:rsidRPr="009C4D5F">
        <w:instrText xml:space="preserve"> SEQ Fig. \* ARABIC </w:instrText>
      </w:r>
      <w:r w:rsidRPr="009C4D5F">
        <w:fldChar w:fldCharType="separate"/>
      </w:r>
      <w:r w:rsidRPr="009C4D5F">
        <w:t>1</w:t>
      </w:r>
      <w:r w:rsidRPr="009C4D5F">
        <w:fldChar w:fldCharType="end"/>
      </w:r>
      <w:bookmarkEnd w:id="1"/>
      <w:r w:rsidRPr="009C4D5F">
        <w:rPr>
          <w:rFonts w:hint="eastAsia"/>
        </w:rPr>
        <w:t xml:space="preserve">. Flowchart for developing the </w:t>
      </w:r>
      <w:proofErr w:type="spellStart"/>
      <w:r w:rsidRPr="009C4D5F">
        <w:rPr>
          <w:rFonts w:hint="eastAsia"/>
        </w:rPr>
        <w:t>GLAKESplus</w:t>
      </w:r>
      <w:proofErr w:type="spellEnd"/>
      <w:r w:rsidRPr="009C4D5F">
        <w:rPr>
          <w:rFonts w:hint="eastAsia"/>
        </w:rPr>
        <w:t xml:space="preserve"> dataset.</w:t>
      </w:r>
      <w:bookmarkEnd w:id="2"/>
    </w:p>
    <w:p w14:paraId="43E3AF3A" w14:textId="77777777" w:rsidR="009C4D5F" w:rsidRPr="009C4D5F" w:rsidRDefault="009C4D5F" w:rsidP="009C4D5F">
      <w:pPr>
        <w:rPr>
          <w:rFonts w:eastAsia="宋体"/>
          <w:lang w:eastAsia="zh-CN"/>
        </w:rPr>
      </w:pPr>
    </w:p>
    <w:p w14:paraId="67DDB258" w14:textId="1279C214" w:rsidR="00D60400" w:rsidRDefault="002F3B11" w:rsidP="00D60400">
      <w:pPr>
        <w:pStyle w:val="Heading-Secondary"/>
        <w:rPr>
          <w:rFonts w:eastAsia="宋体"/>
        </w:rPr>
      </w:pPr>
      <w:r w:rsidRPr="00850691">
        <w:rPr>
          <w:rFonts w:asciiTheme="minorHAnsi" w:hAnsiTheme="minorHAnsi" w:cstheme="minorHAnsi"/>
        </w:rPr>
        <w:t xml:space="preserve">2.1 </w:t>
      </w:r>
      <w:r w:rsidR="00D60400" w:rsidRPr="00366549">
        <w:rPr>
          <w:rFonts w:eastAsia="宋体" w:hint="eastAsia"/>
        </w:rPr>
        <w:t xml:space="preserve">Sentinel-2 </w:t>
      </w:r>
      <w:r w:rsidR="00D60400" w:rsidRPr="00366549">
        <w:rPr>
          <w:rFonts w:eastAsia="宋体"/>
        </w:rPr>
        <w:t>and</w:t>
      </w:r>
      <w:r w:rsidR="00D60400" w:rsidRPr="00366549">
        <w:rPr>
          <w:rFonts w:eastAsia="宋体" w:hint="eastAsia"/>
        </w:rPr>
        <w:t xml:space="preserve"> </w:t>
      </w:r>
      <w:r w:rsidR="007B4758">
        <w:rPr>
          <w:rFonts w:eastAsia="宋体" w:hint="eastAsia"/>
          <w:lang w:eastAsia="zh-CN"/>
        </w:rPr>
        <w:t>pre</w:t>
      </w:r>
      <w:r w:rsidR="00D60400" w:rsidRPr="00366549">
        <w:rPr>
          <w:rFonts w:eastAsia="宋体" w:hint="eastAsia"/>
        </w:rPr>
        <w:t>processing</w:t>
      </w:r>
    </w:p>
    <w:p w14:paraId="54E508F7" w14:textId="28F27163" w:rsidR="006E2225" w:rsidRPr="00085ED4" w:rsidRDefault="00D44534" w:rsidP="00D60400">
      <w:pPr>
        <w:rPr>
          <w:rFonts w:ascii="宋体" w:eastAsia="宋体" w:hAnsi="宋体" w:cs="宋体"/>
          <w:lang w:eastAsia="zh-CN"/>
        </w:rPr>
      </w:pPr>
      <w:r>
        <w:rPr>
          <w:rFonts w:hint="eastAsia"/>
          <w:lang w:eastAsia="zh-CN"/>
        </w:rPr>
        <w:t>Sentinel-2</w:t>
      </w:r>
      <w:r w:rsidR="00905C43" w:rsidRPr="00BF7D69">
        <w:rPr>
          <w:rFonts w:ascii="宋体" w:eastAsia="宋体" w:hAnsi="宋体" w:cs="宋体" w:hint="eastAsia"/>
          <w:lang w:eastAsia="zh-CN"/>
        </w:rPr>
        <w:t>是欧洲航天局</w:t>
      </w:r>
      <w:r w:rsidR="00905C43" w:rsidRPr="00BF7D69">
        <w:rPr>
          <w:rFonts w:hint="eastAsia"/>
          <w:lang w:eastAsia="zh-CN"/>
        </w:rPr>
        <w:t>( ESA )</w:t>
      </w:r>
      <w:r w:rsidR="00905C43" w:rsidRPr="00BF7D69">
        <w:rPr>
          <w:rFonts w:ascii="宋体" w:eastAsia="宋体" w:hAnsi="宋体" w:cs="宋体" w:hint="eastAsia"/>
          <w:lang w:eastAsia="zh-CN"/>
        </w:rPr>
        <w:t>哥白尼计划的</w:t>
      </w:r>
      <w:r w:rsidR="00F24BA1">
        <w:rPr>
          <w:rFonts w:ascii="宋体" w:eastAsia="宋体" w:hAnsi="宋体" w:cs="宋体" w:hint="eastAsia"/>
          <w:lang w:eastAsia="zh-CN"/>
        </w:rPr>
        <w:t>下的一个地球观测</w:t>
      </w:r>
      <w:r w:rsidR="00905C43" w:rsidRPr="00BF7D69">
        <w:rPr>
          <w:rFonts w:ascii="宋体" w:eastAsia="宋体" w:hAnsi="宋体" w:cs="宋体" w:hint="eastAsia"/>
          <w:lang w:eastAsia="zh-CN"/>
        </w:rPr>
        <w:t>任务</w:t>
      </w:r>
      <w:r w:rsidR="00905C43">
        <w:rPr>
          <w:rFonts w:ascii="宋体" w:eastAsia="宋体" w:hAnsi="宋体" w:cs="宋体" w:hint="eastAsia"/>
          <w:lang w:eastAsia="zh-CN"/>
        </w:rPr>
        <w:t>，</w:t>
      </w:r>
      <w:r>
        <w:rPr>
          <w:rFonts w:ascii="宋体" w:eastAsia="宋体" w:hAnsi="宋体" w:cs="宋体" w:hint="eastAsia"/>
          <w:lang w:eastAsia="zh-CN"/>
        </w:rPr>
        <w:t>由</w:t>
      </w:r>
      <w:r>
        <w:rPr>
          <w:rFonts w:hint="eastAsia"/>
          <w:lang w:eastAsia="zh-CN"/>
        </w:rPr>
        <w:t>2015</w:t>
      </w:r>
      <w:r>
        <w:rPr>
          <w:rFonts w:ascii="宋体" w:eastAsia="宋体" w:hAnsi="宋体" w:cs="宋体" w:hint="eastAsia"/>
          <w:lang w:eastAsia="zh-CN"/>
        </w:rPr>
        <w:t>年发射的</w:t>
      </w:r>
      <w:r w:rsidRPr="005A17DF">
        <w:rPr>
          <w:rFonts w:hint="eastAsia"/>
          <w:lang w:eastAsia="zh-CN"/>
        </w:rPr>
        <w:t>Sentinel</w:t>
      </w:r>
      <w:r w:rsidRPr="005A17DF">
        <w:rPr>
          <w:lang w:eastAsia="zh-CN"/>
        </w:rPr>
        <w:t>-2A</w:t>
      </w:r>
      <w:r>
        <w:rPr>
          <w:lang w:eastAsia="zh-CN"/>
        </w:rPr>
        <w:t xml:space="preserve"> </w:t>
      </w:r>
      <w:r>
        <w:rPr>
          <w:rFonts w:ascii="宋体" w:eastAsia="宋体" w:hAnsi="宋体" w:cs="宋体" w:hint="eastAsia"/>
          <w:lang w:eastAsia="zh-CN"/>
        </w:rPr>
        <w:t>及</w:t>
      </w:r>
      <w:r>
        <w:rPr>
          <w:rFonts w:hint="eastAsia"/>
          <w:lang w:eastAsia="zh-CN"/>
        </w:rPr>
        <w:t>2017</w:t>
      </w:r>
      <w:r>
        <w:rPr>
          <w:rFonts w:ascii="宋体" w:eastAsia="宋体" w:hAnsi="宋体" w:cs="宋体" w:hint="eastAsia"/>
          <w:lang w:eastAsia="zh-CN"/>
        </w:rPr>
        <w:t>年发射的</w:t>
      </w:r>
      <w:r w:rsidRPr="005A17DF">
        <w:rPr>
          <w:rFonts w:hint="eastAsia"/>
          <w:lang w:eastAsia="zh-CN"/>
        </w:rPr>
        <w:t>S</w:t>
      </w:r>
      <w:r w:rsidRPr="005A17DF">
        <w:rPr>
          <w:lang w:eastAsia="zh-CN"/>
        </w:rPr>
        <w:t>entinel-2B</w:t>
      </w:r>
      <w:r>
        <w:rPr>
          <w:rFonts w:ascii="宋体" w:eastAsia="宋体" w:hAnsi="宋体" w:cs="宋体" w:hint="eastAsia"/>
          <w:lang w:eastAsia="zh-CN"/>
        </w:rPr>
        <w:t>组成，重访周期为</w:t>
      </w:r>
      <w:r>
        <w:rPr>
          <w:rFonts w:hint="eastAsia"/>
          <w:lang w:eastAsia="zh-CN"/>
        </w:rPr>
        <w:t>2~5</w:t>
      </w:r>
      <w:r>
        <w:rPr>
          <w:rFonts w:ascii="宋体" w:eastAsia="宋体" w:hAnsi="宋体" w:cs="宋体" w:hint="eastAsia"/>
          <w:lang w:eastAsia="zh-CN"/>
        </w:rPr>
        <w:t>天。</w:t>
      </w:r>
      <w:r w:rsidR="003751ED" w:rsidRPr="005A17DF">
        <w:rPr>
          <w:rFonts w:hint="eastAsia"/>
          <w:lang w:eastAsia="zh-CN"/>
        </w:rPr>
        <w:t>Sentinel</w:t>
      </w:r>
      <w:r w:rsidR="003751ED" w:rsidRPr="005A17DF">
        <w:rPr>
          <w:lang w:eastAsia="zh-CN"/>
        </w:rPr>
        <w:t>-2</w:t>
      </w:r>
      <w:r w:rsidR="003751ED">
        <w:rPr>
          <w:rFonts w:ascii="宋体" w:eastAsia="宋体" w:hAnsi="宋体" w:cs="宋体" w:hint="eastAsia"/>
          <w:lang w:eastAsia="zh-CN"/>
        </w:rPr>
        <w:t>的</w:t>
      </w:r>
      <w:r>
        <w:rPr>
          <w:rFonts w:hint="eastAsia"/>
          <w:lang w:eastAsia="zh-CN"/>
        </w:rPr>
        <w:t>B2(</w:t>
      </w:r>
      <w:r>
        <w:rPr>
          <w:rFonts w:ascii="宋体" w:eastAsia="宋体" w:hAnsi="宋体" w:cs="宋体" w:hint="eastAsia"/>
          <w:lang w:eastAsia="zh-CN"/>
        </w:rPr>
        <w:t>蓝光</w:t>
      </w:r>
      <w:r>
        <w:rPr>
          <w:rFonts w:hint="eastAsia"/>
          <w:lang w:eastAsia="zh-CN"/>
        </w:rPr>
        <w:t>)</w:t>
      </w:r>
      <w:r>
        <w:rPr>
          <w:rFonts w:ascii="宋体" w:eastAsia="宋体" w:hAnsi="宋体" w:cs="宋体" w:hint="eastAsia"/>
          <w:lang w:eastAsia="zh-CN"/>
        </w:rPr>
        <w:t>、</w:t>
      </w:r>
      <w:r>
        <w:rPr>
          <w:rFonts w:hint="eastAsia"/>
          <w:lang w:eastAsia="zh-CN"/>
        </w:rPr>
        <w:t>B3(</w:t>
      </w:r>
      <w:r>
        <w:rPr>
          <w:rFonts w:ascii="宋体" w:eastAsia="宋体" w:hAnsi="宋体" w:cs="宋体" w:hint="eastAsia"/>
          <w:lang w:eastAsia="zh-CN"/>
        </w:rPr>
        <w:t>绿光</w:t>
      </w:r>
      <w:r>
        <w:rPr>
          <w:rFonts w:hint="eastAsia"/>
          <w:lang w:eastAsia="zh-CN"/>
        </w:rPr>
        <w:t>)</w:t>
      </w:r>
      <w:r>
        <w:rPr>
          <w:rFonts w:ascii="宋体" w:eastAsia="宋体" w:hAnsi="宋体" w:cs="宋体" w:hint="eastAsia"/>
          <w:lang w:eastAsia="zh-CN"/>
        </w:rPr>
        <w:t>、</w:t>
      </w:r>
      <w:r>
        <w:rPr>
          <w:rFonts w:hint="eastAsia"/>
          <w:lang w:eastAsia="zh-CN"/>
        </w:rPr>
        <w:t>B4(</w:t>
      </w:r>
      <w:r>
        <w:rPr>
          <w:rFonts w:ascii="宋体" w:eastAsia="宋体" w:hAnsi="宋体" w:cs="宋体" w:hint="eastAsia"/>
          <w:lang w:eastAsia="zh-CN"/>
        </w:rPr>
        <w:t>红光</w:t>
      </w:r>
      <w:r>
        <w:rPr>
          <w:rFonts w:hint="eastAsia"/>
          <w:lang w:eastAsia="zh-CN"/>
        </w:rPr>
        <w:t>)</w:t>
      </w:r>
      <w:r>
        <w:rPr>
          <w:rFonts w:ascii="宋体" w:eastAsia="宋体" w:hAnsi="宋体" w:cs="宋体" w:hint="eastAsia"/>
          <w:lang w:eastAsia="zh-CN"/>
        </w:rPr>
        <w:t>及</w:t>
      </w:r>
      <w:r>
        <w:rPr>
          <w:rFonts w:hint="eastAsia"/>
          <w:lang w:eastAsia="zh-CN"/>
        </w:rPr>
        <w:t>B8 (</w:t>
      </w:r>
      <w:r>
        <w:rPr>
          <w:rFonts w:ascii="宋体" w:eastAsia="宋体" w:hAnsi="宋体" w:cs="宋体" w:hint="eastAsia"/>
          <w:lang w:eastAsia="zh-CN"/>
        </w:rPr>
        <w:t>近红外</w:t>
      </w:r>
      <w:r>
        <w:rPr>
          <w:rFonts w:hint="eastAsia"/>
          <w:lang w:eastAsia="zh-CN"/>
        </w:rPr>
        <w:t>)</w:t>
      </w:r>
      <w:r>
        <w:rPr>
          <w:rFonts w:ascii="宋体" w:eastAsia="宋体" w:hAnsi="宋体" w:cs="宋体" w:hint="eastAsia"/>
          <w:lang w:eastAsia="zh-CN"/>
        </w:rPr>
        <w:t>波段空间分辨率为</w:t>
      </w:r>
      <w:r>
        <w:rPr>
          <w:rFonts w:hint="eastAsia"/>
          <w:lang w:eastAsia="zh-CN"/>
        </w:rPr>
        <w:t>10</w:t>
      </w:r>
      <w:r>
        <w:rPr>
          <w:rFonts w:ascii="宋体" w:eastAsia="宋体" w:hAnsi="宋体" w:cs="宋体" w:hint="eastAsia"/>
          <w:lang w:eastAsia="zh-CN"/>
        </w:rPr>
        <w:t>米，</w:t>
      </w:r>
      <w:r w:rsidR="001416FF">
        <w:rPr>
          <w:rFonts w:ascii="宋体" w:eastAsia="宋体" w:hAnsi="宋体" w:cs="宋体" w:hint="eastAsia"/>
          <w:lang w:eastAsia="zh-CN"/>
        </w:rPr>
        <w:t>可以</w:t>
      </w:r>
      <w:r w:rsidR="003751ED">
        <w:rPr>
          <w:rFonts w:ascii="宋体" w:eastAsia="宋体" w:hAnsi="宋体" w:cs="宋体" w:hint="eastAsia"/>
          <w:lang w:eastAsia="zh-CN"/>
        </w:rPr>
        <w:t>展示</w:t>
      </w:r>
      <w:r w:rsidR="001416FF">
        <w:rPr>
          <w:rFonts w:ascii="宋体" w:eastAsia="宋体" w:hAnsi="宋体" w:cs="宋体" w:hint="eastAsia"/>
          <w:lang w:eastAsia="zh-CN"/>
        </w:rPr>
        <w:t>精细的湖泊边界。</w:t>
      </w:r>
      <w:r w:rsidR="003751ED">
        <w:rPr>
          <w:rFonts w:ascii="宋体" w:eastAsia="宋体" w:hAnsi="宋体" w:cs="宋体" w:hint="eastAsia"/>
          <w:lang w:eastAsia="zh-CN"/>
        </w:rPr>
        <w:t>其</w:t>
      </w:r>
      <w:r w:rsidR="003751ED">
        <w:rPr>
          <w:rFonts w:ascii="宋体" w:eastAsia="宋体" w:hAnsi="宋体" w:cs="宋体" w:hint="eastAsia"/>
          <w:lang w:eastAsia="zh-CN"/>
        </w:rPr>
        <w:t>近红外波段（B11,B14）空间分辨率为20 m</w:t>
      </w:r>
      <w:r w:rsidR="003751ED">
        <w:rPr>
          <w:rFonts w:ascii="宋体" w:eastAsia="宋体" w:hAnsi="宋体" w:cs="宋体" w:hint="eastAsia"/>
          <w:lang w:eastAsia="zh-CN"/>
        </w:rPr>
        <w:t>,其余波段空间分辨率为60 m</w:t>
      </w:r>
      <w:r w:rsidR="003751ED">
        <w:rPr>
          <w:rFonts w:ascii="宋体" w:eastAsia="宋体" w:hAnsi="宋体" w:cs="宋体" w:hint="eastAsia"/>
          <w:lang w:eastAsia="zh-CN"/>
        </w:rPr>
        <w:t>。</w:t>
      </w:r>
      <w:r w:rsidR="003751ED">
        <w:rPr>
          <w:rFonts w:hint="eastAsia"/>
          <w:lang w:eastAsia="zh-CN"/>
        </w:rPr>
        <w:t>NDWI</w:t>
      </w:r>
      <w:r w:rsidR="001416FF">
        <w:rPr>
          <w:rFonts w:ascii="宋体" w:eastAsia="宋体" w:hAnsi="宋体" w:cs="宋体" w:hint="eastAsia"/>
          <w:lang w:eastAsia="zh-CN"/>
        </w:rPr>
        <w:t>是一个常</w:t>
      </w:r>
      <w:r w:rsidR="003751ED">
        <w:rPr>
          <w:rFonts w:ascii="宋体" w:eastAsia="宋体" w:hAnsi="宋体" w:cs="宋体" w:hint="eastAsia"/>
          <w:lang w:eastAsia="zh-CN"/>
        </w:rPr>
        <w:t>用</w:t>
      </w:r>
      <w:r w:rsidR="001416FF">
        <w:rPr>
          <w:rFonts w:ascii="宋体" w:eastAsia="宋体" w:hAnsi="宋体" w:cs="宋体" w:hint="eastAsia"/>
          <w:lang w:eastAsia="zh-CN"/>
        </w:rPr>
        <w:t>的水体增强指数，</w:t>
      </w:r>
      <w:r w:rsidR="003751ED">
        <w:rPr>
          <w:rFonts w:ascii="宋体" w:eastAsia="宋体" w:hAnsi="宋体" w:cs="宋体" w:hint="eastAsia"/>
          <w:lang w:eastAsia="zh-CN"/>
        </w:rPr>
        <w:t>其通过</w:t>
      </w:r>
      <w:r w:rsidR="003751ED">
        <w:rPr>
          <w:rFonts w:ascii="宋体" w:eastAsia="宋体" w:hAnsi="宋体" w:cs="宋体" w:hint="eastAsia"/>
          <w:lang w:eastAsia="zh-CN"/>
        </w:rPr>
        <w:t>对绿光、红光波段</w:t>
      </w:r>
      <w:r w:rsidR="003751ED">
        <w:rPr>
          <w:rFonts w:ascii="宋体" w:eastAsia="宋体" w:hAnsi="宋体" w:cs="宋体" w:hint="eastAsia"/>
          <w:lang w:eastAsia="zh-CN"/>
        </w:rPr>
        <w:t>的</w:t>
      </w:r>
      <w:r w:rsidR="003751ED">
        <w:rPr>
          <w:rFonts w:ascii="宋体" w:eastAsia="宋体" w:hAnsi="宋体" w:cs="宋体" w:hint="eastAsia"/>
          <w:lang w:eastAsia="zh-CN"/>
        </w:rPr>
        <w:t>组合运算</w:t>
      </w:r>
      <w:r w:rsidR="003751ED">
        <w:rPr>
          <w:rFonts w:ascii="宋体" w:eastAsia="宋体" w:hAnsi="宋体" w:cs="宋体" w:hint="eastAsia"/>
          <w:lang w:eastAsia="zh-CN"/>
        </w:rPr>
        <w:t>，抑制植被信息，增强水体信息。</w:t>
      </w:r>
      <m:oMath>
        <m:r>
          <m:rPr>
            <m:sty m:val="p"/>
          </m:rPr>
          <w:rPr>
            <w:rFonts w:ascii="Cambria Math" w:hAnsi="Cambria Math" w:hint="eastAsia"/>
            <w:lang w:eastAsia="zh-CN"/>
          </w:rPr>
          <m:t>NDWI</m:t>
        </m:r>
      </m:oMath>
      <w:r w:rsidR="001416FF">
        <w:rPr>
          <w:rFonts w:ascii="宋体" w:eastAsia="宋体" w:hAnsi="宋体" w:cs="宋体" w:hint="eastAsia"/>
          <w:lang w:eastAsia="zh-CN"/>
        </w:rPr>
        <w:t>在Sentinel-2中的计算</w:t>
      </w:r>
      <w:r w:rsidR="001416FF">
        <w:rPr>
          <w:rFonts w:ascii="宋体" w:eastAsia="宋体" w:hAnsi="宋体" w:cs="宋体" w:hint="eastAsia"/>
          <w:lang w:eastAsia="zh-CN"/>
        </w:rPr>
        <w:t>公式为</w:t>
      </w:r>
      <w:bookmarkStart w:id="3" w:name="_Hlk191486302"/>
      <m:oMath>
        <m:r>
          <m:rPr>
            <m:sty m:val="p"/>
          </m:rPr>
          <w:rPr>
            <w:rFonts w:ascii="Cambria Math" w:hAnsi="Cambria Math" w:hint="eastAsia"/>
            <w:lang w:eastAsia="zh-CN"/>
          </w:rPr>
          <m:t>NDWI</m:t>
        </m:r>
        <m:r>
          <m:rPr>
            <m:sty m:val="p"/>
          </m:rPr>
          <w:rPr>
            <w:rFonts w:ascii="Cambria Math"/>
            <w:lang w:eastAsia="zh-CN"/>
          </w:rPr>
          <m:t>=</m:t>
        </m:r>
        <m:f>
          <m:fPr>
            <m:ctrlPr>
              <w:rPr>
                <w:rFonts w:ascii="Cambria Math" w:hAnsi="Cambria Math"/>
                <w:iCs/>
                <w:lang w:eastAsia="zh-CN"/>
              </w:rPr>
            </m:ctrlPr>
          </m:fPr>
          <m:num>
            <m:r>
              <m:rPr>
                <m:sty m:val="p"/>
              </m:rPr>
              <w:rPr>
                <w:rFonts w:ascii="Cambria Math" w:hAnsi="Cambria Math"/>
                <w:lang w:eastAsia="zh-CN"/>
              </w:rPr>
              <m:t>B3-B8</m:t>
            </m:r>
          </m:num>
          <m:den>
            <m:r>
              <m:rPr>
                <m:sty m:val="p"/>
              </m:rPr>
              <w:rPr>
                <w:rFonts w:ascii="Cambria Math" w:hAnsi="Cambria Math"/>
                <w:lang w:eastAsia="zh-CN"/>
              </w:rPr>
              <m:t>B3+B8</m:t>
            </m:r>
          </m:den>
        </m:f>
      </m:oMath>
      <w:bookmarkEnd w:id="3"/>
      <w:r w:rsidR="001416FF">
        <w:rPr>
          <w:rFonts w:ascii="宋体" w:eastAsia="宋体" w:hAnsi="宋体" w:cs="宋体" w:hint="eastAsia"/>
          <w:lang w:eastAsia="zh-CN"/>
        </w:rPr>
        <w:t>。</w:t>
      </w:r>
      <w:r w:rsidR="002713B3">
        <w:rPr>
          <w:rFonts w:ascii="宋体" w:eastAsia="宋体" w:hAnsi="宋体" w:cs="宋体" w:hint="eastAsia"/>
          <w:lang w:eastAsia="zh-CN"/>
        </w:rPr>
        <w:t>我们选择了</w:t>
      </w:r>
      <w:r w:rsidR="002713B3">
        <w:rPr>
          <w:rFonts w:hint="eastAsia"/>
          <w:lang w:eastAsia="zh-CN"/>
        </w:rPr>
        <w:t>NDWI</w:t>
      </w:r>
      <w:r w:rsidR="002713B3">
        <w:rPr>
          <w:rFonts w:ascii="宋体" w:eastAsia="宋体" w:hAnsi="宋体" w:cs="宋体" w:hint="eastAsia"/>
          <w:lang w:eastAsia="zh-CN"/>
        </w:rPr>
        <w:t>波段及三个可见光波段（B2,3,4），一个</w:t>
      </w:r>
      <w:r w:rsidR="00A361D8">
        <w:rPr>
          <w:rFonts w:ascii="宋体" w:eastAsia="宋体" w:hAnsi="宋体" w:cs="宋体" w:hint="eastAsia"/>
          <w:lang w:eastAsia="zh-CN"/>
        </w:rPr>
        <w:t>短波</w:t>
      </w:r>
      <w:r w:rsidR="002713B3">
        <w:rPr>
          <w:rFonts w:ascii="宋体" w:eastAsia="宋体" w:hAnsi="宋体" w:cs="宋体" w:hint="eastAsia"/>
          <w:lang w:eastAsia="zh-CN"/>
        </w:rPr>
        <w:t>红外波段B11波段</w:t>
      </w:r>
      <w:r w:rsidR="00D670CF">
        <w:rPr>
          <w:rFonts w:ascii="宋体" w:eastAsia="宋体" w:hAnsi="宋体" w:cs="宋体" w:hint="eastAsia"/>
          <w:lang w:eastAsia="zh-CN"/>
        </w:rPr>
        <w:t>（重采样至10 m）</w:t>
      </w:r>
      <w:r w:rsidR="002713B3">
        <w:rPr>
          <w:rFonts w:ascii="宋体" w:eastAsia="宋体" w:hAnsi="宋体" w:cs="宋体" w:hint="eastAsia"/>
          <w:lang w:eastAsia="zh-CN"/>
        </w:rPr>
        <w:t>用于后续的湖泊制图。</w:t>
      </w:r>
      <w:r w:rsidR="002713B3" w:rsidRPr="002713B3">
        <w:rPr>
          <w:rFonts w:ascii="宋体" w:eastAsia="宋体" w:hAnsi="宋体" w:cs="宋体" w:hint="eastAsia"/>
          <w:lang w:eastAsia="zh-CN"/>
        </w:rPr>
        <w:t>建成区的建筑与水体在</w:t>
      </w:r>
      <w:r w:rsidR="002713B3" w:rsidRPr="002713B3">
        <w:rPr>
          <w:rFonts w:ascii="宋体" w:eastAsia="宋体" w:hAnsi="宋体" w:cs="宋体"/>
          <w:lang w:eastAsia="zh-CN"/>
        </w:rPr>
        <w:t>NDWI</w:t>
      </w:r>
      <w:r w:rsidR="002713B3" w:rsidRPr="002713B3">
        <w:rPr>
          <w:rFonts w:ascii="宋体" w:eastAsia="宋体" w:hAnsi="宋体" w:cs="宋体" w:hint="eastAsia"/>
          <w:lang w:eastAsia="zh-CN"/>
        </w:rPr>
        <w:t>波段易被混淆，但在短波红外波段有着显著差异。因此，纳入短波红外波段有利于对建成区湖泊的识别</w:t>
      </w:r>
      <w:r w:rsidR="002713B3">
        <w:rPr>
          <w:rFonts w:ascii="宋体" w:eastAsia="宋体" w:hAnsi="宋体" w:cs="宋体" w:hint="eastAsia"/>
          <w:lang w:eastAsia="zh-CN"/>
        </w:rPr>
        <w:t>。</w:t>
      </w:r>
      <w:r w:rsidR="001416FF">
        <w:rPr>
          <w:rFonts w:ascii="宋体" w:eastAsia="宋体" w:hAnsi="宋体" w:cs="宋体" w:hint="eastAsia"/>
          <w:lang w:eastAsia="zh-CN"/>
        </w:rPr>
        <w:t>我们在</w:t>
      </w:r>
      <w:r w:rsidR="00F24BA1">
        <w:rPr>
          <w:rFonts w:ascii="宋体" w:eastAsia="宋体" w:hAnsi="宋体" w:cs="宋体" w:hint="eastAsia"/>
          <w:lang w:eastAsia="zh-CN"/>
        </w:rPr>
        <w:t>GEE</w:t>
      </w:r>
      <w:r w:rsidR="001416FF">
        <w:rPr>
          <w:rFonts w:ascii="宋体" w:eastAsia="宋体" w:hAnsi="宋体" w:cs="宋体" w:hint="eastAsia"/>
          <w:lang w:eastAsia="zh-CN"/>
        </w:rPr>
        <w:t>上获得</w:t>
      </w:r>
      <w:r w:rsidR="00477C86">
        <w:rPr>
          <w:rFonts w:ascii="宋体" w:eastAsia="宋体" w:hAnsi="宋体" w:cs="宋体" w:hint="eastAsia"/>
          <w:lang w:eastAsia="zh-CN"/>
        </w:rPr>
        <w:t>了</w:t>
      </w:r>
      <w:r w:rsidR="00F24BA1">
        <w:rPr>
          <w:rFonts w:hint="eastAsia"/>
          <w:lang w:eastAsia="zh-CN"/>
        </w:rPr>
        <w:t>2017</w:t>
      </w:r>
      <w:r w:rsidR="00F24BA1">
        <w:rPr>
          <w:rFonts w:ascii="宋体" w:eastAsia="宋体" w:hAnsi="宋体" w:cs="宋体" w:hint="eastAsia"/>
          <w:lang w:eastAsia="zh-CN"/>
        </w:rPr>
        <w:t>年</w:t>
      </w:r>
      <w:r w:rsidR="00F24BA1">
        <w:rPr>
          <w:rFonts w:hint="eastAsia"/>
          <w:lang w:eastAsia="zh-CN"/>
        </w:rPr>
        <w:t>3</w:t>
      </w:r>
      <w:r w:rsidR="00F24BA1">
        <w:rPr>
          <w:rFonts w:ascii="宋体" w:eastAsia="宋体" w:hAnsi="宋体" w:cs="宋体" w:hint="eastAsia"/>
          <w:lang w:eastAsia="zh-CN"/>
        </w:rPr>
        <w:t>月</w:t>
      </w:r>
      <w:r w:rsidR="00F24BA1">
        <w:rPr>
          <w:rFonts w:hint="eastAsia"/>
          <w:lang w:eastAsia="zh-CN"/>
        </w:rPr>
        <w:t>28</w:t>
      </w:r>
      <w:r w:rsidR="00F24BA1">
        <w:rPr>
          <w:rFonts w:ascii="宋体" w:eastAsia="宋体" w:hAnsi="宋体" w:cs="宋体" w:hint="eastAsia"/>
          <w:lang w:eastAsia="zh-CN"/>
        </w:rPr>
        <w:t>日</w:t>
      </w:r>
      <w:r w:rsidR="001416FF">
        <w:rPr>
          <w:rFonts w:ascii="宋体" w:eastAsia="宋体" w:hAnsi="宋体" w:cs="宋体" w:hint="eastAsia"/>
          <w:lang w:eastAsia="zh-CN"/>
        </w:rPr>
        <w:t>至</w:t>
      </w:r>
      <w:r w:rsidR="00F24BA1">
        <w:rPr>
          <w:rFonts w:ascii="宋体" w:eastAsia="宋体" w:hAnsi="宋体" w:cs="宋体" w:hint="eastAsia"/>
          <w:lang w:eastAsia="zh-CN"/>
        </w:rPr>
        <w:t>2022年4月10日的</w:t>
      </w:r>
      <w:proofErr w:type="gramStart"/>
      <w:r w:rsidR="00644929">
        <w:rPr>
          <w:rFonts w:eastAsia="宋体" w:hint="eastAsia"/>
          <w:lang w:eastAsia="zh-CN"/>
        </w:rPr>
        <w:t>所有</w:t>
      </w:r>
      <w:r>
        <w:rPr>
          <w:rFonts w:ascii="宋体" w:eastAsia="宋体" w:hAnsi="宋体" w:cs="宋体" w:hint="eastAsia"/>
          <w:lang w:eastAsia="zh-CN"/>
        </w:rPr>
        <w:t>云</w:t>
      </w:r>
      <w:proofErr w:type="gramEnd"/>
      <w:r>
        <w:rPr>
          <w:rFonts w:ascii="宋体" w:eastAsia="宋体" w:hAnsi="宋体" w:cs="宋体" w:hint="eastAsia"/>
          <w:lang w:eastAsia="zh-CN"/>
        </w:rPr>
        <w:t>像素比例低于</w:t>
      </w:r>
      <w:r>
        <w:rPr>
          <w:rFonts w:hint="eastAsia"/>
          <w:lang w:eastAsia="zh-CN"/>
        </w:rPr>
        <w:t>60%</w:t>
      </w:r>
      <w:r>
        <w:rPr>
          <w:rFonts w:ascii="宋体" w:eastAsia="宋体" w:hAnsi="宋体" w:cs="宋体" w:hint="eastAsia"/>
          <w:lang w:eastAsia="zh-CN"/>
        </w:rPr>
        <w:t>的</w:t>
      </w:r>
      <w:r>
        <w:rPr>
          <w:rFonts w:hint="eastAsia"/>
          <w:lang w:eastAsia="zh-CN"/>
        </w:rPr>
        <w:t>Sentinel-2 L2A</w:t>
      </w:r>
      <w:r w:rsidR="00F24BA1">
        <w:rPr>
          <w:rFonts w:ascii="宋体" w:eastAsia="宋体" w:hAnsi="宋体" w:cs="宋体" w:hint="eastAsia"/>
          <w:lang w:eastAsia="zh-CN"/>
        </w:rPr>
        <w:t>影像</w:t>
      </w:r>
      <w:r w:rsidR="00644929">
        <w:rPr>
          <w:rFonts w:ascii="宋体" w:eastAsia="宋体" w:hAnsi="宋体" w:cs="宋体" w:hint="eastAsia"/>
          <w:lang w:eastAsia="zh-CN"/>
        </w:rPr>
        <w:t>，并</w:t>
      </w:r>
      <w:r w:rsidR="001416FF">
        <w:rPr>
          <w:rFonts w:ascii="宋体" w:eastAsia="宋体" w:hAnsi="宋体" w:cs="宋体" w:hint="eastAsia"/>
          <w:lang w:eastAsia="zh-CN"/>
        </w:rPr>
        <w:t>进行了</w:t>
      </w:r>
      <w:r w:rsidR="00644929">
        <w:rPr>
          <w:rFonts w:ascii="宋体" w:eastAsia="宋体" w:hAnsi="宋体" w:cs="宋体" w:hint="eastAsia"/>
          <w:lang w:eastAsia="zh-CN"/>
        </w:rPr>
        <w:t>若干预处理操作</w:t>
      </w:r>
      <w:r>
        <w:rPr>
          <w:rFonts w:ascii="宋体" w:eastAsia="宋体" w:hAnsi="宋体" w:cs="宋体" w:hint="eastAsia"/>
          <w:lang w:eastAsia="zh-CN"/>
        </w:rPr>
        <w:t>。</w:t>
      </w:r>
    </w:p>
    <w:p w14:paraId="75761F96" w14:textId="4C009432" w:rsidR="00D44534" w:rsidRPr="00521DC3" w:rsidRDefault="00644929" w:rsidP="009C4D5F">
      <w:pPr>
        <w:rPr>
          <w:iCs/>
          <w:lang w:eastAsia="zh-CN"/>
        </w:rPr>
      </w:pPr>
      <w:r>
        <w:rPr>
          <w:rFonts w:ascii="宋体" w:eastAsia="宋体" w:hAnsi="宋体" w:cs="宋体" w:hint="eastAsia"/>
          <w:lang w:eastAsia="zh-CN"/>
        </w:rPr>
        <w:t>首先，</w:t>
      </w:r>
      <w:r w:rsidR="00D44534">
        <w:rPr>
          <w:rFonts w:ascii="宋体" w:eastAsia="宋体" w:hAnsi="宋体" w:cs="宋体" w:hint="eastAsia"/>
          <w:lang w:eastAsia="zh-CN"/>
        </w:rPr>
        <w:t>哨兵云概率产品</w:t>
      </w:r>
      <w:r w:rsidR="00A310A3">
        <w:rPr>
          <w:lang w:eastAsia="zh-CN"/>
        </w:rPr>
        <w:t>(</w:t>
      </w:r>
      <w:r w:rsidR="00A310A3">
        <w:rPr>
          <w:rFonts w:hint="eastAsia"/>
          <w:lang w:eastAsia="zh-CN"/>
        </w:rPr>
        <w:t>S</w:t>
      </w:r>
      <w:r w:rsidR="00A310A3">
        <w:rPr>
          <w:lang w:eastAsia="zh-CN"/>
        </w:rPr>
        <w:t>2 C</w:t>
      </w:r>
      <w:r w:rsidR="00A310A3">
        <w:rPr>
          <w:rFonts w:hint="eastAsia"/>
          <w:lang w:eastAsia="zh-CN"/>
        </w:rPr>
        <w:t>loud</w:t>
      </w:r>
      <w:r w:rsidR="00A310A3">
        <w:rPr>
          <w:lang w:eastAsia="zh-CN"/>
        </w:rPr>
        <w:t xml:space="preserve"> P</w:t>
      </w:r>
      <w:r w:rsidR="00A310A3">
        <w:rPr>
          <w:rFonts w:hint="eastAsia"/>
          <w:lang w:eastAsia="zh-CN"/>
        </w:rPr>
        <w:t>robability</w:t>
      </w:r>
      <w:r w:rsidR="00A310A3">
        <w:rPr>
          <w:lang w:eastAsia="zh-CN"/>
        </w:rPr>
        <w:t>, S2Cloudless)</w:t>
      </w:r>
      <w:r>
        <w:rPr>
          <w:rFonts w:ascii="宋体" w:eastAsia="宋体" w:hAnsi="宋体" w:cs="宋体" w:hint="eastAsia"/>
          <w:lang w:eastAsia="zh-CN"/>
        </w:rPr>
        <w:t>被用</w:t>
      </w:r>
      <w:r w:rsidR="006D2D68">
        <w:rPr>
          <w:rFonts w:ascii="宋体" w:eastAsia="宋体" w:hAnsi="宋体" w:cs="宋体" w:hint="eastAsia"/>
          <w:lang w:eastAsia="zh-CN"/>
        </w:rPr>
        <w:t>去</w:t>
      </w:r>
      <w:r w:rsidR="00D44534">
        <w:rPr>
          <w:rFonts w:ascii="宋体" w:eastAsia="宋体" w:hAnsi="宋体" w:cs="宋体" w:hint="eastAsia"/>
          <w:lang w:eastAsia="zh-CN"/>
        </w:rPr>
        <w:t>云</w:t>
      </w:r>
      <w:r w:rsidR="006D2D68">
        <w:rPr>
          <w:rFonts w:ascii="宋体" w:eastAsia="宋体" w:hAnsi="宋体" w:cs="宋体" w:hint="eastAsia"/>
          <w:lang w:eastAsia="zh-CN"/>
        </w:rPr>
        <w:t>像素。</w:t>
      </w:r>
      <w:r w:rsidR="00FE687A">
        <w:rPr>
          <w:lang w:eastAsia="zh-CN"/>
        </w:rPr>
        <w:t>S2Cloudless</w:t>
      </w:r>
      <w:r w:rsidR="00D44534">
        <w:rPr>
          <w:rFonts w:ascii="宋体" w:eastAsia="宋体" w:hAnsi="宋体" w:cs="宋体" w:hint="eastAsia"/>
          <w:lang w:eastAsia="zh-CN"/>
        </w:rPr>
        <w:t>是</w:t>
      </w:r>
      <w:r w:rsidR="00D44534" w:rsidRPr="002A258E">
        <w:rPr>
          <w:rFonts w:ascii="宋体" w:eastAsia="宋体" w:hAnsi="宋体" w:cs="宋体" w:hint="eastAsia"/>
          <w:lang w:eastAsia="zh-CN"/>
        </w:rPr>
        <w:t>使用</w:t>
      </w:r>
      <w:r w:rsidR="00D44534" w:rsidRPr="002A258E">
        <w:rPr>
          <w:rFonts w:hint="eastAsia"/>
          <w:lang w:eastAsia="zh-CN"/>
        </w:rPr>
        <w:t xml:space="preserve"> sentinel2-cloud-detector </w:t>
      </w:r>
      <w:proofErr w:type="gramStart"/>
      <w:r w:rsidR="00D44534" w:rsidRPr="002A258E">
        <w:rPr>
          <w:rFonts w:ascii="宋体" w:eastAsia="宋体" w:hAnsi="宋体" w:cs="宋体" w:hint="eastAsia"/>
          <w:lang w:eastAsia="zh-CN"/>
        </w:rPr>
        <w:t>库创建</w:t>
      </w:r>
      <w:proofErr w:type="gramEnd"/>
      <w:r w:rsidR="00D44534" w:rsidRPr="002A258E">
        <w:rPr>
          <w:rFonts w:ascii="宋体" w:eastAsia="宋体" w:hAnsi="宋体" w:cs="宋体" w:hint="eastAsia"/>
          <w:lang w:eastAsia="zh-CN"/>
        </w:rPr>
        <w:t>的</w:t>
      </w:r>
      <w:r w:rsidR="00D44534">
        <w:rPr>
          <w:rFonts w:ascii="宋体" w:eastAsia="宋体" w:hAnsi="宋体" w:cs="宋体" w:hint="eastAsia"/>
          <w:lang w:eastAsia="zh-CN"/>
        </w:rPr>
        <w:t>，</w:t>
      </w:r>
      <w:r w:rsidR="00FE687A">
        <w:rPr>
          <w:rFonts w:ascii="宋体" w:eastAsia="宋体" w:hAnsi="宋体" w:cs="宋体" w:hint="eastAsia"/>
          <w:lang w:eastAsia="zh-CN"/>
        </w:rPr>
        <w:t>其</w:t>
      </w:r>
      <w:r w:rsidR="00D44534">
        <w:rPr>
          <w:rFonts w:ascii="宋体" w:eastAsia="宋体" w:hAnsi="宋体" w:cs="宋体" w:hint="eastAsia"/>
          <w:lang w:eastAsia="zh-CN"/>
        </w:rPr>
        <w:t>提供了每幅影像的单个像素的云概率。</w:t>
      </w:r>
      <w:r w:rsidR="00FE687A">
        <w:rPr>
          <w:rFonts w:ascii="宋体" w:eastAsia="宋体" w:hAnsi="宋体" w:cs="宋体" w:hint="eastAsia"/>
          <w:lang w:eastAsia="zh-CN"/>
        </w:rPr>
        <w:t>根据经验，对</w:t>
      </w:r>
      <w:proofErr w:type="gramStart"/>
      <w:r w:rsidR="00FE687A">
        <w:rPr>
          <w:rFonts w:ascii="宋体" w:eastAsia="宋体" w:hAnsi="宋体" w:cs="宋体" w:hint="eastAsia"/>
          <w:lang w:eastAsia="zh-CN"/>
        </w:rPr>
        <w:t>所有云</w:t>
      </w:r>
      <w:proofErr w:type="gramEnd"/>
      <w:r w:rsidR="00FE687A">
        <w:rPr>
          <w:rFonts w:ascii="宋体" w:eastAsia="宋体" w:hAnsi="宋体" w:cs="宋体" w:hint="eastAsia"/>
          <w:lang w:eastAsia="zh-CN"/>
        </w:rPr>
        <w:t>概率</w:t>
      </w:r>
      <w:r w:rsidR="007F27E6">
        <w:rPr>
          <w:rFonts w:ascii="宋体" w:eastAsia="宋体" w:hAnsi="宋体" w:cs="宋体" w:hint="eastAsia"/>
          <w:lang w:eastAsia="zh-CN"/>
        </w:rPr>
        <w:t>高于50%</w:t>
      </w:r>
      <w:r w:rsidR="00FE687A">
        <w:rPr>
          <w:rFonts w:ascii="宋体" w:eastAsia="宋体" w:hAnsi="宋体" w:cs="宋体" w:hint="eastAsia"/>
          <w:lang w:eastAsia="zh-CN"/>
        </w:rPr>
        <w:t>的像素进行掩膜操作</w:t>
      </w:r>
      <w:r w:rsidR="00D44534">
        <w:rPr>
          <w:rFonts w:ascii="宋体" w:eastAsia="宋体" w:hAnsi="宋体" w:cs="宋体" w:hint="eastAsia"/>
          <w:lang w:eastAsia="zh-CN"/>
        </w:rPr>
        <w:t>，并将近红外波段的暗像元与云投影取交集，去除云阴影</w:t>
      </w:r>
      <w:r w:rsidR="00FE687A">
        <w:rPr>
          <w:rFonts w:ascii="宋体" w:eastAsia="宋体" w:hAnsi="宋体" w:cs="宋体" w:hint="eastAsia"/>
          <w:lang w:eastAsia="zh-CN"/>
        </w:rPr>
        <w:t>像素</w:t>
      </w:r>
      <w:r w:rsidR="00D44534">
        <w:rPr>
          <w:rFonts w:ascii="宋体" w:eastAsia="宋体" w:hAnsi="宋体" w:cs="宋体" w:hint="eastAsia"/>
          <w:lang w:eastAsia="zh-CN"/>
        </w:rPr>
        <w:t>。</w:t>
      </w:r>
      <w:r w:rsidR="00C70EE4">
        <w:rPr>
          <w:rFonts w:ascii="宋体" w:eastAsia="宋体" w:hAnsi="宋体" w:cs="宋体" w:hint="eastAsia"/>
          <w:lang w:eastAsia="zh-CN"/>
        </w:rPr>
        <w:t>并且</w:t>
      </w:r>
      <w:r w:rsidR="001416FF">
        <w:rPr>
          <w:rFonts w:ascii="宋体" w:eastAsia="宋体" w:hAnsi="宋体" w:cs="宋体" w:hint="eastAsia"/>
          <w:lang w:eastAsia="zh-CN"/>
        </w:rPr>
        <w:t>，</w:t>
      </w:r>
      <w:r w:rsidR="007F27E6">
        <w:rPr>
          <w:rFonts w:ascii="宋体" w:eastAsia="宋体" w:hAnsi="宋体" w:cs="宋体" w:hint="eastAsia"/>
          <w:lang w:eastAsia="zh-CN"/>
        </w:rPr>
        <w:t>部分冰雪像素被通过</w:t>
      </w:r>
      <w:r>
        <w:rPr>
          <w:rFonts w:ascii="宋体" w:eastAsia="宋体" w:hAnsi="宋体" w:cs="宋体" w:hint="eastAsia"/>
          <w:lang w:eastAsia="zh-CN"/>
        </w:rPr>
        <w:t>场景</w:t>
      </w:r>
      <w:proofErr w:type="gramStart"/>
      <w:r>
        <w:rPr>
          <w:rFonts w:ascii="宋体" w:eastAsia="宋体" w:hAnsi="宋体" w:cs="宋体" w:hint="eastAsia"/>
          <w:lang w:eastAsia="zh-CN"/>
        </w:rPr>
        <w:t>分类图层</w:t>
      </w:r>
      <w:proofErr w:type="gramEnd"/>
      <w:r>
        <w:rPr>
          <w:rFonts w:hint="eastAsia"/>
          <w:lang w:eastAsia="zh-CN"/>
        </w:rPr>
        <w:t xml:space="preserve"> (Scene</w:t>
      </w:r>
      <w:r>
        <w:rPr>
          <w:lang w:eastAsia="zh-CN"/>
        </w:rPr>
        <w:t xml:space="preserve"> C</w:t>
      </w:r>
      <w:r>
        <w:rPr>
          <w:rFonts w:hint="eastAsia"/>
          <w:lang w:eastAsia="zh-CN"/>
        </w:rPr>
        <w:t>lassification</w:t>
      </w:r>
      <w:r>
        <w:rPr>
          <w:lang w:eastAsia="zh-CN"/>
        </w:rPr>
        <w:t xml:space="preserve"> L</w:t>
      </w:r>
      <w:r>
        <w:rPr>
          <w:rFonts w:hint="eastAsia"/>
          <w:lang w:eastAsia="zh-CN"/>
        </w:rPr>
        <w:t>ayer</w:t>
      </w:r>
      <w:r>
        <w:rPr>
          <w:lang w:eastAsia="zh-CN"/>
        </w:rPr>
        <w:t>, SCL)</w:t>
      </w:r>
      <w:r w:rsidR="007F27E6">
        <w:rPr>
          <w:rFonts w:ascii="宋体" w:eastAsia="宋体" w:hAnsi="宋体" w:cs="宋体" w:hint="eastAsia"/>
          <w:lang w:eastAsia="zh-CN"/>
        </w:rPr>
        <w:t>去除</w:t>
      </w:r>
      <w:r>
        <w:rPr>
          <w:rFonts w:ascii="宋体" w:eastAsia="宋体" w:hAnsi="宋体" w:cs="宋体" w:hint="eastAsia"/>
          <w:lang w:eastAsia="zh-CN"/>
        </w:rPr>
        <w:t>。</w:t>
      </w:r>
      <w:r w:rsidR="00D44534">
        <w:rPr>
          <w:rFonts w:ascii="宋体" w:eastAsia="宋体" w:hAnsi="宋体" w:cs="宋体" w:hint="eastAsia"/>
          <w:lang w:eastAsia="zh-CN"/>
        </w:rPr>
        <w:t>场景</w:t>
      </w:r>
      <w:proofErr w:type="gramStart"/>
      <w:r w:rsidR="00D44534">
        <w:rPr>
          <w:rFonts w:ascii="宋体" w:eastAsia="宋体" w:hAnsi="宋体" w:cs="宋体" w:hint="eastAsia"/>
          <w:lang w:eastAsia="zh-CN"/>
        </w:rPr>
        <w:t>分类图层</w:t>
      </w:r>
      <w:r>
        <w:rPr>
          <w:rFonts w:ascii="宋体" w:eastAsia="宋体" w:hAnsi="宋体" w:cs="宋体" w:hint="eastAsia"/>
          <w:lang w:eastAsia="zh-CN"/>
        </w:rPr>
        <w:t>是</w:t>
      </w:r>
      <w:proofErr w:type="gramEnd"/>
      <w:r>
        <w:rPr>
          <w:rFonts w:hint="eastAsia"/>
          <w:lang w:eastAsia="zh-CN"/>
        </w:rPr>
        <w:t>L2A</w:t>
      </w:r>
      <w:r>
        <w:rPr>
          <w:rFonts w:ascii="宋体" w:eastAsia="宋体" w:hAnsi="宋体" w:cs="宋体" w:hint="eastAsia"/>
          <w:lang w:eastAsia="zh-CN"/>
        </w:rPr>
        <w:t>产品</w:t>
      </w:r>
      <w:r>
        <w:rPr>
          <w:rFonts w:ascii="宋体" w:eastAsia="宋体" w:hAnsi="宋体" w:cs="宋体" w:hint="eastAsia"/>
          <w:lang w:eastAsia="zh-CN"/>
        </w:rPr>
        <w:t>的一个波段</w:t>
      </w:r>
      <w:r w:rsidR="00D44534">
        <w:rPr>
          <w:rFonts w:ascii="宋体" w:eastAsia="宋体" w:hAnsi="宋体" w:cs="宋体" w:hint="eastAsia"/>
          <w:lang w:eastAsia="zh-CN"/>
        </w:rPr>
        <w:t>，</w:t>
      </w:r>
      <w:r>
        <w:rPr>
          <w:rFonts w:ascii="宋体" w:eastAsia="宋体" w:hAnsi="宋体" w:cs="宋体" w:hint="eastAsia"/>
          <w:lang w:eastAsia="zh-CN"/>
        </w:rPr>
        <w:t>提供</w:t>
      </w:r>
      <w:r w:rsidR="00D44534">
        <w:rPr>
          <w:rFonts w:ascii="宋体" w:eastAsia="宋体" w:hAnsi="宋体" w:cs="宋体" w:hint="eastAsia"/>
          <w:lang w:eastAsia="zh-CN"/>
        </w:rPr>
        <w:t>对云、云阴影、冰雪、水体</w:t>
      </w:r>
      <w:r>
        <w:rPr>
          <w:rFonts w:ascii="宋体" w:eastAsia="宋体" w:hAnsi="宋体" w:cs="宋体" w:hint="eastAsia"/>
          <w:lang w:eastAsia="zh-CN"/>
        </w:rPr>
        <w:t>的</w:t>
      </w:r>
      <w:r w:rsidR="00D44534">
        <w:rPr>
          <w:rFonts w:ascii="宋体" w:eastAsia="宋体" w:hAnsi="宋体" w:cs="宋体" w:hint="eastAsia"/>
          <w:lang w:eastAsia="zh-CN"/>
        </w:rPr>
        <w:t>初步的分类。</w:t>
      </w:r>
      <w:r w:rsidR="00C70EE4">
        <w:rPr>
          <w:rFonts w:ascii="宋体" w:eastAsia="宋体" w:hAnsi="宋体" w:cs="宋体" w:hint="eastAsia"/>
          <w:lang w:eastAsia="zh-CN"/>
        </w:rPr>
        <w:t>随后，</w:t>
      </w:r>
      <w:r w:rsidR="00D670CF">
        <w:rPr>
          <w:rFonts w:ascii="宋体" w:eastAsia="宋体" w:hAnsi="宋体" w:cs="宋体" w:hint="eastAsia"/>
          <w:lang w:eastAsia="zh-CN"/>
        </w:rPr>
        <w:t>我们计算了</w:t>
      </w:r>
      <w:r w:rsidR="007F27E6">
        <w:rPr>
          <w:rFonts w:ascii="宋体" w:eastAsia="宋体" w:hAnsi="宋体" w:cs="宋体" w:hint="eastAsia"/>
          <w:iCs/>
          <w:lang w:eastAsia="zh-CN"/>
        </w:rPr>
        <w:t>每幅影像的NDWI指数</w:t>
      </w:r>
      <w:r w:rsidR="00D670CF">
        <w:rPr>
          <w:rFonts w:ascii="宋体" w:eastAsia="宋体" w:hAnsi="宋体" w:cs="宋体" w:hint="eastAsia"/>
          <w:iCs/>
          <w:lang w:eastAsia="zh-CN"/>
        </w:rPr>
        <w:t>并将</w:t>
      </w:r>
      <w:r w:rsidR="007F27E6">
        <w:rPr>
          <w:rFonts w:ascii="宋体" w:eastAsia="宋体" w:hAnsi="宋体" w:cs="宋体" w:hint="eastAsia"/>
          <w:iCs/>
          <w:lang w:eastAsia="zh-CN"/>
        </w:rPr>
        <w:t>所有影像进行逐像素平均</w:t>
      </w:r>
      <w:r w:rsidR="00D670CF">
        <w:rPr>
          <w:rFonts w:ascii="宋体" w:eastAsia="宋体" w:hAnsi="宋体" w:cs="宋体" w:hint="eastAsia"/>
          <w:iCs/>
          <w:lang w:eastAsia="zh-CN"/>
        </w:rPr>
        <w:t>，获得一个平均影像</w:t>
      </w:r>
      <w:r w:rsidR="00D670CF">
        <w:rPr>
          <w:rFonts w:ascii="宋体" w:eastAsia="宋体" w:hAnsi="宋体" w:cs="宋体" w:hint="eastAsia"/>
          <w:iCs/>
          <w:lang w:eastAsia="zh-CN"/>
        </w:rPr>
        <w:t>。</w:t>
      </w:r>
      <w:bookmarkStart w:id="4" w:name="_Hlk191487846"/>
      <w:r w:rsidR="00D670CF">
        <w:rPr>
          <w:rFonts w:ascii="宋体" w:eastAsia="宋体" w:hAnsi="宋体" w:cs="宋体" w:hint="eastAsia"/>
          <w:lang w:eastAsia="zh-CN"/>
        </w:rPr>
        <w:t>该操作能获得</w:t>
      </w:r>
      <w:r w:rsidR="004D7A00">
        <w:rPr>
          <w:rFonts w:ascii="宋体" w:eastAsia="宋体" w:hAnsi="宋体" w:cs="宋体" w:hint="eastAsia"/>
          <w:iCs/>
          <w:lang w:eastAsia="zh-CN"/>
        </w:rPr>
        <w:t>湖泊</w:t>
      </w:r>
      <w:r w:rsidR="00D670CF">
        <w:rPr>
          <w:rFonts w:ascii="宋体" w:eastAsia="宋体" w:hAnsi="宋体" w:cs="宋体" w:hint="eastAsia"/>
          <w:iCs/>
          <w:lang w:eastAsia="zh-CN"/>
        </w:rPr>
        <w:t>的平均</w:t>
      </w:r>
      <w:r w:rsidR="004D7A00">
        <w:rPr>
          <w:rFonts w:ascii="宋体" w:eastAsia="宋体" w:hAnsi="宋体" w:cs="宋体" w:hint="eastAsia"/>
          <w:iCs/>
          <w:lang w:eastAsia="zh-CN"/>
        </w:rPr>
        <w:t>边界</w:t>
      </w:r>
      <w:r w:rsidR="00945310">
        <w:rPr>
          <w:rFonts w:ascii="宋体" w:eastAsia="宋体" w:hAnsi="宋体" w:cs="宋体" w:hint="eastAsia"/>
          <w:iCs/>
          <w:lang w:eastAsia="zh-CN"/>
        </w:rPr>
        <w:t>，</w:t>
      </w:r>
      <w:r w:rsidR="00D670CF">
        <w:rPr>
          <w:rFonts w:ascii="宋体" w:eastAsia="宋体" w:hAnsi="宋体" w:cs="宋体" w:hint="eastAsia"/>
          <w:iCs/>
          <w:lang w:eastAsia="zh-CN"/>
        </w:rPr>
        <w:t>减少湖泊季节性变化的影响，</w:t>
      </w:r>
      <w:r w:rsidR="00945310">
        <w:rPr>
          <w:rFonts w:ascii="宋体" w:eastAsia="宋体" w:hAnsi="宋体" w:cs="宋体" w:hint="eastAsia"/>
          <w:iCs/>
          <w:lang w:eastAsia="zh-CN"/>
        </w:rPr>
        <w:t>同</w:t>
      </w:r>
      <w:r w:rsidR="00945310">
        <w:rPr>
          <w:rFonts w:ascii="宋体" w:eastAsia="宋体" w:hAnsi="宋体" w:cs="宋体" w:hint="eastAsia"/>
          <w:iCs/>
          <w:lang w:eastAsia="zh-CN"/>
        </w:rPr>
        <w:lastRenderedPageBreak/>
        <w:t>时</w:t>
      </w:r>
      <w:r w:rsidR="00D670CF">
        <w:rPr>
          <w:rFonts w:ascii="宋体" w:eastAsia="宋体" w:hAnsi="宋体" w:cs="宋体" w:hint="eastAsia"/>
          <w:iCs/>
          <w:lang w:eastAsia="zh-CN"/>
        </w:rPr>
        <w:t>消除云残留、</w:t>
      </w:r>
      <w:r w:rsidR="00945310">
        <w:rPr>
          <w:rFonts w:ascii="宋体" w:eastAsia="宋体" w:hAnsi="宋体" w:cs="宋体" w:hint="eastAsia"/>
          <w:iCs/>
          <w:lang w:eastAsia="zh-CN"/>
        </w:rPr>
        <w:t>藻华、泥沙等因素的干扰</w:t>
      </w:r>
      <w:r w:rsidR="00C70EE4">
        <w:rPr>
          <w:rFonts w:ascii="宋体" w:eastAsia="宋体" w:hAnsi="宋体" w:cs="宋体" w:hint="eastAsia"/>
          <w:iCs/>
          <w:lang w:eastAsia="zh-CN"/>
        </w:rPr>
        <w:t>。</w:t>
      </w:r>
      <w:bookmarkEnd w:id="4"/>
      <w:r w:rsidR="00A966C2">
        <w:rPr>
          <w:rFonts w:ascii="宋体" w:eastAsia="宋体" w:hAnsi="宋体" w:cs="宋体" w:hint="eastAsia"/>
          <w:iCs/>
          <w:lang w:eastAsia="zh-CN"/>
        </w:rPr>
        <w:t>最终，经过处理的</w:t>
      </w:r>
      <w:r w:rsidR="00E57D3F">
        <w:rPr>
          <w:rFonts w:ascii="宋体" w:eastAsia="宋体" w:hAnsi="宋体" w:cs="宋体" w:hint="eastAsia"/>
          <w:iCs/>
          <w:lang w:eastAsia="zh-CN"/>
        </w:rPr>
        <w:t>近10TB 的</w:t>
      </w:r>
      <w:r w:rsidR="00A966C2">
        <w:rPr>
          <w:rFonts w:ascii="宋体" w:eastAsia="宋体" w:hAnsi="宋体" w:cs="宋体" w:hint="eastAsia"/>
          <w:iCs/>
          <w:lang w:eastAsia="zh-CN"/>
        </w:rPr>
        <w:t>Sentinl-2平均</w:t>
      </w:r>
      <w:r w:rsidR="00D670CF">
        <w:rPr>
          <w:rFonts w:ascii="宋体" w:eastAsia="宋体" w:hAnsi="宋体" w:cs="宋体" w:hint="eastAsia"/>
          <w:iCs/>
          <w:lang w:eastAsia="zh-CN"/>
        </w:rPr>
        <w:t>影像被</w:t>
      </w:r>
      <w:r w:rsidR="00D670CF">
        <w:rPr>
          <w:rFonts w:ascii="宋体" w:eastAsia="宋体" w:hAnsi="宋体" w:cs="宋体" w:hint="eastAsia"/>
          <w:iCs/>
          <w:lang w:eastAsia="zh-CN"/>
        </w:rPr>
        <w:t>分片下载至本地计算机</w:t>
      </w:r>
      <w:r w:rsidR="00A966C2">
        <w:rPr>
          <w:rFonts w:ascii="宋体" w:eastAsia="宋体" w:hAnsi="宋体" w:cs="宋体" w:hint="eastAsia"/>
          <w:iCs/>
          <w:lang w:eastAsia="zh-CN"/>
        </w:rPr>
        <w:t>，作为后续湖泊识别的源数据</w:t>
      </w:r>
      <w:r w:rsidR="00D670CF">
        <w:rPr>
          <w:rFonts w:ascii="宋体" w:eastAsia="宋体" w:hAnsi="宋体" w:cs="宋体" w:hint="eastAsia"/>
          <w:iCs/>
          <w:lang w:eastAsia="zh-CN"/>
        </w:rPr>
        <w:t>。</w:t>
      </w:r>
    </w:p>
    <w:p w14:paraId="435005C3" w14:textId="404308CF" w:rsidR="005137AE" w:rsidRDefault="005137AE" w:rsidP="00C81368">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t xml:space="preserve">2.2 </w:t>
      </w:r>
      <w:r w:rsidRPr="005137AE">
        <w:rPr>
          <w:rFonts w:asciiTheme="minorHAnsi" w:eastAsia="宋体" w:hAnsiTheme="minorHAnsi" w:cstheme="minorHAnsi"/>
          <w:lang w:eastAsia="zh-CN"/>
        </w:rPr>
        <w:t>Mapping global lakes using deep learning</w:t>
      </w:r>
    </w:p>
    <w:p w14:paraId="5854F8E5" w14:textId="53912974" w:rsidR="00665C78" w:rsidRPr="00085ED4" w:rsidRDefault="007E2BC5" w:rsidP="009C4D5F">
      <w:pPr>
        <w:rPr>
          <w:rFonts w:ascii="宋体" w:eastAsia="宋体" w:hAnsi="宋体" w:cs="宋体"/>
          <w:lang w:eastAsia="zh-CN"/>
        </w:rPr>
      </w:pPr>
      <w:r>
        <w:rPr>
          <w:rFonts w:ascii="宋体" w:eastAsia="宋体" w:hAnsi="宋体" w:cs="宋体" w:hint="eastAsia"/>
          <w:lang w:eastAsia="zh-CN"/>
        </w:rPr>
        <w:t>深度学习</w:t>
      </w:r>
      <w:r w:rsidR="00750B2D">
        <w:rPr>
          <w:rFonts w:ascii="宋体" w:eastAsia="宋体" w:hAnsi="宋体" w:cs="宋体" w:hint="eastAsia"/>
          <w:lang w:eastAsia="zh-CN"/>
        </w:rPr>
        <w:t>指通过</w:t>
      </w:r>
      <w:r w:rsidR="00750B2D" w:rsidRPr="00750B2D">
        <w:rPr>
          <w:rFonts w:ascii="宋体" w:eastAsia="宋体" w:hAnsi="宋体" w:cs="宋体"/>
          <w:b/>
          <w:bCs/>
          <w:lang w:eastAsia="zh-CN"/>
        </w:rPr>
        <w:t>多层神经网络</w:t>
      </w:r>
      <w:r w:rsidR="00750B2D" w:rsidRPr="00750B2D">
        <w:rPr>
          <w:rFonts w:ascii="宋体" w:eastAsia="宋体" w:hAnsi="宋体" w:cs="宋体"/>
          <w:lang w:eastAsia="zh-CN"/>
        </w:rPr>
        <w:t>来自动学习和提取</w:t>
      </w:r>
      <w:r w:rsidR="00750B2D">
        <w:rPr>
          <w:rFonts w:ascii="宋体" w:eastAsia="宋体" w:hAnsi="宋体" w:cs="宋体" w:hint="eastAsia"/>
          <w:lang w:eastAsia="zh-CN"/>
        </w:rPr>
        <w:t>输入</w:t>
      </w:r>
      <w:r w:rsidR="00750B2D" w:rsidRPr="00750B2D">
        <w:rPr>
          <w:rFonts w:ascii="宋体" w:eastAsia="宋体" w:hAnsi="宋体" w:cs="宋体"/>
          <w:lang w:eastAsia="zh-CN"/>
        </w:rPr>
        <w:t>数据中的复杂特征</w:t>
      </w:r>
      <w:r w:rsidR="00EB138D">
        <w:rPr>
          <w:rFonts w:ascii="宋体" w:eastAsia="宋体" w:hAnsi="宋体" w:cs="宋体" w:hint="eastAsia"/>
          <w:lang w:eastAsia="zh-CN"/>
        </w:rPr>
        <w:t>，已经成为过去几十年人工智能领域的主要驱动及过程</w:t>
      </w:r>
      <w:r w:rsidR="00EB138D">
        <w:rPr>
          <w:rFonts w:ascii="宋体" w:eastAsia="宋体" w:hAnsi="宋体" w:cs="宋体" w:hint="eastAsia"/>
          <w:lang w:eastAsia="zh-CN"/>
        </w:rPr>
        <w:fldChar w:fldCharType="begin"/>
      </w:r>
      <w:r w:rsidR="00EB138D">
        <w:rPr>
          <w:rFonts w:ascii="宋体" w:eastAsia="宋体" w:hAnsi="宋体" w:cs="宋体" w:hint="eastAsia"/>
          <w:lang w:eastAsia="zh-CN"/>
        </w:rPr>
        <w:instrText xml:space="preserve"> ADDIN ZOTERO_ITEM CSL_CITATION {"citationID":"ya5d12cP","properties":{"formattedCitation":"(Brandt et al., 2020)","plainCitation":"(Brandt et al., 2020)","noteIndex":0},"citationItems":[{"id":136,"uris":["http://zotero.org/users/10465841/items/RJZRUCWD"],"itemData":{"id":136,"type":"article-journal","container-title":"Nature","DOI":"10.1038/s41586-020-2824-5","ISSN":"0028-0836, 1476-4687","issue":"7832","journalAbbreviation":"Nature","language":"en","page":"78-82","source":"DOI.org (Crossref)","title":"An unexpectedly large count of trees in the West African Sahara and Sahel","volume":"587","author":[{"family":"Brandt","given":"Martin"},{"family":"Tucker","given":"Compton J."},{"family":"Kariryaa","given":"Ankit"},{"family":"Rasmussen","given":"Kjeld"},{"family":"Abel","given":"Christin"},{"family":"Small","given":"Jennifer"},{"family":"Chave","given":"Jerome"},{"family":"Rasmussen","given":"Laura Vang"},{"family":"Hiernaux","given":"Pierre"},{"family":"Diouf","given":"Abdoul Aziz"},{"family":"Kergoat","given":"Laurent"},{"family":"Mertz","given":"Ole"},{"family":"Igel","given":"Christian"},{"family":"Gieseke","given":"Fabian"},{"family":"Schöning","given":"Johannes"},{"family":"Li","given":"Sizhuo"},{"family":"Melocik","given":"Katherine"},{"family":"Meyer","given":"Jesse"},{"family":"Sinno","given":"Scott"},{"family":"Romero","given":"Eric"},{"family":"Glennie","given":"Erin"},{"family":"Montagu","given":"Amandine"},{"family":"Dendoncker","given":"Morgane"},{"family":"Fensholt","given":"Rasmus"}],"issued":{"date-parts":[["2020",11,5]]}}}],"schema":"https://github.com/citation-style-language/schema/raw/master/csl-citation.json"} </w:instrText>
      </w:r>
      <w:r w:rsidR="00EB138D">
        <w:rPr>
          <w:rFonts w:ascii="宋体" w:eastAsia="宋体" w:hAnsi="宋体" w:cs="宋体" w:hint="eastAsia"/>
          <w:lang w:eastAsia="zh-CN"/>
        </w:rPr>
        <w:fldChar w:fldCharType="separate"/>
      </w:r>
      <w:r w:rsidR="00EB138D" w:rsidRPr="00EB138D">
        <w:rPr>
          <w:rFonts w:ascii="宋体" w:eastAsia="宋体" w:hAnsi="宋体"/>
          <w:lang w:eastAsia="zh-CN"/>
        </w:rPr>
        <w:t>(Brandt et al., 2020)</w:t>
      </w:r>
      <w:r w:rsidR="00EB138D">
        <w:rPr>
          <w:rFonts w:ascii="宋体" w:eastAsia="宋体" w:hAnsi="宋体" w:cs="宋体" w:hint="eastAsia"/>
          <w:lang w:eastAsia="zh-CN"/>
        </w:rPr>
        <w:fldChar w:fldCharType="end"/>
      </w:r>
      <w:r w:rsidR="00750B2D" w:rsidRPr="00750B2D">
        <w:rPr>
          <w:rFonts w:ascii="宋体" w:eastAsia="宋体" w:hAnsi="宋体" w:cs="宋体"/>
          <w:lang w:eastAsia="zh-CN"/>
        </w:rPr>
        <w:t>。</w:t>
      </w:r>
      <w:r w:rsidR="00F93593" w:rsidRPr="00F93593">
        <w:rPr>
          <w:rFonts w:ascii="宋体" w:eastAsia="宋体" w:hAnsi="宋体" w:cs="宋体" w:hint="eastAsia"/>
          <w:lang w:eastAsia="zh-CN"/>
        </w:rPr>
        <w:t>深度学习领域出现了一系列功能强大的模型，其中</w:t>
      </w:r>
      <w:r w:rsidR="00F93593" w:rsidRPr="00F93593">
        <w:rPr>
          <w:rFonts w:ascii="宋体" w:eastAsia="宋体" w:hAnsi="宋体" w:cs="宋体"/>
          <w:lang w:eastAsia="zh-CN"/>
        </w:rPr>
        <w:t xml:space="preserve"> U-Net </w:t>
      </w:r>
      <w:r w:rsidR="00F93593" w:rsidRPr="00F93593">
        <w:rPr>
          <w:rFonts w:ascii="宋体" w:eastAsia="宋体" w:hAnsi="宋体" w:cs="宋体" w:hint="eastAsia"/>
          <w:lang w:eastAsia="zh-CN"/>
        </w:rPr>
        <w:t>模型及其变体</w:t>
      </w:r>
      <w:r w:rsidR="00F93593">
        <w:rPr>
          <w:rFonts w:ascii="宋体" w:eastAsia="宋体" w:hAnsi="宋体" w:cs="宋体" w:hint="eastAsia"/>
          <w:lang w:eastAsia="zh-CN"/>
        </w:rPr>
        <w:t>在语义分割领域</w:t>
      </w:r>
      <w:r w:rsidR="00F93593" w:rsidRPr="00F93593">
        <w:rPr>
          <w:rFonts w:ascii="宋体" w:eastAsia="宋体" w:hAnsi="宋体" w:cs="宋体" w:hint="eastAsia"/>
          <w:lang w:eastAsia="zh-CN"/>
        </w:rPr>
        <w:t>得到了广泛应用。</w:t>
      </w:r>
      <w:bookmarkStart w:id="5" w:name="_Hlk191913837"/>
      <w:r w:rsidR="00912905">
        <w:rPr>
          <w:lang w:eastAsia="zh-CN"/>
        </w:rPr>
        <w:t>U-Net</w:t>
      </w:r>
      <w:r w:rsidR="00912905">
        <w:rPr>
          <w:rFonts w:ascii="宋体" w:eastAsia="宋体" w:hAnsi="宋体" w:cs="宋体" w:hint="eastAsia"/>
          <w:lang w:eastAsia="zh-CN"/>
        </w:rPr>
        <w:t>是一种基于全卷积神经网络的语义分割模型，</w:t>
      </w:r>
      <w:r w:rsidR="00B36A84">
        <w:rPr>
          <w:rFonts w:ascii="宋体" w:eastAsia="宋体" w:hAnsi="宋体" w:cs="宋体" w:hint="eastAsia"/>
          <w:lang w:eastAsia="zh-CN"/>
        </w:rPr>
        <w:t>由主干特征提取网络、加强特征网络与预测网络</w:t>
      </w:r>
      <w:r w:rsidR="00B36A84" w:rsidRPr="0007582A">
        <w:rPr>
          <w:rFonts w:ascii="宋体" w:eastAsia="宋体" w:hAnsi="宋体" w:cs="宋体" w:hint="eastAsia"/>
          <w:lang w:eastAsia="zh-CN"/>
        </w:rPr>
        <w:t>构成</w:t>
      </w:r>
      <w:r w:rsidR="00B36A84">
        <w:rPr>
          <w:rFonts w:ascii="宋体" w:eastAsia="宋体" w:hAnsi="宋体" w:cs="宋体" w:hint="eastAsia"/>
          <w:lang w:eastAsia="zh-CN"/>
        </w:rPr>
        <w:t>。</w:t>
      </w:r>
      <w:r w:rsidR="00B36A84">
        <w:rPr>
          <w:rFonts w:ascii="宋体" w:eastAsia="宋体" w:hAnsi="宋体" w:cs="宋体" w:hint="eastAsia"/>
          <w:lang w:eastAsia="zh-CN"/>
        </w:rPr>
        <w:t>网络</w:t>
      </w:r>
      <w:r w:rsidR="00B36A84" w:rsidRPr="0007582A">
        <w:rPr>
          <w:rFonts w:ascii="宋体" w:eastAsia="宋体" w:hAnsi="宋体" w:cs="宋体" w:hint="eastAsia"/>
          <w:lang w:eastAsia="zh-CN"/>
        </w:rPr>
        <w:t>左侧可视为一个编码器</w:t>
      </w:r>
      <w:r w:rsidR="00B36A84">
        <w:rPr>
          <w:rFonts w:hint="eastAsia"/>
          <w:lang w:eastAsia="zh-CN"/>
        </w:rPr>
        <w:t xml:space="preserve"> (</w:t>
      </w:r>
      <w:r w:rsidR="00B36A84" w:rsidRPr="00637E30">
        <w:rPr>
          <w:rFonts w:hint="eastAsia"/>
          <w:lang w:eastAsia="zh-CN"/>
        </w:rPr>
        <w:t>Encoder</w:t>
      </w:r>
      <w:r w:rsidR="00B36A84">
        <w:rPr>
          <w:rFonts w:hint="eastAsia"/>
          <w:lang w:eastAsia="zh-CN"/>
        </w:rPr>
        <w:t>)</w:t>
      </w:r>
      <w:r w:rsidR="00B36A84">
        <w:rPr>
          <w:rFonts w:ascii="宋体" w:eastAsia="宋体" w:hAnsi="宋体" w:cs="宋体" w:hint="eastAsia"/>
          <w:lang w:eastAsia="zh-CN"/>
        </w:rPr>
        <w:t>，</w:t>
      </w:r>
      <w:r w:rsidR="00B36A84" w:rsidRPr="0007582A">
        <w:rPr>
          <w:rFonts w:ascii="宋体" w:eastAsia="宋体" w:hAnsi="宋体" w:cs="宋体" w:hint="eastAsia"/>
          <w:lang w:eastAsia="zh-CN"/>
        </w:rPr>
        <w:t>右侧可视为一个解码器</w:t>
      </w:r>
      <w:r w:rsidR="00B36A84">
        <w:rPr>
          <w:rFonts w:hint="eastAsia"/>
          <w:lang w:eastAsia="zh-CN"/>
        </w:rPr>
        <w:t xml:space="preserve"> </w:t>
      </w:r>
      <w:r w:rsidR="00B36A84">
        <w:rPr>
          <w:shd w:val="clear" w:color="auto" w:fill="FFFFFF"/>
          <w:lang w:eastAsia="zh-CN"/>
        </w:rPr>
        <w:t>(</w:t>
      </w:r>
      <w:r w:rsidR="00B36A84" w:rsidRPr="00C7194F">
        <w:rPr>
          <w:shd w:val="clear" w:color="auto" w:fill="FFFFFF"/>
          <w:lang w:eastAsia="zh-CN"/>
        </w:rPr>
        <w:t>Decoder</w:t>
      </w:r>
      <w:r w:rsidR="00B36A84">
        <w:rPr>
          <w:shd w:val="clear" w:color="auto" w:fill="FFFFFF"/>
          <w:lang w:eastAsia="zh-CN"/>
        </w:rPr>
        <w:t>)</w:t>
      </w:r>
      <w:r w:rsidR="00B36A84">
        <w:rPr>
          <w:rFonts w:ascii="宋体" w:eastAsia="宋体" w:hAnsi="宋体" w:cs="宋体" w:hint="eastAsia"/>
          <w:lang w:eastAsia="zh-CN"/>
        </w:rPr>
        <w:t>。通过编码与解码，</w:t>
      </w:r>
      <w:r w:rsidR="00B36A84">
        <w:rPr>
          <w:lang w:eastAsia="zh-CN"/>
        </w:rPr>
        <w:t>U-Net</w:t>
      </w:r>
      <w:r w:rsidR="00B36A84">
        <w:rPr>
          <w:rFonts w:ascii="宋体" w:eastAsia="宋体" w:hAnsi="宋体" w:cs="宋体" w:hint="eastAsia"/>
          <w:lang w:eastAsia="zh-CN"/>
        </w:rPr>
        <w:t>能将</w:t>
      </w:r>
      <w:proofErr w:type="gramStart"/>
      <w:r w:rsidR="00B36A84">
        <w:rPr>
          <w:rFonts w:ascii="宋体" w:eastAsia="宋体" w:hAnsi="宋体" w:cs="宋体" w:hint="eastAsia"/>
          <w:lang w:eastAsia="zh-CN"/>
        </w:rPr>
        <w:t>深层与</w:t>
      </w:r>
      <w:proofErr w:type="gramEnd"/>
      <w:r w:rsidR="00B36A84">
        <w:rPr>
          <w:rFonts w:ascii="宋体" w:eastAsia="宋体" w:hAnsi="宋体" w:cs="宋体" w:hint="eastAsia"/>
          <w:lang w:eastAsia="zh-CN"/>
        </w:rPr>
        <w:t>浅层特征进行融合，具有参数少、计算快、应用性强的特点。</w:t>
      </w:r>
      <w:r w:rsidR="00B36A84">
        <w:rPr>
          <w:rFonts w:ascii="宋体" w:eastAsia="宋体" w:hAnsi="宋体" w:cs="宋体" w:hint="eastAsia"/>
          <w:lang w:eastAsia="zh-CN"/>
        </w:rPr>
        <w:t>结合</w:t>
      </w:r>
      <w:r w:rsidR="00B36A84">
        <w:rPr>
          <w:rFonts w:ascii="宋体" w:eastAsia="宋体" w:hAnsi="宋体" w:cs="宋体" w:hint="eastAsia"/>
          <w:lang w:eastAsia="zh-CN"/>
        </w:rPr>
        <w:t>重叠</w:t>
      </w:r>
      <w:r w:rsidR="00B36A84" w:rsidRPr="002263D3">
        <w:rPr>
          <w:rFonts w:hint="eastAsia"/>
          <w:lang w:eastAsia="zh-CN"/>
        </w:rPr>
        <w:t>-</w:t>
      </w:r>
      <w:r w:rsidR="00B36A84">
        <w:rPr>
          <w:rFonts w:ascii="宋体" w:eastAsia="宋体" w:hAnsi="宋体" w:cs="宋体" w:hint="eastAsia"/>
          <w:lang w:eastAsia="zh-CN"/>
        </w:rPr>
        <w:t>切片</w:t>
      </w:r>
      <w:r w:rsidR="00B36A84">
        <w:rPr>
          <w:rFonts w:hint="eastAsia"/>
          <w:lang w:eastAsia="zh-CN"/>
        </w:rPr>
        <w:t xml:space="preserve"> (overlap</w:t>
      </w:r>
      <w:r w:rsidR="00B36A84">
        <w:rPr>
          <w:lang w:eastAsia="zh-CN"/>
        </w:rPr>
        <w:t>-</w:t>
      </w:r>
      <w:r w:rsidR="00B36A84">
        <w:rPr>
          <w:rFonts w:hint="eastAsia"/>
          <w:lang w:eastAsia="zh-CN"/>
        </w:rPr>
        <w:t>tile)</w:t>
      </w:r>
      <w:r w:rsidR="00B36A84">
        <w:rPr>
          <w:lang w:eastAsia="zh-CN"/>
        </w:rPr>
        <w:t xml:space="preserve"> </w:t>
      </w:r>
      <w:r w:rsidR="00B36A84">
        <w:rPr>
          <w:rFonts w:ascii="宋体" w:eastAsia="宋体" w:hAnsi="宋体" w:cs="宋体" w:hint="eastAsia"/>
          <w:lang w:eastAsia="zh-CN"/>
        </w:rPr>
        <w:t>策略</w:t>
      </w:r>
      <w:r w:rsidR="00B36A84">
        <w:rPr>
          <w:rFonts w:ascii="宋体" w:eastAsia="宋体" w:hAnsi="宋体" w:cs="宋体" w:hint="eastAsia"/>
          <w:lang w:eastAsia="zh-CN"/>
        </w:rPr>
        <w:t>，</w:t>
      </w:r>
      <w:r w:rsidR="00B36A84">
        <w:rPr>
          <w:rFonts w:hint="eastAsia"/>
          <w:lang w:eastAsia="zh-CN"/>
        </w:rPr>
        <w:t>U-Net</w:t>
      </w:r>
      <w:r w:rsidR="00B36A84">
        <w:rPr>
          <w:rFonts w:ascii="宋体" w:eastAsia="宋体" w:hAnsi="宋体" w:cs="宋体" w:hint="eastAsia"/>
          <w:lang w:eastAsia="zh-CN"/>
        </w:rPr>
        <w:t>可对任意大的图像进行无缝分割</w:t>
      </w:r>
      <w:r w:rsidR="00E608A0">
        <w:rPr>
          <w:rFonts w:ascii="宋体" w:eastAsia="宋体" w:hAnsi="宋体" w:cs="宋体" w:hint="eastAsia"/>
          <w:lang w:eastAsia="zh-CN"/>
        </w:rPr>
        <w:t>，</w:t>
      </w:r>
      <w:r w:rsidR="00B36A84">
        <w:rPr>
          <w:rFonts w:ascii="宋体" w:eastAsia="宋体" w:hAnsi="宋体" w:cs="宋体" w:hint="eastAsia"/>
          <w:lang w:eastAsia="zh-CN"/>
        </w:rPr>
        <w:t>已被</w:t>
      </w:r>
      <w:r w:rsidR="00F93593">
        <w:rPr>
          <w:rFonts w:ascii="宋体" w:eastAsia="宋体" w:hAnsi="宋体" w:cs="宋体" w:hint="eastAsia"/>
          <w:lang w:eastAsia="zh-CN"/>
        </w:rPr>
        <w:t>广泛应用于遥感领域</w:t>
      </w:r>
      <w:r w:rsidR="00E608A0">
        <w:rPr>
          <w:rFonts w:ascii="宋体" w:eastAsia="宋体" w:hAnsi="宋体" w:cs="宋体" w:hint="eastAsia"/>
          <w:lang w:eastAsia="zh-CN"/>
        </w:rPr>
        <w:t>。</w:t>
      </w:r>
      <w:r w:rsidR="0022053C">
        <w:rPr>
          <w:rFonts w:ascii="宋体" w:eastAsia="宋体" w:hAnsi="宋体" w:cs="宋体" w:hint="eastAsia"/>
          <w:lang w:eastAsia="zh-CN"/>
        </w:rPr>
        <w:t>如Brandt等</w:t>
      </w:r>
      <w:r w:rsidR="00F30861">
        <w:rPr>
          <w:rFonts w:ascii="宋体" w:eastAsia="宋体" w:hAnsi="宋体" w:cs="宋体" w:hint="eastAsia"/>
          <w:lang w:eastAsia="zh-CN"/>
        </w:rPr>
        <w:t>调整了U-Net模型，</w:t>
      </w:r>
      <w:r w:rsidR="00B71AA8">
        <w:rPr>
          <w:rFonts w:ascii="宋体" w:eastAsia="宋体" w:hAnsi="宋体" w:cs="宋体" w:hint="eastAsia"/>
          <w:lang w:eastAsia="zh-CN"/>
        </w:rPr>
        <w:t>将其应用于基于</w:t>
      </w:r>
      <w:r w:rsidR="00F30861">
        <w:rPr>
          <w:rFonts w:ascii="宋体" w:eastAsia="宋体" w:hAnsi="宋体" w:cs="宋体" w:hint="eastAsia"/>
          <w:lang w:eastAsia="zh-CN"/>
        </w:rPr>
        <w:t>高分辨率影像</w:t>
      </w:r>
      <w:r w:rsidR="00B71AA8">
        <w:rPr>
          <w:rFonts w:ascii="宋体" w:eastAsia="宋体" w:hAnsi="宋体" w:cs="宋体" w:hint="eastAsia"/>
          <w:lang w:eastAsia="zh-CN"/>
        </w:rPr>
        <w:t>的</w:t>
      </w:r>
      <w:r w:rsidR="00F30861">
        <w:rPr>
          <w:rFonts w:ascii="宋体" w:eastAsia="宋体" w:hAnsi="宋体" w:cs="宋体" w:hint="eastAsia"/>
          <w:lang w:eastAsia="zh-CN"/>
        </w:rPr>
        <w:t>树木</w:t>
      </w:r>
      <w:r w:rsidR="00B71AA8">
        <w:rPr>
          <w:rFonts w:ascii="宋体" w:eastAsia="宋体" w:hAnsi="宋体" w:cs="宋体" w:hint="eastAsia"/>
          <w:lang w:eastAsia="zh-CN"/>
        </w:rPr>
        <w:t>识别</w:t>
      </w:r>
      <w:r w:rsidR="0022053C">
        <w:rPr>
          <w:rFonts w:ascii="宋体" w:eastAsia="宋体" w:hAnsi="宋体" w:cs="宋体" w:hint="eastAsia"/>
          <w:lang w:eastAsia="zh-CN"/>
        </w:rPr>
        <w:t>。</w:t>
      </w:r>
      <w:r w:rsidR="00F30861">
        <w:rPr>
          <w:rFonts w:ascii="宋体" w:eastAsia="宋体" w:hAnsi="宋体" w:cs="宋体" w:hint="eastAsia"/>
          <w:lang w:eastAsia="zh-CN"/>
        </w:rPr>
        <w:t>随后，</w:t>
      </w:r>
      <w:r w:rsidR="0022053C">
        <w:rPr>
          <w:rFonts w:ascii="宋体" w:eastAsia="宋体" w:hAnsi="宋体" w:cs="宋体" w:hint="eastAsia"/>
          <w:lang w:eastAsia="zh-CN"/>
        </w:rPr>
        <w:t>Pi</w:t>
      </w:r>
      <w:r w:rsidR="00F30861">
        <w:rPr>
          <w:rFonts w:ascii="宋体" w:eastAsia="宋体" w:hAnsi="宋体" w:cs="宋体" w:hint="eastAsia"/>
          <w:lang w:eastAsia="zh-CN"/>
        </w:rPr>
        <w:t>对</w:t>
      </w:r>
      <w:r w:rsidR="0022053C">
        <w:rPr>
          <w:rFonts w:ascii="宋体" w:eastAsia="宋体" w:hAnsi="宋体" w:cs="宋体" w:hint="eastAsia"/>
          <w:lang w:eastAsia="zh-CN"/>
        </w:rPr>
        <w:t>Brandt等</w:t>
      </w:r>
      <w:r w:rsidR="0022053C">
        <w:rPr>
          <w:rFonts w:ascii="宋体" w:eastAsia="宋体" w:hAnsi="宋体" w:cs="宋体" w:hint="eastAsia"/>
          <w:lang w:eastAsia="zh-CN"/>
        </w:rPr>
        <w:t>的模型</w:t>
      </w:r>
      <w:r w:rsidR="00F30861">
        <w:rPr>
          <w:rFonts w:ascii="宋体" w:eastAsia="宋体" w:hAnsi="宋体" w:cs="宋体" w:hint="eastAsia"/>
          <w:lang w:eastAsia="zh-CN"/>
        </w:rPr>
        <w:t>进行调整</w:t>
      </w:r>
      <w:r w:rsidR="0022053C">
        <w:rPr>
          <w:rFonts w:ascii="宋体" w:eastAsia="宋体" w:hAnsi="宋体" w:cs="宋体" w:hint="eastAsia"/>
          <w:lang w:eastAsia="zh-CN"/>
        </w:rPr>
        <w:t>，</w:t>
      </w:r>
      <w:r w:rsidR="00B71AA8" w:rsidRPr="00B71AA8">
        <w:rPr>
          <w:rFonts w:ascii="宋体" w:eastAsia="宋体" w:hAnsi="宋体" w:cs="宋体" w:hint="eastAsia"/>
          <w:lang w:eastAsia="zh-CN"/>
        </w:rPr>
        <w:t>根据空间分辨率为</w:t>
      </w:r>
      <w:r w:rsidR="00B71AA8" w:rsidRPr="00B71AA8">
        <w:rPr>
          <w:rFonts w:ascii="宋体" w:eastAsia="宋体" w:hAnsi="宋体" w:cs="宋体"/>
          <w:lang w:eastAsia="zh-CN"/>
        </w:rPr>
        <w:t xml:space="preserve"> 30 </w:t>
      </w:r>
      <w:r w:rsidR="00B71AA8" w:rsidRPr="00B71AA8">
        <w:rPr>
          <w:rFonts w:ascii="宋体" w:eastAsia="宋体" w:hAnsi="宋体" w:cs="宋体" w:hint="eastAsia"/>
          <w:lang w:eastAsia="zh-CN"/>
        </w:rPr>
        <w:t>米的</w:t>
      </w:r>
      <w:r w:rsidR="00B71AA8" w:rsidRPr="00B71AA8">
        <w:rPr>
          <w:rFonts w:ascii="宋体" w:eastAsia="宋体" w:hAnsi="宋体" w:cs="宋体"/>
          <w:lang w:eastAsia="zh-CN"/>
        </w:rPr>
        <w:t xml:space="preserve"> GSW </w:t>
      </w:r>
      <w:r w:rsidR="00B71AA8" w:rsidRPr="00B71AA8">
        <w:rPr>
          <w:rFonts w:ascii="宋体" w:eastAsia="宋体" w:hAnsi="宋体" w:cs="宋体" w:hint="eastAsia"/>
          <w:lang w:eastAsia="zh-CN"/>
        </w:rPr>
        <w:t>数据</w:t>
      </w:r>
      <w:r w:rsidR="0022053C">
        <w:rPr>
          <w:rFonts w:ascii="宋体" w:eastAsia="宋体" w:hAnsi="宋体" w:cs="宋体" w:hint="eastAsia"/>
          <w:lang w:eastAsia="zh-CN"/>
        </w:rPr>
        <w:t>，获得了良好效果</w:t>
      </w:r>
      <w:r w:rsidR="00F30861">
        <w:rPr>
          <w:rFonts w:ascii="宋体" w:eastAsia="宋体" w:hAnsi="宋体" w:cs="宋体" w:hint="eastAsia"/>
          <w:lang w:eastAsia="zh-CN"/>
        </w:rPr>
        <w:t>。因此，我们在</w:t>
      </w:r>
      <w:r w:rsidR="0022053C">
        <w:rPr>
          <w:rFonts w:ascii="宋体" w:eastAsia="宋体" w:hAnsi="宋体" w:cs="宋体" w:hint="eastAsia"/>
          <w:lang w:eastAsia="zh-CN"/>
        </w:rPr>
        <w:t>Pi等的代码</w:t>
      </w:r>
      <w:r w:rsidR="00F30861">
        <w:rPr>
          <w:rFonts w:ascii="宋体" w:eastAsia="宋体" w:hAnsi="宋体" w:cs="宋体" w:hint="eastAsia"/>
          <w:lang w:eastAsia="zh-CN"/>
        </w:rPr>
        <w:t>上</w:t>
      </w:r>
      <w:r w:rsidR="0022053C">
        <w:rPr>
          <w:rFonts w:ascii="宋体" w:eastAsia="宋体" w:hAnsi="宋体" w:cs="宋体" w:hint="eastAsia"/>
          <w:lang w:eastAsia="zh-CN"/>
        </w:rPr>
        <w:t>进行细微</w:t>
      </w:r>
      <w:r w:rsidR="000E2FBF">
        <w:rPr>
          <w:rFonts w:ascii="宋体" w:eastAsia="宋体" w:hAnsi="宋体" w:cs="宋体" w:hint="eastAsia"/>
          <w:lang w:eastAsia="zh-CN"/>
        </w:rPr>
        <w:t>调整，</w:t>
      </w:r>
      <w:r w:rsidR="00F30861">
        <w:rPr>
          <w:rFonts w:ascii="宋体" w:eastAsia="宋体" w:hAnsi="宋体" w:cs="宋体" w:hint="eastAsia"/>
          <w:lang w:eastAsia="zh-CN"/>
        </w:rPr>
        <w:t>将U-Net</w:t>
      </w:r>
      <w:r w:rsidR="00F30861">
        <w:rPr>
          <w:rFonts w:ascii="宋体" w:eastAsia="宋体" w:hAnsi="宋体" w:cs="宋体" w:hint="eastAsia"/>
          <w:lang w:eastAsia="zh-CN"/>
        </w:rPr>
        <w:t>应用于基于</w:t>
      </w:r>
      <w:r w:rsidR="00912905">
        <w:rPr>
          <w:rFonts w:hint="eastAsia"/>
          <w:lang w:eastAsia="zh-CN"/>
        </w:rPr>
        <w:t>Sentinel-2</w:t>
      </w:r>
      <w:r w:rsidR="00B71AA8">
        <w:rPr>
          <w:rFonts w:ascii="宋体" w:eastAsia="宋体" w:hAnsi="宋体" w:cs="宋体" w:hint="eastAsia"/>
          <w:lang w:eastAsia="zh-CN"/>
        </w:rPr>
        <w:t>影像</w:t>
      </w:r>
      <w:r w:rsidR="00F30861">
        <w:rPr>
          <w:rFonts w:ascii="宋体" w:eastAsia="宋体" w:hAnsi="宋体" w:cs="宋体" w:hint="eastAsia"/>
          <w:lang w:eastAsia="zh-CN"/>
        </w:rPr>
        <w:t>的</w:t>
      </w:r>
      <w:r w:rsidR="0022053C">
        <w:rPr>
          <w:rFonts w:ascii="宋体" w:eastAsia="宋体" w:hAnsi="宋体" w:cs="宋体" w:hint="eastAsia"/>
          <w:lang w:eastAsia="zh-CN"/>
        </w:rPr>
        <w:t>全球湖泊</w:t>
      </w:r>
      <w:r w:rsidR="00B71AA8">
        <w:rPr>
          <w:rFonts w:ascii="宋体" w:eastAsia="宋体" w:hAnsi="宋体" w:cs="宋体" w:hint="eastAsia"/>
          <w:lang w:eastAsia="zh-CN"/>
        </w:rPr>
        <w:t>10 m分辨率</w:t>
      </w:r>
      <w:r w:rsidR="0022053C">
        <w:rPr>
          <w:rFonts w:ascii="宋体" w:eastAsia="宋体" w:hAnsi="宋体" w:cs="宋体" w:hint="eastAsia"/>
          <w:lang w:eastAsia="zh-CN"/>
        </w:rPr>
        <w:t>制图</w:t>
      </w:r>
      <w:r w:rsidR="00912905">
        <w:rPr>
          <w:rFonts w:ascii="宋体" w:eastAsia="宋体" w:hAnsi="宋体" w:cs="宋体" w:hint="eastAsia"/>
          <w:lang w:eastAsia="zh-CN"/>
        </w:rPr>
        <w:t>。</w:t>
      </w:r>
    </w:p>
    <w:bookmarkEnd w:id="5"/>
    <w:p w14:paraId="458055E5" w14:textId="77777777" w:rsidR="005F72C8" w:rsidRPr="00F30861" w:rsidRDefault="005F72C8" w:rsidP="009D2784">
      <w:pPr>
        <w:ind w:firstLineChars="200" w:firstLine="480"/>
        <w:rPr>
          <w:rFonts w:ascii="宋体" w:eastAsia="宋体" w:hAnsi="宋体" w:cs="宋体"/>
          <w:lang w:eastAsia="zh-CN"/>
        </w:rPr>
      </w:pPr>
    </w:p>
    <w:p w14:paraId="6B308BB7" w14:textId="14755968" w:rsidR="005F72C8" w:rsidRPr="00085ED4" w:rsidRDefault="005F72C8" w:rsidP="00085ED4">
      <w:pPr>
        <w:pStyle w:val="Heading-Secondary"/>
        <w:rPr>
          <w:rFonts w:asciiTheme="minorHAnsi" w:eastAsia="宋体" w:hAnsiTheme="minorHAnsi" w:cstheme="minorHAnsi" w:hint="eastAsia"/>
          <w:lang w:eastAsia="zh-CN"/>
        </w:rPr>
      </w:pPr>
      <w:bookmarkStart w:id="6" w:name="_Hlk192005421"/>
      <w:r>
        <w:rPr>
          <w:rFonts w:asciiTheme="minorHAnsi" w:eastAsia="宋体" w:hAnsiTheme="minorHAnsi" w:cstheme="minorHAnsi" w:hint="eastAsia"/>
          <w:lang w:eastAsia="zh-CN"/>
        </w:rPr>
        <w:t>2.2</w:t>
      </w:r>
      <w:r>
        <w:rPr>
          <w:rFonts w:asciiTheme="minorHAnsi" w:eastAsia="宋体" w:hAnsiTheme="minorHAnsi" w:cstheme="minorHAnsi" w:hint="eastAsia"/>
          <w:lang w:eastAsia="zh-CN"/>
        </w:rPr>
        <w:t>.1</w:t>
      </w:r>
      <w:r>
        <w:rPr>
          <w:rFonts w:asciiTheme="minorHAnsi" w:eastAsia="宋体" w:hAnsiTheme="minorHAnsi" w:cstheme="minorHAnsi" w:hint="eastAsia"/>
          <w:lang w:eastAsia="zh-CN"/>
        </w:rPr>
        <w:t xml:space="preserve"> </w:t>
      </w:r>
      <w:r>
        <w:rPr>
          <w:rFonts w:asciiTheme="minorHAnsi" w:eastAsia="宋体" w:hAnsiTheme="minorHAnsi" w:cstheme="minorHAnsi" w:hint="eastAsia"/>
          <w:lang w:eastAsia="zh-CN"/>
        </w:rPr>
        <w:t>Sample preparation</w:t>
      </w:r>
    </w:p>
    <w:bookmarkEnd w:id="6"/>
    <w:p w14:paraId="51BE56E6" w14:textId="06B8C82F" w:rsidR="00CE7754" w:rsidRPr="00085ED4" w:rsidRDefault="00556A1B" w:rsidP="00085ED4">
      <w:pPr>
        <w:ind w:firstLineChars="200" w:firstLine="480"/>
        <w:rPr>
          <w:rFonts w:ascii="宋体" w:eastAsia="宋体" w:hAnsi="宋体" w:cs="宋体"/>
          <w:lang w:eastAsia="zh-CN"/>
        </w:rPr>
      </w:pPr>
      <w:r>
        <w:rPr>
          <w:rFonts w:ascii="宋体" w:eastAsia="宋体" w:hAnsi="宋体" w:cs="宋体" w:hint="eastAsia"/>
          <w:lang w:eastAsia="zh-CN"/>
        </w:rPr>
        <w:t>我们</w:t>
      </w:r>
      <w:r>
        <w:rPr>
          <w:rFonts w:ascii="宋体" w:eastAsia="宋体" w:hAnsi="宋体" w:cs="宋体" w:hint="eastAsia"/>
          <w:lang w:eastAsia="zh-CN"/>
        </w:rPr>
        <w:t>在全球范围选择</w:t>
      </w:r>
      <w:r w:rsidR="005F72C8">
        <w:rPr>
          <w:rFonts w:ascii="宋体" w:eastAsia="宋体" w:hAnsi="宋体" w:cs="宋体" w:hint="eastAsia"/>
          <w:lang w:eastAsia="zh-CN"/>
        </w:rPr>
        <w:t>具有代表性的</w:t>
      </w:r>
      <w:r>
        <w:rPr>
          <w:rFonts w:ascii="宋体" w:eastAsia="宋体" w:hAnsi="宋体" w:cs="宋体" w:hint="eastAsia"/>
          <w:lang w:eastAsia="zh-CN"/>
        </w:rPr>
        <w:t>样本区域</w:t>
      </w:r>
      <w:r w:rsidR="00613ED5">
        <w:rPr>
          <w:rFonts w:ascii="宋体" w:eastAsia="宋体" w:hAnsi="宋体" w:cs="宋体" w:hint="eastAsia"/>
          <w:lang w:eastAsia="zh-CN"/>
        </w:rPr>
        <w:t>，用于制作</w:t>
      </w:r>
      <w:r w:rsidR="004105A0">
        <w:rPr>
          <w:rFonts w:ascii="宋体" w:eastAsia="宋体" w:hAnsi="宋体" w:cs="宋体" w:hint="eastAsia"/>
          <w:lang w:eastAsia="zh-CN"/>
        </w:rPr>
        <w:t>训练</w:t>
      </w:r>
      <w:r w:rsidR="00613ED5">
        <w:rPr>
          <w:rFonts w:ascii="宋体" w:eastAsia="宋体" w:hAnsi="宋体" w:cs="宋体" w:hint="eastAsia"/>
          <w:lang w:eastAsia="zh-CN"/>
        </w:rPr>
        <w:t>U-Net模型</w:t>
      </w:r>
      <w:r w:rsidR="004105A0">
        <w:rPr>
          <w:rFonts w:ascii="宋体" w:eastAsia="宋体" w:hAnsi="宋体" w:cs="宋体" w:hint="eastAsia"/>
          <w:lang w:eastAsia="zh-CN"/>
        </w:rPr>
        <w:t>所需的标签</w:t>
      </w:r>
      <w:r w:rsidR="004105A0">
        <w:rPr>
          <w:rFonts w:ascii="宋体" w:eastAsia="宋体" w:hAnsi="宋体" w:cs="宋体" w:hint="eastAsia"/>
          <w:lang w:eastAsia="zh-CN"/>
        </w:rPr>
        <w:t>。针对每一个样本区域，我们通过</w:t>
      </w:r>
      <w:r w:rsidR="00613ED5">
        <w:rPr>
          <w:rFonts w:ascii="宋体" w:eastAsia="宋体" w:hAnsi="宋体" w:cs="宋体" w:hint="eastAsia"/>
          <w:lang w:eastAsia="zh-CN"/>
        </w:rPr>
        <w:t>基于NDWI波段的</w:t>
      </w:r>
      <w:r w:rsidR="004105A0">
        <w:rPr>
          <w:rFonts w:ascii="宋体" w:eastAsia="宋体" w:hAnsi="宋体" w:cs="宋体" w:hint="eastAsia"/>
          <w:lang w:eastAsia="zh-CN"/>
        </w:rPr>
        <w:t>阈值</w:t>
      </w:r>
      <w:r w:rsidR="00613ED5">
        <w:rPr>
          <w:rFonts w:ascii="宋体" w:eastAsia="宋体" w:hAnsi="宋体" w:cs="宋体" w:hint="eastAsia"/>
          <w:lang w:eastAsia="zh-CN"/>
        </w:rPr>
        <w:t>分割</w:t>
      </w:r>
      <w:r w:rsidR="004105A0">
        <w:rPr>
          <w:rFonts w:ascii="宋体" w:eastAsia="宋体" w:hAnsi="宋体" w:cs="宋体" w:hint="eastAsia"/>
          <w:lang w:eastAsia="zh-CN"/>
        </w:rPr>
        <w:t>法获得初步</w:t>
      </w:r>
      <w:r w:rsidR="001616DD">
        <w:rPr>
          <w:rFonts w:ascii="宋体" w:eastAsia="宋体" w:hAnsi="宋体" w:cs="宋体" w:hint="eastAsia"/>
          <w:lang w:eastAsia="zh-CN"/>
        </w:rPr>
        <w:t>标签</w:t>
      </w:r>
      <w:r w:rsidR="004105A0">
        <w:rPr>
          <w:rFonts w:ascii="宋体" w:eastAsia="宋体" w:hAnsi="宋体" w:cs="宋体" w:hint="eastAsia"/>
          <w:lang w:eastAsia="zh-CN"/>
        </w:rPr>
        <w:t>，阈值由</w:t>
      </w:r>
      <w:r w:rsidR="00613ED5">
        <w:rPr>
          <w:rFonts w:ascii="宋体" w:eastAsia="宋体" w:hAnsi="宋体" w:cs="宋体" w:hint="eastAsia"/>
          <w:lang w:eastAsia="zh-CN"/>
        </w:rPr>
        <w:t>人工确定</w:t>
      </w:r>
      <w:r w:rsidR="001616DD">
        <w:rPr>
          <w:rFonts w:ascii="宋体" w:eastAsia="宋体" w:hAnsi="宋体" w:cs="宋体" w:hint="eastAsia"/>
          <w:lang w:eastAsia="zh-CN"/>
        </w:rPr>
        <w:t>。</w:t>
      </w:r>
      <w:r w:rsidR="00613ED5">
        <w:rPr>
          <w:rFonts w:ascii="宋体" w:eastAsia="宋体" w:hAnsi="宋体" w:cs="宋体" w:hint="eastAsia"/>
          <w:lang w:eastAsia="zh-CN"/>
        </w:rPr>
        <w:t>随后，非常耗时的</w:t>
      </w:r>
      <w:r w:rsidR="001616DD">
        <w:rPr>
          <w:rFonts w:ascii="宋体" w:eastAsia="宋体" w:hAnsi="宋体" w:cs="宋体" w:hint="eastAsia"/>
          <w:lang w:eastAsia="zh-CN"/>
        </w:rPr>
        <w:t>人工</w:t>
      </w:r>
      <w:r w:rsidR="00613ED5">
        <w:rPr>
          <w:rFonts w:ascii="宋体" w:eastAsia="宋体" w:hAnsi="宋体" w:cs="宋体" w:hint="eastAsia"/>
          <w:lang w:eastAsia="zh-CN"/>
        </w:rPr>
        <w:t>修改被应用，以</w:t>
      </w:r>
      <w:r w:rsidR="001616DD">
        <w:rPr>
          <w:rFonts w:ascii="宋体" w:eastAsia="宋体" w:hAnsi="宋体" w:cs="宋体" w:hint="eastAsia"/>
          <w:lang w:eastAsia="zh-CN"/>
        </w:rPr>
        <w:t>去除初步标签</w:t>
      </w:r>
      <w:r w:rsidR="00613ED5">
        <w:rPr>
          <w:rFonts w:ascii="宋体" w:eastAsia="宋体" w:hAnsi="宋体" w:cs="宋体" w:hint="eastAsia"/>
          <w:lang w:eastAsia="zh-CN"/>
        </w:rPr>
        <w:t>中</w:t>
      </w:r>
      <w:r w:rsidR="001616DD">
        <w:rPr>
          <w:rFonts w:ascii="宋体" w:eastAsia="宋体" w:hAnsi="宋体" w:cs="宋体" w:hint="eastAsia"/>
          <w:lang w:eastAsia="zh-CN"/>
        </w:rPr>
        <w:t>的错分、</w:t>
      </w:r>
      <w:proofErr w:type="gramStart"/>
      <w:r w:rsidR="001616DD">
        <w:rPr>
          <w:rFonts w:ascii="宋体" w:eastAsia="宋体" w:hAnsi="宋体" w:cs="宋体" w:hint="eastAsia"/>
          <w:lang w:eastAsia="zh-CN"/>
        </w:rPr>
        <w:t>漏分误差</w:t>
      </w:r>
      <w:proofErr w:type="gramEnd"/>
      <w:r w:rsidR="00613ED5">
        <w:rPr>
          <w:rFonts w:ascii="宋体" w:eastAsia="宋体" w:hAnsi="宋体" w:cs="宋体" w:hint="eastAsia"/>
          <w:lang w:eastAsia="zh-CN"/>
        </w:rPr>
        <w:t>，获得最终</w:t>
      </w:r>
      <w:r w:rsidR="004105A0">
        <w:rPr>
          <w:rFonts w:ascii="宋体" w:eastAsia="宋体" w:hAnsi="宋体" w:cs="宋体" w:hint="eastAsia"/>
          <w:lang w:eastAsia="zh-CN"/>
        </w:rPr>
        <w:t>标签</w:t>
      </w:r>
      <w:r w:rsidR="005F72C8">
        <w:rPr>
          <w:rFonts w:ascii="宋体" w:eastAsia="宋体" w:hAnsi="宋体" w:cs="宋体" w:hint="eastAsia"/>
          <w:lang w:eastAsia="zh-CN"/>
        </w:rPr>
        <w:t>。</w:t>
      </w:r>
      <w:r w:rsidR="004105A0">
        <w:rPr>
          <w:rFonts w:ascii="宋体" w:eastAsia="宋体" w:hAnsi="宋体" w:cs="宋体" w:hint="eastAsia"/>
          <w:lang w:eastAsia="zh-CN"/>
        </w:rPr>
        <w:t>在Sentinel-2影像中，</w:t>
      </w:r>
      <w:r w:rsidR="00EF04B1">
        <w:rPr>
          <w:rFonts w:ascii="宋体" w:eastAsia="宋体" w:hAnsi="宋体" w:cs="宋体" w:hint="eastAsia"/>
          <w:lang w:eastAsia="zh-CN"/>
        </w:rPr>
        <w:t>湖泊</w:t>
      </w:r>
      <w:r w:rsidR="00613ED5">
        <w:rPr>
          <w:rFonts w:ascii="宋体" w:eastAsia="宋体" w:hAnsi="宋体" w:cs="宋体" w:hint="eastAsia"/>
          <w:lang w:eastAsia="zh-CN"/>
        </w:rPr>
        <w:t>的NDWI值</w:t>
      </w:r>
      <w:r w:rsidR="004105A0">
        <w:rPr>
          <w:rFonts w:ascii="宋体" w:eastAsia="宋体" w:hAnsi="宋体" w:cs="宋体" w:hint="eastAsia"/>
          <w:lang w:eastAsia="zh-CN"/>
        </w:rPr>
        <w:t>通常</w:t>
      </w:r>
      <w:r w:rsidR="00613ED5">
        <w:rPr>
          <w:rFonts w:ascii="宋体" w:eastAsia="宋体" w:hAnsi="宋体" w:cs="宋体" w:hint="eastAsia"/>
          <w:lang w:eastAsia="zh-CN"/>
        </w:rPr>
        <w:t>比背景高，</w:t>
      </w:r>
      <w:r w:rsidR="00613ED5">
        <w:rPr>
          <w:rFonts w:ascii="宋体" w:eastAsia="宋体" w:hAnsi="宋体" w:cs="宋体" w:hint="eastAsia"/>
          <w:lang w:eastAsia="zh-CN"/>
        </w:rPr>
        <w:t>在</w:t>
      </w:r>
      <w:r w:rsidR="00613ED5">
        <w:rPr>
          <w:rFonts w:hint="eastAsia"/>
          <w:lang w:eastAsia="zh-CN"/>
        </w:rPr>
        <w:t>RGB</w:t>
      </w:r>
      <w:r w:rsidR="00613ED5">
        <w:rPr>
          <w:rFonts w:ascii="宋体" w:eastAsia="宋体" w:hAnsi="宋体" w:cs="宋体" w:hint="eastAsia"/>
          <w:lang w:eastAsia="zh-CN"/>
        </w:rPr>
        <w:t>、</w:t>
      </w:r>
      <w:r w:rsidR="00613ED5">
        <w:rPr>
          <w:rFonts w:hint="eastAsia"/>
          <w:lang w:eastAsia="zh-CN"/>
        </w:rPr>
        <w:t>SWIR</w:t>
      </w:r>
      <w:r w:rsidR="00613ED5">
        <w:rPr>
          <w:rFonts w:ascii="宋体" w:eastAsia="宋体" w:hAnsi="宋体" w:cs="宋体" w:hint="eastAsia"/>
          <w:lang w:eastAsia="zh-CN"/>
        </w:rPr>
        <w:t>波段反射率较低</w:t>
      </w:r>
      <w:r w:rsidR="00613ED5">
        <w:rPr>
          <w:rFonts w:ascii="宋体" w:eastAsia="宋体" w:hAnsi="宋体" w:cs="宋体" w:hint="eastAsia"/>
          <w:lang w:eastAsia="zh-CN"/>
        </w:rPr>
        <w:t>，</w:t>
      </w:r>
      <w:r w:rsidR="00EF04B1">
        <w:rPr>
          <w:rFonts w:ascii="宋体" w:eastAsia="宋体" w:hAnsi="宋体" w:cs="宋体" w:hint="eastAsia"/>
          <w:lang w:eastAsia="zh-CN"/>
        </w:rPr>
        <w:t>形状偏圆形，</w:t>
      </w:r>
      <w:r w:rsidR="00613ED5">
        <w:rPr>
          <w:rFonts w:ascii="宋体" w:eastAsia="宋体" w:hAnsi="宋体" w:cs="宋体" w:hint="eastAsia"/>
          <w:lang w:eastAsia="zh-CN"/>
        </w:rPr>
        <w:t>表面平坦，易于和背景区分</w:t>
      </w:r>
      <w:r w:rsidR="00B71AA8">
        <w:rPr>
          <w:rFonts w:ascii="宋体" w:eastAsia="宋体" w:hAnsi="宋体" w:cs="宋体" w:hint="eastAsia"/>
          <w:lang w:eastAsia="zh-CN"/>
        </w:rPr>
        <w:t>。易于区分的</w:t>
      </w:r>
      <w:r w:rsidR="004105A0">
        <w:rPr>
          <w:rFonts w:ascii="宋体" w:eastAsia="宋体" w:hAnsi="宋体" w:cs="宋体" w:hint="eastAsia"/>
          <w:lang w:eastAsia="zh-CN"/>
        </w:rPr>
        <w:t>区域被我们标记成</w:t>
      </w:r>
      <w:r w:rsidR="005F72C8">
        <w:rPr>
          <w:rFonts w:ascii="宋体" w:eastAsia="宋体" w:hAnsi="宋体" w:cs="宋体" w:hint="eastAsia"/>
          <w:lang w:eastAsia="zh-CN"/>
        </w:rPr>
        <w:t>（</w:t>
      </w:r>
      <w:r w:rsidR="005F72C8">
        <w:rPr>
          <w:rFonts w:hint="eastAsia"/>
          <w:lang w:eastAsia="zh-CN"/>
        </w:rPr>
        <w:t>1</w:t>
      </w:r>
      <w:r w:rsidR="005F72C8">
        <w:rPr>
          <w:rFonts w:ascii="宋体" w:eastAsia="宋体" w:hAnsi="宋体" w:cs="宋体" w:hint="eastAsia"/>
          <w:lang w:eastAsia="zh-CN"/>
        </w:rPr>
        <w:t>）普通区域（</w:t>
      </w:r>
      <w:r w:rsidR="005F72C8">
        <w:rPr>
          <w:rFonts w:hint="eastAsia"/>
          <w:lang w:eastAsia="zh-CN"/>
        </w:rPr>
        <w:t>Normal Regions, NR</w:t>
      </w:r>
      <w:r w:rsidR="005F72C8">
        <w:rPr>
          <w:rFonts w:ascii="宋体" w:eastAsia="宋体" w:hAnsi="宋体" w:cs="宋体" w:hint="eastAsia"/>
          <w:lang w:eastAsia="zh-CN"/>
        </w:rPr>
        <w:t>）</w:t>
      </w:r>
      <w:r w:rsidR="00AF5FF4">
        <w:rPr>
          <w:rFonts w:ascii="宋体" w:eastAsia="宋体" w:hAnsi="宋体" w:cs="宋体" w:hint="eastAsia"/>
          <w:lang w:eastAsia="zh-CN"/>
        </w:rPr>
        <w:t>；</w:t>
      </w:r>
      <w:r w:rsidR="004105A0">
        <w:rPr>
          <w:rFonts w:ascii="宋体" w:eastAsia="宋体" w:hAnsi="宋体" w:cs="宋体" w:hint="eastAsia"/>
          <w:lang w:eastAsia="zh-CN"/>
        </w:rPr>
        <w:t>此外，我们还观察到几种需要仔细辨认的区域，分别为</w:t>
      </w:r>
      <w:r w:rsidR="00AF5FF4">
        <w:rPr>
          <w:rFonts w:ascii="宋体" w:eastAsia="宋体" w:hAnsi="宋体" w:cs="宋体" w:hint="eastAsia"/>
          <w:lang w:eastAsia="zh-CN"/>
        </w:rPr>
        <w:t>（</w:t>
      </w:r>
      <w:r w:rsidR="00AF5FF4">
        <w:rPr>
          <w:rFonts w:hint="eastAsia"/>
          <w:lang w:eastAsia="zh-CN"/>
        </w:rPr>
        <w:t>2</w:t>
      </w:r>
      <w:r w:rsidR="00AF5FF4">
        <w:rPr>
          <w:rFonts w:ascii="宋体" w:eastAsia="宋体" w:hAnsi="宋体" w:cs="宋体" w:hint="eastAsia"/>
          <w:lang w:eastAsia="zh-CN"/>
        </w:rPr>
        <w:t>）河边湖泊</w:t>
      </w:r>
      <w:r w:rsidR="004105A0">
        <w:rPr>
          <w:rFonts w:ascii="宋体" w:eastAsia="宋体" w:hAnsi="宋体" w:cs="宋体" w:hint="eastAsia"/>
          <w:lang w:eastAsia="zh-CN"/>
        </w:rPr>
        <w:t xml:space="preserve"> </w:t>
      </w:r>
      <w:r w:rsidR="004C2BCC">
        <w:rPr>
          <w:rFonts w:hint="eastAsia"/>
          <w:lang w:eastAsia="zh-CN"/>
        </w:rPr>
        <w:t>(</w:t>
      </w:r>
      <w:r w:rsidR="00431806">
        <w:rPr>
          <w:rFonts w:hint="eastAsia"/>
          <w:lang w:eastAsia="zh-CN"/>
        </w:rPr>
        <w:t>Alongside Rivers</w:t>
      </w:r>
      <w:r w:rsidR="004C2BCC">
        <w:rPr>
          <w:rFonts w:hint="eastAsia"/>
          <w:lang w:eastAsia="zh-CN"/>
        </w:rPr>
        <w:t xml:space="preserve">, </w:t>
      </w:r>
      <w:r w:rsidR="00431806">
        <w:rPr>
          <w:rFonts w:hint="eastAsia"/>
          <w:lang w:eastAsia="zh-CN"/>
        </w:rPr>
        <w:t>A</w:t>
      </w:r>
      <w:r w:rsidR="004C2BCC">
        <w:rPr>
          <w:rFonts w:hint="eastAsia"/>
          <w:lang w:eastAsia="zh-CN"/>
        </w:rPr>
        <w:t>R)</w:t>
      </w:r>
      <w:r w:rsidR="00AF5FF4">
        <w:rPr>
          <w:rFonts w:ascii="宋体" w:eastAsia="宋体" w:hAnsi="宋体" w:cs="宋体" w:hint="eastAsia"/>
          <w:lang w:eastAsia="zh-CN"/>
        </w:rPr>
        <w:t>，</w:t>
      </w:r>
      <w:r w:rsidR="004105A0">
        <w:rPr>
          <w:rFonts w:ascii="宋体" w:eastAsia="宋体" w:hAnsi="宋体" w:cs="宋体" w:hint="eastAsia"/>
          <w:lang w:eastAsia="zh-CN"/>
        </w:rPr>
        <w:t>分布有</w:t>
      </w:r>
      <w:r w:rsidR="00AF5FF4">
        <w:rPr>
          <w:rFonts w:ascii="宋体" w:eastAsia="宋体" w:hAnsi="宋体" w:cs="宋体" w:hint="eastAsia"/>
          <w:lang w:eastAsia="zh-CN"/>
        </w:rPr>
        <w:t>与河流形态相似的牛轭湖，需要仔细区分河流与湖泊；（</w:t>
      </w:r>
      <w:r w:rsidR="00AF5FF4">
        <w:rPr>
          <w:rFonts w:hint="eastAsia"/>
          <w:lang w:eastAsia="zh-CN"/>
        </w:rPr>
        <w:t>3</w:t>
      </w:r>
      <w:r w:rsidR="00AF5FF4">
        <w:rPr>
          <w:rFonts w:ascii="宋体" w:eastAsia="宋体" w:hAnsi="宋体" w:cs="宋体" w:hint="eastAsia"/>
          <w:lang w:eastAsia="zh-CN"/>
        </w:rPr>
        <w:t>）建成</w:t>
      </w:r>
      <w:r w:rsidR="00D446B0">
        <w:rPr>
          <w:rFonts w:ascii="宋体" w:eastAsia="宋体" w:hAnsi="宋体" w:cs="宋体" w:hint="eastAsia"/>
          <w:lang w:eastAsia="zh-CN"/>
        </w:rPr>
        <w:t>区域（</w:t>
      </w:r>
      <w:r w:rsidR="00D446B0">
        <w:rPr>
          <w:rFonts w:hint="eastAsia"/>
          <w:lang w:eastAsia="zh-CN"/>
        </w:rPr>
        <w:t xml:space="preserve">Built-up </w:t>
      </w:r>
      <w:r w:rsidR="00431806">
        <w:rPr>
          <w:rFonts w:hint="eastAsia"/>
          <w:lang w:eastAsia="zh-CN"/>
        </w:rPr>
        <w:t>R</w:t>
      </w:r>
      <w:r w:rsidR="00D446B0">
        <w:rPr>
          <w:rFonts w:hint="eastAsia"/>
          <w:lang w:eastAsia="zh-CN"/>
        </w:rPr>
        <w:t>egion</w:t>
      </w:r>
      <w:r w:rsidR="00431806">
        <w:rPr>
          <w:rFonts w:hint="eastAsia"/>
          <w:lang w:eastAsia="zh-CN"/>
        </w:rPr>
        <w:t>s</w:t>
      </w:r>
      <w:r w:rsidR="00D446B0">
        <w:rPr>
          <w:rFonts w:hint="eastAsia"/>
          <w:lang w:eastAsia="zh-CN"/>
        </w:rPr>
        <w:t>, BR</w:t>
      </w:r>
      <w:r w:rsidR="00D446B0">
        <w:rPr>
          <w:rFonts w:ascii="宋体" w:eastAsia="宋体" w:hAnsi="宋体" w:cs="宋体" w:hint="eastAsia"/>
          <w:lang w:eastAsia="zh-CN"/>
        </w:rPr>
        <w:t>）</w:t>
      </w:r>
      <w:r w:rsidR="00AF5FF4">
        <w:rPr>
          <w:rFonts w:ascii="宋体" w:eastAsia="宋体" w:hAnsi="宋体" w:cs="宋体" w:hint="eastAsia"/>
          <w:lang w:eastAsia="zh-CN"/>
        </w:rPr>
        <w:t>，</w:t>
      </w:r>
      <w:r w:rsidR="006A6173">
        <w:rPr>
          <w:rFonts w:ascii="宋体" w:eastAsia="宋体" w:hAnsi="宋体" w:cs="宋体" w:hint="eastAsia"/>
          <w:lang w:eastAsia="zh-CN"/>
        </w:rPr>
        <w:t>建筑及其阴影在</w:t>
      </w:r>
      <w:r w:rsidR="004105A0">
        <w:rPr>
          <w:rFonts w:ascii="宋体" w:eastAsia="宋体" w:hAnsi="宋体" w:cs="宋体" w:hint="eastAsia"/>
          <w:lang w:eastAsia="zh-CN"/>
        </w:rPr>
        <w:t>NDW</w:t>
      </w:r>
      <w:r w:rsidR="00A07E6E">
        <w:rPr>
          <w:rFonts w:ascii="宋体" w:eastAsia="宋体" w:hAnsi="宋体" w:cs="宋体" w:hint="eastAsia"/>
          <w:lang w:eastAsia="zh-CN"/>
        </w:rPr>
        <w:t>I</w:t>
      </w:r>
      <w:r w:rsidR="006A6173">
        <w:rPr>
          <w:rFonts w:ascii="宋体" w:eastAsia="宋体" w:hAnsi="宋体" w:cs="宋体" w:hint="eastAsia"/>
          <w:lang w:eastAsia="zh-CN"/>
        </w:rPr>
        <w:t>中易被误判为湖泊，需要结合其他波段进行剔除</w:t>
      </w:r>
      <w:r w:rsidR="00AF5FF4">
        <w:rPr>
          <w:rFonts w:ascii="宋体" w:eastAsia="宋体" w:hAnsi="宋体" w:cs="宋体" w:hint="eastAsia"/>
          <w:lang w:eastAsia="zh-CN"/>
        </w:rPr>
        <w:t>；（</w:t>
      </w:r>
      <w:r w:rsidR="00AF5FF4">
        <w:rPr>
          <w:rFonts w:hint="eastAsia"/>
          <w:lang w:eastAsia="zh-CN"/>
        </w:rPr>
        <w:t>4</w:t>
      </w:r>
      <w:r w:rsidR="00AF5FF4">
        <w:rPr>
          <w:rFonts w:ascii="宋体" w:eastAsia="宋体" w:hAnsi="宋体" w:cs="宋体" w:hint="eastAsia"/>
          <w:lang w:eastAsia="zh-CN"/>
        </w:rPr>
        <w:t>）冰川</w:t>
      </w:r>
      <w:r w:rsidR="00E66D8C">
        <w:rPr>
          <w:rFonts w:ascii="宋体" w:eastAsia="宋体" w:hAnsi="宋体" w:cs="宋体" w:hint="eastAsia"/>
          <w:lang w:eastAsia="zh-CN"/>
        </w:rPr>
        <w:t>湖</w:t>
      </w:r>
      <w:r w:rsidR="00431806">
        <w:rPr>
          <w:rFonts w:hint="eastAsia"/>
          <w:lang w:eastAsia="zh-CN"/>
        </w:rPr>
        <w:t>(Ice Lakes, IL)</w:t>
      </w:r>
      <w:r w:rsidR="00AF5FF4">
        <w:rPr>
          <w:rFonts w:ascii="宋体" w:eastAsia="宋体" w:hAnsi="宋体" w:cs="宋体" w:hint="eastAsia"/>
          <w:lang w:eastAsia="zh-CN"/>
        </w:rPr>
        <w:t>，</w:t>
      </w:r>
      <w:r w:rsidR="00EF04B1">
        <w:rPr>
          <w:rFonts w:ascii="宋体" w:eastAsia="宋体" w:hAnsi="宋体" w:cs="宋体" w:hint="eastAsia"/>
          <w:lang w:eastAsia="zh-CN"/>
        </w:rPr>
        <w:t>冰川在</w:t>
      </w:r>
      <w:r w:rsidR="00EF04B1">
        <w:rPr>
          <w:rFonts w:hint="eastAsia"/>
          <w:lang w:eastAsia="zh-CN"/>
        </w:rPr>
        <w:t>NDWI</w:t>
      </w:r>
      <w:r w:rsidR="00EF04B1">
        <w:rPr>
          <w:rFonts w:ascii="宋体" w:eastAsia="宋体" w:hAnsi="宋体" w:cs="宋体" w:hint="eastAsia"/>
          <w:lang w:eastAsia="zh-CN"/>
        </w:rPr>
        <w:t>波段</w:t>
      </w:r>
      <w:r w:rsidR="006A6173">
        <w:rPr>
          <w:rFonts w:ascii="宋体" w:eastAsia="宋体" w:hAnsi="宋体" w:cs="宋体" w:hint="eastAsia"/>
          <w:lang w:eastAsia="zh-CN"/>
        </w:rPr>
        <w:t>及</w:t>
      </w:r>
      <w:r w:rsidR="00EF04B1">
        <w:rPr>
          <w:rFonts w:hint="eastAsia"/>
          <w:lang w:eastAsia="zh-CN"/>
        </w:rPr>
        <w:t>SWIR</w:t>
      </w:r>
      <w:r w:rsidR="00EF04B1">
        <w:rPr>
          <w:rFonts w:ascii="宋体" w:eastAsia="宋体" w:hAnsi="宋体" w:cs="宋体" w:hint="eastAsia"/>
          <w:lang w:eastAsia="zh-CN"/>
        </w:rPr>
        <w:t>波段的特征与湖泊相似</w:t>
      </w:r>
      <w:r w:rsidR="00AF5FF4">
        <w:rPr>
          <w:rFonts w:ascii="宋体" w:eastAsia="宋体" w:hAnsi="宋体" w:cs="宋体" w:hint="eastAsia"/>
          <w:lang w:eastAsia="zh-CN"/>
        </w:rPr>
        <w:t>，需要</w:t>
      </w:r>
      <w:r w:rsidR="006A6173">
        <w:rPr>
          <w:rFonts w:ascii="宋体" w:eastAsia="宋体" w:hAnsi="宋体" w:cs="宋体" w:hint="eastAsia"/>
          <w:lang w:eastAsia="zh-CN"/>
        </w:rPr>
        <w:t>仔细</w:t>
      </w:r>
      <w:r w:rsidR="00AF5FF4">
        <w:rPr>
          <w:rFonts w:ascii="宋体" w:eastAsia="宋体" w:hAnsi="宋体" w:cs="宋体" w:hint="eastAsia"/>
          <w:lang w:eastAsia="zh-CN"/>
        </w:rPr>
        <w:t>区分</w:t>
      </w:r>
      <w:r w:rsidR="006A6173">
        <w:rPr>
          <w:rFonts w:ascii="宋体" w:eastAsia="宋体" w:hAnsi="宋体" w:cs="宋体" w:hint="eastAsia"/>
          <w:lang w:eastAsia="zh-CN"/>
        </w:rPr>
        <w:t>冰川湖的边界</w:t>
      </w:r>
      <w:r w:rsidR="00AF5FF4">
        <w:rPr>
          <w:rFonts w:ascii="宋体" w:eastAsia="宋体" w:hAnsi="宋体" w:cs="宋体" w:hint="eastAsia"/>
          <w:lang w:eastAsia="zh-CN"/>
        </w:rPr>
        <w:t>；</w:t>
      </w:r>
      <w:r w:rsidR="004C2BCC">
        <w:rPr>
          <w:rFonts w:ascii="宋体" w:eastAsia="宋体" w:hAnsi="宋体" w:cs="宋体" w:hint="eastAsia"/>
          <w:lang w:eastAsia="zh-CN"/>
        </w:rPr>
        <w:t>（</w:t>
      </w:r>
      <w:r w:rsidR="004C2BCC">
        <w:rPr>
          <w:rFonts w:hint="eastAsia"/>
          <w:lang w:eastAsia="zh-CN"/>
        </w:rPr>
        <w:t>5</w:t>
      </w:r>
      <w:r w:rsidR="004C2BCC">
        <w:rPr>
          <w:rFonts w:ascii="宋体" w:eastAsia="宋体" w:hAnsi="宋体" w:cs="宋体" w:hint="eastAsia"/>
          <w:lang w:eastAsia="zh-CN"/>
        </w:rPr>
        <w:t>）</w:t>
      </w:r>
      <w:r w:rsidR="00E66D8C">
        <w:rPr>
          <w:rFonts w:ascii="宋体" w:eastAsia="宋体" w:hAnsi="宋体" w:cs="宋体" w:hint="eastAsia"/>
          <w:lang w:eastAsia="zh-CN"/>
        </w:rPr>
        <w:t>盐湖</w:t>
      </w:r>
      <w:r w:rsidR="00431806">
        <w:rPr>
          <w:rFonts w:ascii="宋体" w:eastAsia="宋体" w:hAnsi="宋体" w:cs="宋体" w:hint="eastAsia"/>
          <w:lang w:eastAsia="zh-CN"/>
        </w:rPr>
        <w:t>（</w:t>
      </w:r>
      <w:r w:rsidR="00431806">
        <w:rPr>
          <w:rFonts w:hint="eastAsia"/>
          <w:lang w:eastAsia="zh-CN"/>
        </w:rPr>
        <w:t xml:space="preserve">Salt </w:t>
      </w:r>
      <w:proofErr w:type="spellStart"/>
      <w:r w:rsidR="00431806">
        <w:rPr>
          <w:rFonts w:hint="eastAsia"/>
          <w:lang w:eastAsia="zh-CN"/>
        </w:rPr>
        <w:t>Lakes,SL</w:t>
      </w:r>
      <w:proofErr w:type="spellEnd"/>
      <w:r w:rsidR="00431806">
        <w:rPr>
          <w:rFonts w:ascii="宋体" w:eastAsia="宋体" w:hAnsi="宋体" w:cs="宋体" w:hint="eastAsia"/>
          <w:lang w:eastAsia="zh-CN"/>
        </w:rPr>
        <w:t>）</w:t>
      </w:r>
      <w:r w:rsidR="00EF04B1">
        <w:rPr>
          <w:rFonts w:ascii="宋体" w:eastAsia="宋体" w:hAnsi="宋体" w:cs="宋体" w:hint="eastAsia"/>
          <w:lang w:eastAsia="zh-CN"/>
        </w:rPr>
        <w:t>，</w:t>
      </w:r>
      <w:r w:rsidR="00431806">
        <w:rPr>
          <w:rFonts w:ascii="宋体" w:eastAsia="宋体" w:hAnsi="宋体" w:cs="宋体" w:hint="eastAsia"/>
          <w:lang w:eastAsia="zh-CN"/>
        </w:rPr>
        <w:t>盐湖</w:t>
      </w:r>
      <w:r w:rsidR="006A6173">
        <w:rPr>
          <w:rFonts w:ascii="宋体" w:eastAsia="宋体" w:hAnsi="宋体" w:cs="宋体" w:hint="eastAsia"/>
          <w:lang w:eastAsia="zh-CN"/>
        </w:rPr>
        <w:t>通常分布于</w:t>
      </w:r>
      <w:r w:rsidR="00F30861">
        <w:rPr>
          <w:rFonts w:ascii="宋体" w:eastAsia="宋体" w:hAnsi="宋体" w:cs="宋体" w:hint="eastAsia"/>
          <w:lang w:eastAsia="zh-CN"/>
        </w:rPr>
        <w:t>内陆干旱和办</w:t>
      </w:r>
      <w:r w:rsidR="006A6173">
        <w:rPr>
          <w:rFonts w:ascii="宋体" w:eastAsia="宋体" w:hAnsi="宋体" w:cs="宋体" w:hint="eastAsia"/>
          <w:lang w:eastAsia="zh-CN"/>
        </w:rPr>
        <w:t>干旱地区</w:t>
      </w:r>
      <w:r w:rsidR="00F30861">
        <w:rPr>
          <w:rFonts w:ascii="宋体" w:eastAsia="宋体" w:hAnsi="宋体" w:cs="宋体" w:hint="eastAsia"/>
          <w:lang w:eastAsia="zh-CN"/>
        </w:rPr>
        <w:t>，NDWI分割的阈值偏低，在</w:t>
      </w:r>
      <w:r w:rsidR="00431806">
        <w:rPr>
          <w:rFonts w:ascii="宋体" w:eastAsia="宋体" w:hAnsi="宋体" w:cs="宋体" w:hint="eastAsia"/>
          <w:lang w:eastAsia="zh-CN"/>
        </w:rPr>
        <w:t>其</w:t>
      </w:r>
      <w:r w:rsidR="00F30861">
        <w:rPr>
          <w:rFonts w:ascii="宋体" w:eastAsia="宋体" w:hAnsi="宋体" w:cs="宋体" w:hint="eastAsia"/>
          <w:lang w:eastAsia="zh-CN"/>
        </w:rPr>
        <w:t>它几个波段</w:t>
      </w:r>
      <w:r w:rsidR="00EF04B1">
        <w:rPr>
          <w:rFonts w:ascii="宋体" w:eastAsia="宋体" w:hAnsi="宋体" w:cs="宋体" w:hint="eastAsia"/>
          <w:lang w:eastAsia="zh-CN"/>
        </w:rPr>
        <w:t>反射率</w:t>
      </w:r>
      <w:r w:rsidR="00F30861">
        <w:rPr>
          <w:rFonts w:ascii="宋体" w:eastAsia="宋体" w:hAnsi="宋体" w:cs="宋体" w:hint="eastAsia"/>
          <w:lang w:eastAsia="zh-CN"/>
        </w:rPr>
        <w:t>较高</w:t>
      </w:r>
      <w:r w:rsidR="004C2BCC">
        <w:rPr>
          <w:rFonts w:ascii="宋体" w:eastAsia="宋体" w:hAnsi="宋体" w:cs="宋体" w:hint="eastAsia"/>
          <w:lang w:eastAsia="zh-CN"/>
        </w:rPr>
        <w:t>；</w:t>
      </w:r>
      <w:r w:rsidR="00F30861">
        <w:rPr>
          <w:rFonts w:ascii="宋体" w:eastAsia="宋体" w:hAnsi="宋体" w:cs="宋体" w:hint="eastAsia"/>
          <w:lang w:eastAsia="zh-CN"/>
        </w:rPr>
        <w:t>最终，</w:t>
      </w:r>
      <w:r w:rsidR="00431806">
        <w:rPr>
          <w:rFonts w:ascii="宋体" w:eastAsia="宋体" w:hAnsi="宋体" w:cs="宋体" w:hint="eastAsia"/>
          <w:lang w:eastAsia="zh-CN"/>
        </w:rPr>
        <w:t>我们</w:t>
      </w:r>
      <w:r w:rsidR="00CE5226">
        <w:rPr>
          <w:rFonts w:ascii="宋体" w:eastAsia="宋体" w:hAnsi="宋体" w:cs="宋体" w:hint="eastAsia"/>
          <w:lang w:eastAsia="zh-CN"/>
        </w:rPr>
        <w:t>选择并绘制</w:t>
      </w:r>
      <w:r w:rsidR="00D446B0">
        <w:rPr>
          <w:rFonts w:ascii="宋体" w:eastAsia="宋体" w:hAnsi="宋体" w:cs="宋体" w:hint="eastAsia"/>
          <w:lang w:eastAsia="zh-CN"/>
        </w:rPr>
        <w:t>了</w:t>
      </w:r>
      <w:r w:rsidR="00D446B0">
        <w:rPr>
          <w:rFonts w:hint="eastAsia"/>
          <w:lang w:eastAsia="zh-CN"/>
        </w:rPr>
        <w:t>799</w:t>
      </w:r>
      <w:r w:rsidR="00D446B0">
        <w:rPr>
          <w:rFonts w:ascii="宋体" w:eastAsia="宋体" w:hAnsi="宋体" w:cs="宋体" w:hint="eastAsia"/>
          <w:lang w:eastAsia="zh-CN"/>
        </w:rPr>
        <w:t>个</w:t>
      </w:r>
      <w:r w:rsidR="00F30861">
        <w:rPr>
          <w:rFonts w:ascii="宋体" w:eastAsia="宋体" w:hAnsi="宋体" w:cs="宋体" w:hint="eastAsia"/>
          <w:lang w:eastAsia="zh-CN"/>
        </w:rPr>
        <w:t>的样本</w:t>
      </w:r>
      <w:r w:rsidR="00CE5226">
        <w:rPr>
          <w:rFonts w:ascii="宋体" w:eastAsia="宋体" w:hAnsi="宋体" w:cs="宋体" w:hint="eastAsia"/>
          <w:lang w:eastAsia="zh-CN"/>
        </w:rPr>
        <w:t>标签</w:t>
      </w:r>
      <w:r w:rsidR="00F30861">
        <w:rPr>
          <w:rFonts w:ascii="宋体" w:eastAsia="宋体" w:hAnsi="宋体" w:cs="宋体" w:hint="eastAsia"/>
          <w:lang w:eastAsia="zh-CN"/>
        </w:rPr>
        <w:t>，</w:t>
      </w:r>
      <w:r w:rsidR="00CE5226">
        <w:rPr>
          <w:rFonts w:ascii="宋体" w:eastAsia="宋体" w:hAnsi="宋体" w:cs="宋体" w:hint="eastAsia"/>
          <w:lang w:eastAsia="zh-CN"/>
        </w:rPr>
        <w:t>并按照</w:t>
      </w:r>
      <w:r w:rsidR="00535CF3">
        <w:rPr>
          <w:rFonts w:ascii="宋体" w:eastAsia="宋体" w:hAnsi="宋体" w:cs="宋体" w:hint="eastAsia"/>
          <w:lang w:eastAsia="zh-CN"/>
        </w:rPr>
        <w:t>分层随机采样方法，</w:t>
      </w:r>
      <w:r w:rsidR="00CE5226">
        <w:rPr>
          <w:rFonts w:ascii="宋体" w:eastAsia="宋体" w:hAnsi="宋体" w:cs="宋体" w:hint="eastAsia"/>
          <w:lang w:eastAsia="zh-CN"/>
        </w:rPr>
        <w:t>将其</w:t>
      </w:r>
      <w:r w:rsidR="00535CF3">
        <w:rPr>
          <w:rFonts w:ascii="宋体" w:eastAsia="宋体" w:hAnsi="宋体" w:cs="宋体" w:hint="eastAsia"/>
          <w:lang w:eastAsia="zh-CN"/>
        </w:rPr>
        <w:t>划分为</w:t>
      </w:r>
      <w:r w:rsidR="00535CF3" w:rsidRPr="008C07B2">
        <w:rPr>
          <w:rFonts w:ascii="宋体" w:eastAsia="宋体" w:hAnsi="宋体" w:cs="宋体" w:hint="eastAsia"/>
          <w:lang w:eastAsia="zh-CN"/>
        </w:rPr>
        <w:t>训练（</w:t>
      </w:r>
      <w:r w:rsidR="00535CF3" w:rsidRPr="008C07B2">
        <w:rPr>
          <w:rFonts w:hint="eastAsia"/>
          <w:lang w:eastAsia="zh-CN"/>
        </w:rPr>
        <w:t>60</w:t>
      </w:r>
      <w:r w:rsidR="00535CF3" w:rsidRPr="008C07B2">
        <w:rPr>
          <w:rFonts w:ascii="宋体" w:eastAsia="宋体" w:hAnsi="宋体" w:cs="宋体" w:hint="eastAsia"/>
          <w:lang w:eastAsia="zh-CN"/>
        </w:rPr>
        <w:t>％），验证（</w:t>
      </w:r>
      <w:r w:rsidR="00535CF3" w:rsidRPr="008C07B2">
        <w:rPr>
          <w:rFonts w:hint="eastAsia"/>
          <w:lang w:eastAsia="zh-CN"/>
        </w:rPr>
        <w:t>20</w:t>
      </w:r>
      <w:r w:rsidR="00535CF3" w:rsidRPr="008C07B2">
        <w:rPr>
          <w:rFonts w:ascii="宋体" w:eastAsia="宋体" w:hAnsi="宋体" w:cs="宋体" w:hint="eastAsia"/>
          <w:lang w:eastAsia="zh-CN"/>
        </w:rPr>
        <w:t>％）和测试（</w:t>
      </w:r>
      <w:r w:rsidR="00535CF3" w:rsidRPr="008C07B2">
        <w:rPr>
          <w:rFonts w:hint="eastAsia"/>
          <w:lang w:eastAsia="zh-CN"/>
        </w:rPr>
        <w:t>20</w:t>
      </w:r>
      <w:r w:rsidR="00535CF3" w:rsidRPr="008C07B2">
        <w:rPr>
          <w:rFonts w:ascii="宋体" w:eastAsia="宋体" w:hAnsi="宋体" w:cs="宋体" w:hint="eastAsia"/>
          <w:lang w:eastAsia="zh-CN"/>
        </w:rPr>
        <w:t>％）集</w:t>
      </w:r>
      <w:r w:rsidR="00535CF3">
        <w:rPr>
          <w:rFonts w:ascii="宋体" w:eastAsia="宋体" w:hAnsi="宋体" w:cs="宋体" w:hint="eastAsia"/>
          <w:lang w:eastAsia="zh-CN"/>
        </w:rPr>
        <w:t>。</w:t>
      </w:r>
      <w:r w:rsidR="00CE5226">
        <w:rPr>
          <w:rFonts w:ascii="宋体" w:eastAsia="宋体" w:hAnsi="宋体" w:cs="宋体" w:hint="eastAsia"/>
          <w:lang w:eastAsia="zh-CN"/>
        </w:rPr>
        <w:t>样本区域的</w:t>
      </w:r>
      <w:r w:rsidR="00CE5226">
        <w:rPr>
          <w:rFonts w:ascii="宋体" w:eastAsia="宋体" w:hAnsi="宋体" w:cs="宋体" w:hint="eastAsia"/>
          <w:lang w:eastAsia="zh-CN"/>
        </w:rPr>
        <w:t>空间、大小分布如</w:t>
      </w:r>
      <w:r w:rsidR="00CE5226" w:rsidRPr="009C4D5F">
        <w:rPr>
          <w:rFonts w:hint="eastAsia"/>
          <w:lang w:eastAsia="zh-CN"/>
        </w:rPr>
        <w:fldChar w:fldCharType="begin"/>
      </w:r>
      <w:r w:rsidR="00CE5226" w:rsidRPr="009C4D5F">
        <w:rPr>
          <w:rFonts w:hint="eastAsia"/>
          <w:lang w:eastAsia="zh-CN"/>
        </w:rPr>
        <w:instrText xml:space="preserve"> REF _Ref189905403 \h </w:instrText>
      </w:r>
      <w:r w:rsidR="00CE5226" w:rsidRPr="009C4D5F">
        <w:rPr>
          <w:lang w:eastAsia="zh-CN"/>
        </w:rPr>
        <w:instrText xml:space="preserve"> \* MERGEFORMAT </w:instrText>
      </w:r>
      <w:r w:rsidR="00CE5226" w:rsidRPr="009C4D5F">
        <w:rPr>
          <w:rFonts w:hint="eastAsia"/>
          <w:lang w:eastAsia="zh-CN"/>
        </w:rPr>
      </w:r>
      <w:r w:rsidR="00CE5226" w:rsidRPr="009C4D5F">
        <w:rPr>
          <w:rFonts w:hint="eastAsia"/>
          <w:lang w:eastAsia="zh-CN"/>
        </w:rPr>
        <w:fldChar w:fldCharType="separate"/>
      </w:r>
      <w:r w:rsidR="00CE5226" w:rsidRPr="009C4D5F">
        <w:rPr>
          <w:lang w:eastAsia="zh-CN"/>
        </w:rPr>
        <w:t xml:space="preserve">Fig. </w:t>
      </w:r>
      <w:r w:rsidR="00CE5226" w:rsidRPr="009C4D5F">
        <w:rPr>
          <w:noProof/>
          <w:lang w:eastAsia="zh-CN"/>
        </w:rPr>
        <w:t>3</w:t>
      </w:r>
      <w:r w:rsidR="00CE5226" w:rsidRPr="009C4D5F">
        <w:rPr>
          <w:rFonts w:hint="eastAsia"/>
          <w:lang w:eastAsia="zh-CN"/>
        </w:rPr>
        <w:fldChar w:fldCharType="end"/>
      </w:r>
      <w:r w:rsidR="00CE5226">
        <w:rPr>
          <w:rFonts w:ascii="宋体" w:eastAsia="宋体" w:hAnsi="宋体" w:cs="宋体" w:hint="eastAsia"/>
          <w:lang w:eastAsia="zh-CN"/>
        </w:rPr>
        <w:t>所示</w:t>
      </w:r>
      <w:r w:rsidR="00CE5226">
        <w:rPr>
          <w:rFonts w:ascii="宋体" w:eastAsia="宋体" w:hAnsi="宋体" w:cs="宋体" w:hint="eastAsia"/>
          <w:lang w:eastAsia="zh-CN"/>
        </w:rPr>
        <w:t>，应当指出的是，样本类型指的是这个区域中的主要水文特征</w:t>
      </w:r>
      <w:r w:rsidR="00CE5226">
        <w:rPr>
          <w:rFonts w:ascii="宋体" w:eastAsia="宋体" w:hAnsi="宋体" w:cs="宋体" w:hint="eastAsia"/>
          <w:lang w:eastAsia="zh-CN"/>
        </w:rPr>
        <w:t>。</w:t>
      </w:r>
    </w:p>
    <w:p w14:paraId="72F8EA74" w14:textId="77777777" w:rsidR="009C4D5F" w:rsidRPr="009C4D5F" w:rsidRDefault="009C4D5F" w:rsidP="009C4D5F">
      <w:pPr>
        <w:ind w:firstLine="720"/>
        <w:rPr>
          <w:rFonts w:ascii="宋体" w:eastAsia="宋体" w:hAnsi="宋体" w:cs="宋体" w:hint="eastAsia"/>
          <w:lang w:eastAsia="zh-CN"/>
        </w:rPr>
      </w:pPr>
    </w:p>
    <w:p w14:paraId="17DD11AC" w14:textId="4A841E12" w:rsidR="00665C78" w:rsidRPr="009C4D5F" w:rsidRDefault="00CE7754" w:rsidP="009C4D5F">
      <w:pPr>
        <w:pStyle w:val="af3"/>
      </w:pPr>
      <w:bookmarkStart w:id="7" w:name="_Ref189905403"/>
      <w:r w:rsidRPr="009C4D5F">
        <w:rPr>
          <w:lang w:eastAsia="zh-CN"/>
        </w:rPr>
        <w:t xml:space="preserve">Fig. </w:t>
      </w:r>
      <w:r w:rsidRPr="009C4D5F">
        <w:fldChar w:fldCharType="begin"/>
      </w:r>
      <w:r w:rsidRPr="009C4D5F">
        <w:rPr>
          <w:lang w:eastAsia="zh-CN"/>
        </w:rPr>
        <w:instrText xml:space="preserve"> SEQ Fig. \* ARABIC </w:instrText>
      </w:r>
      <w:r w:rsidRPr="009C4D5F">
        <w:fldChar w:fldCharType="separate"/>
      </w:r>
      <w:r w:rsidR="00082817">
        <w:rPr>
          <w:noProof/>
          <w:lang w:eastAsia="zh-CN"/>
        </w:rPr>
        <w:t>2</w:t>
      </w:r>
      <w:r w:rsidRPr="009C4D5F">
        <w:fldChar w:fldCharType="end"/>
      </w:r>
      <w:bookmarkEnd w:id="7"/>
      <w:r w:rsidRPr="009C4D5F">
        <w:rPr>
          <w:rFonts w:hint="eastAsia"/>
          <w:lang w:eastAsia="zh-CN"/>
        </w:rPr>
        <w:t xml:space="preserve">. </w:t>
      </w:r>
      <w:r w:rsidRPr="009C4D5F">
        <w:rPr>
          <w:rFonts w:hint="eastAsia"/>
        </w:rPr>
        <w:t xml:space="preserve">The </w:t>
      </w:r>
      <w:proofErr w:type="spellStart"/>
      <w:r w:rsidRPr="009C4D5F">
        <w:rPr>
          <w:rFonts w:hint="eastAsia"/>
        </w:rPr>
        <w:t>spational</w:t>
      </w:r>
      <w:proofErr w:type="spellEnd"/>
      <w:r w:rsidRPr="009C4D5F">
        <w:rPr>
          <w:rFonts w:hint="eastAsia"/>
        </w:rPr>
        <w:t xml:space="preserve"> distribution (a) and</w:t>
      </w:r>
      <w:r w:rsidRPr="009C4D5F">
        <w:t xml:space="preserve"> size range</w:t>
      </w:r>
      <w:r w:rsidRPr="009C4D5F">
        <w:rPr>
          <w:rFonts w:hint="eastAsia"/>
        </w:rPr>
        <w:t xml:space="preserve"> (b) of the sample regions, which </w:t>
      </w:r>
      <w:proofErr w:type="gramStart"/>
      <w:r w:rsidRPr="009C4D5F">
        <w:rPr>
          <w:rFonts w:hint="eastAsia"/>
        </w:rPr>
        <w:t>divided</w:t>
      </w:r>
      <w:proofErr w:type="gramEnd"/>
      <w:r w:rsidRPr="009C4D5F">
        <w:rPr>
          <w:rFonts w:hint="eastAsia"/>
        </w:rPr>
        <w:t xml:space="preserve"> into three subsets: training set (sky blue), validation set (orange), test set (green)</w:t>
      </w:r>
      <w:r w:rsidR="00431806" w:rsidRPr="009C4D5F">
        <w:rPr>
          <w:rFonts w:hint="eastAsia"/>
        </w:rPr>
        <w:t>, the different markets represent 5 region types.</w:t>
      </w:r>
      <w:r w:rsidRPr="009C4D5F">
        <w:rPr>
          <w:rFonts w:hint="eastAsia"/>
        </w:rPr>
        <w:t xml:space="preserve"> (c) Total count and area of the sample regions in different region </w:t>
      </w:r>
      <w:r w:rsidRPr="009C4D5F">
        <w:t>type</w:t>
      </w:r>
      <w:r w:rsidRPr="009C4D5F">
        <w:rPr>
          <w:rFonts w:hint="eastAsia"/>
        </w:rPr>
        <w:t>s.</w:t>
      </w:r>
    </w:p>
    <w:p w14:paraId="36EBF989" w14:textId="77777777" w:rsidR="000B3108" w:rsidRPr="00085ED4" w:rsidRDefault="000B3108" w:rsidP="00085ED4">
      <w:pPr>
        <w:pStyle w:val="Heading-Secondary"/>
        <w:rPr>
          <w:rFonts w:asciiTheme="minorHAnsi" w:eastAsia="宋体" w:hAnsiTheme="minorHAnsi" w:cstheme="minorHAnsi" w:hint="eastAsia"/>
          <w:lang w:eastAsia="zh-CN"/>
        </w:rPr>
      </w:pPr>
      <w:bookmarkStart w:id="8" w:name="_Hlk192006306"/>
      <w:r>
        <w:rPr>
          <w:rFonts w:asciiTheme="minorHAnsi" w:eastAsia="宋体" w:hAnsiTheme="minorHAnsi" w:cstheme="minorHAnsi" w:hint="eastAsia"/>
          <w:lang w:eastAsia="zh-CN"/>
        </w:rPr>
        <w:t>2.2.</w:t>
      </w:r>
      <w:r>
        <w:rPr>
          <w:rFonts w:asciiTheme="minorHAnsi" w:eastAsia="宋体" w:hAnsiTheme="minorHAnsi" w:cstheme="minorHAnsi" w:hint="eastAsia"/>
          <w:lang w:eastAsia="zh-CN"/>
        </w:rPr>
        <w:t>2</w:t>
      </w:r>
      <w:r>
        <w:rPr>
          <w:rFonts w:asciiTheme="minorHAnsi" w:eastAsia="宋体" w:hAnsiTheme="minorHAnsi" w:cstheme="minorHAnsi" w:hint="eastAsia"/>
          <w:lang w:eastAsia="zh-CN"/>
        </w:rPr>
        <w:t xml:space="preserve"> </w:t>
      </w:r>
      <w:r>
        <w:rPr>
          <w:rFonts w:asciiTheme="minorHAnsi" w:eastAsia="宋体" w:hAnsiTheme="minorHAnsi" w:cstheme="minorHAnsi" w:hint="eastAsia"/>
          <w:lang w:eastAsia="zh-CN"/>
        </w:rPr>
        <w:t>Model application</w:t>
      </w:r>
    </w:p>
    <w:p w14:paraId="15D0BD83" w14:textId="3B081F8E" w:rsidR="000B3108" w:rsidRPr="00BF75A5" w:rsidRDefault="000B3108" w:rsidP="00085ED4">
      <w:pPr>
        <w:ind w:firstLine="420"/>
        <w:rPr>
          <w:lang w:eastAsia="zh-CN"/>
        </w:rPr>
      </w:pPr>
      <w:bookmarkStart w:id="9" w:name="_Hlk191915919"/>
      <w:bookmarkEnd w:id="8"/>
      <w:del w:id="10" w:author="蓓慧 胡" w:date="2025-03-06T11:41:00Z" w16du:dateUtc="2025-03-06T03:41:00Z">
        <w:r w:rsidDel="00D274DA">
          <w:rPr>
            <w:rFonts w:ascii="宋体" w:eastAsia="宋体" w:hAnsi="宋体" w:cs="宋体" w:hint="eastAsia"/>
            <w:lang w:eastAsia="zh-CN"/>
          </w:rPr>
          <w:delText>整个样本区域对于模型的输入来说太大，</w:delText>
        </w:r>
        <w:r w:rsidDel="00D274DA">
          <w:rPr>
            <w:rFonts w:ascii="宋体" w:eastAsia="宋体" w:hAnsi="宋体" w:cs="宋体" w:hint="eastAsia"/>
            <w:lang w:eastAsia="zh-CN"/>
          </w:rPr>
          <w:delText>我们使用随机采样方法，从</w:delText>
        </w:r>
        <w:r w:rsidDel="00D274DA">
          <w:rPr>
            <w:rFonts w:ascii="宋体" w:eastAsia="宋体" w:hAnsi="宋体" w:cs="宋体" w:hint="eastAsia"/>
            <w:lang w:eastAsia="zh-CN"/>
          </w:rPr>
          <w:delText>样本区域</w:delText>
        </w:r>
        <w:r w:rsidDel="00D274DA">
          <w:rPr>
            <w:rFonts w:ascii="宋体" w:eastAsia="宋体" w:hAnsi="宋体" w:cs="宋体" w:hint="eastAsia"/>
            <w:lang w:eastAsia="zh-CN"/>
          </w:rPr>
          <w:delText>中生成与模型输入尺寸（576×576）一致的</w:delText>
        </w:r>
        <w:r w:rsidDel="00D274DA">
          <w:rPr>
            <w:rFonts w:hint="eastAsia"/>
            <w:lang w:eastAsia="zh-CN"/>
          </w:rPr>
          <w:delText>patch</w:delText>
        </w:r>
        <w:r w:rsidDel="00D274DA">
          <w:rPr>
            <w:rFonts w:ascii="宋体" w:eastAsia="宋体" w:hAnsi="宋体" w:hint="eastAsia"/>
            <w:lang w:eastAsia="zh-CN"/>
          </w:rPr>
          <w:delText>e</w:delText>
        </w:r>
        <w:r w:rsidDel="00D274DA">
          <w:rPr>
            <w:rFonts w:hint="eastAsia"/>
            <w:lang w:eastAsia="zh-CN"/>
          </w:rPr>
          <w:delText>s</w:delText>
        </w:r>
        <w:r w:rsidDel="00D274DA">
          <w:rPr>
            <w:rFonts w:ascii="宋体" w:eastAsia="宋体" w:hAnsi="宋体" w:cs="宋体" w:hint="eastAsia"/>
            <w:lang w:eastAsia="zh-CN"/>
          </w:rPr>
          <w:delText>，用于模型训练</w:delText>
        </w:r>
        <w:r w:rsidDel="00D274DA">
          <w:rPr>
            <w:rFonts w:ascii="宋体" w:eastAsia="宋体" w:hAnsi="宋体" w:cs="宋体" w:hint="eastAsia"/>
            <w:lang w:eastAsia="zh-CN"/>
          </w:rPr>
          <w:delText>。</w:delText>
        </w:r>
      </w:del>
      <w:del w:id="11" w:author="蓓慧 胡" w:date="2025-03-06T11:46:00Z" w16du:dateUtc="2025-03-06T03:46:00Z">
        <w:r w:rsidDel="00AE67F7">
          <w:rPr>
            <w:rFonts w:ascii="宋体" w:eastAsia="宋体" w:hAnsi="宋体" w:cs="宋体" w:hint="eastAsia"/>
            <w:lang w:eastAsia="zh-CN"/>
          </w:rPr>
          <w:delText>每个样本区域被随机选中的概率与其大小成正比，以避免对大样本的欠采样和对小样本的过采样；</w:delText>
        </w:r>
      </w:del>
      <w:del w:id="12" w:author="蓓慧 胡" w:date="2025-03-06T11:32:00Z" w16du:dateUtc="2025-03-06T03:32:00Z">
        <w:r w:rsidDel="00E74CC1">
          <w:rPr>
            <w:rFonts w:ascii="宋体" w:eastAsia="宋体" w:hAnsi="宋体" w:cs="宋体" w:hint="eastAsia"/>
            <w:lang w:eastAsia="zh-CN"/>
          </w:rPr>
          <w:delText>与</w:delText>
        </w:r>
      </w:del>
      <w:del w:id="13" w:author="蓓慧 胡" w:date="2025-03-06T11:38:00Z" w16du:dateUtc="2025-03-06T03:38:00Z">
        <w:r w:rsidDel="00D274DA">
          <w:rPr>
            <w:rFonts w:eastAsia="宋体" w:hint="eastAsia"/>
            <w:lang w:eastAsia="zh-CN"/>
          </w:rPr>
          <w:delText>我们采用了与</w:delText>
        </w:r>
        <w:r w:rsidDel="00D274DA">
          <w:rPr>
            <w:rFonts w:eastAsia="宋体" w:hint="eastAsia"/>
            <w:lang w:eastAsia="zh-CN"/>
          </w:rPr>
          <w:delText>Pi</w:delText>
        </w:r>
        <w:r w:rsidDel="00D274DA">
          <w:rPr>
            <w:rFonts w:eastAsia="宋体" w:hint="eastAsia"/>
            <w:lang w:eastAsia="zh-CN"/>
          </w:rPr>
          <w:delText>等一致的损失函数和优化算法</w:delText>
        </w:r>
      </w:del>
      <w:ins w:id="14" w:author="蓓慧 胡" w:date="2025-03-06T11:35:00Z" w16du:dateUtc="2025-03-06T03:35:00Z">
        <w:r w:rsidR="00E74CC1">
          <w:rPr>
            <w:rFonts w:hint="eastAsia"/>
            <w:lang w:eastAsia="zh-CN"/>
          </w:rPr>
          <w:t>训练深度学习网络的过程，就是最小化损失函数，使模型预测结果与真实</w:t>
        </w:r>
      </w:ins>
      <w:ins w:id="15" w:author="蓓慧 胡" w:date="2025-03-06T12:01:00Z" w16du:dateUtc="2025-03-06T04:01:00Z">
        <w:r w:rsidR="00FD3328">
          <w:rPr>
            <w:rFonts w:eastAsia="宋体" w:hint="eastAsia"/>
            <w:lang w:eastAsia="zh-CN"/>
          </w:rPr>
          <w:t>标签</w:t>
        </w:r>
      </w:ins>
      <w:ins w:id="16" w:author="蓓慧 胡" w:date="2025-03-06T11:35:00Z" w16du:dateUtc="2025-03-06T03:35:00Z">
        <w:r w:rsidR="00E74CC1">
          <w:rPr>
            <w:rFonts w:hint="eastAsia"/>
            <w:lang w:eastAsia="zh-CN"/>
          </w:rPr>
          <w:t>尽可能接近的过程。</w:t>
        </w:r>
      </w:ins>
      <w:ins w:id="17" w:author="蓓慧 胡" w:date="2025-03-06T11:57:00Z" w16du:dateUtc="2025-03-06T03:57:00Z">
        <w:r w:rsidR="00FD3328">
          <w:rPr>
            <w:rFonts w:eastAsia="宋体" w:hint="eastAsia"/>
            <w:lang w:eastAsia="zh-CN"/>
          </w:rPr>
          <w:t>我们采用了与</w:t>
        </w:r>
        <w:r w:rsidR="00FD3328">
          <w:rPr>
            <w:rFonts w:eastAsia="宋体" w:hint="eastAsia"/>
            <w:lang w:eastAsia="zh-CN"/>
          </w:rPr>
          <w:t>Pi</w:t>
        </w:r>
        <w:r w:rsidR="00FD3328">
          <w:rPr>
            <w:rFonts w:eastAsia="宋体" w:hint="eastAsia"/>
            <w:lang w:eastAsia="zh-CN"/>
          </w:rPr>
          <w:t>等一致的损失函数和优化算法</w:t>
        </w:r>
        <w:r w:rsidR="00FD3328">
          <w:rPr>
            <w:rFonts w:eastAsia="宋体" w:hint="eastAsia"/>
            <w:lang w:eastAsia="zh-CN"/>
          </w:rPr>
          <w:t>。</w:t>
        </w:r>
      </w:ins>
      <w:ins w:id="18" w:author="蓓慧 胡" w:date="2025-03-06T11:56:00Z" w16du:dateUtc="2025-03-06T03:56:00Z">
        <w:r w:rsidR="00AE67F7">
          <w:rPr>
            <w:rFonts w:ascii="宋体" w:eastAsia="宋体" w:hAnsi="宋体" w:cs="宋体" w:hint="eastAsia"/>
            <w:lang w:eastAsia="zh-CN"/>
          </w:rPr>
          <w:t>训练过程中，</w:t>
        </w:r>
      </w:ins>
      <w:del w:id="19" w:author="蓓慧 胡" w:date="2025-03-06T11:32:00Z" w16du:dateUtc="2025-03-06T03:32:00Z">
        <w:r w:rsidDel="00E74CC1">
          <w:rPr>
            <w:rFonts w:eastAsia="宋体" w:hint="eastAsia"/>
            <w:lang w:eastAsia="zh-CN"/>
          </w:rPr>
          <w:delText>，对</w:delText>
        </w:r>
        <w:r w:rsidDel="00E74CC1">
          <w:rPr>
            <w:rFonts w:eastAsia="宋体" w:hint="eastAsia"/>
            <w:lang w:eastAsia="zh-CN"/>
          </w:rPr>
          <w:delText>U-Net</w:delText>
        </w:r>
        <w:r w:rsidDel="00E74CC1">
          <w:rPr>
            <w:rFonts w:eastAsia="宋体" w:hint="eastAsia"/>
            <w:lang w:eastAsia="zh-CN"/>
          </w:rPr>
          <w:delText>模型进行训练。</w:delText>
        </w:r>
      </w:del>
      <w:del w:id="20" w:author="蓓慧 胡" w:date="2025-03-06T11:38:00Z" w16du:dateUtc="2025-03-06T03:38:00Z">
        <w:r w:rsidDel="00D274DA">
          <w:rPr>
            <w:rFonts w:ascii="宋体" w:eastAsia="宋体" w:hAnsi="宋体" w:cs="宋体" w:hint="eastAsia"/>
            <w:lang w:eastAsia="zh-CN"/>
          </w:rPr>
          <w:delText>训练过程</w:delText>
        </w:r>
      </w:del>
      <w:del w:id="21" w:author="蓓慧 胡" w:date="2025-03-06T11:33:00Z" w16du:dateUtc="2025-03-06T03:33:00Z">
        <w:r w:rsidDel="00E74CC1">
          <w:rPr>
            <w:rFonts w:ascii="宋体" w:eastAsia="宋体" w:hAnsi="宋体" w:cs="宋体" w:hint="eastAsia"/>
            <w:lang w:eastAsia="zh-CN"/>
          </w:rPr>
          <w:delText>使用了</w:delText>
        </w:r>
      </w:del>
      <w:del w:id="22" w:author="蓓慧 胡" w:date="2025-03-06T11:38:00Z" w16du:dateUtc="2025-03-06T03:38:00Z">
        <w:r w:rsidDel="00D274DA">
          <w:rPr>
            <w:rFonts w:ascii="宋体" w:eastAsia="宋体" w:hAnsi="宋体" w:cs="宋体" w:hint="eastAsia"/>
            <w:lang w:eastAsia="zh-CN"/>
          </w:rPr>
          <w:delText>误差反向传播</w:delText>
        </w:r>
        <w:r w:rsidDel="00D274DA">
          <w:rPr>
            <w:rFonts w:ascii="宋体" w:eastAsia="宋体" w:hAnsi="宋体" w:hint="eastAsia"/>
            <w:lang w:eastAsia="zh-CN"/>
          </w:rPr>
          <w:delText xml:space="preserve"> (Back-propagation, BP) </w:delText>
        </w:r>
        <w:r w:rsidDel="00D274DA">
          <w:rPr>
            <w:rFonts w:ascii="宋体" w:eastAsia="宋体" w:hAnsi="宋体" w:cs="宋体" w:hint="eastAsia"/>
            <w:lang w:eastAsia="zh-CN"/>
          </w:rPr>
          <w:delText>方法，</w:delText>
        </w:r>
      </w:del>
      <w:del w:id="23" w:author="蓓慧 胡" w:date="2025-03-06T11:33:00Z" w16du:dateUtc="2025-03-06T03:33:00Z">
        <w:r w:rsidDel="00E74CC1">
          <w:rPr>
            <w:rFonts w:ascii="宋体" w:eastAsia="宋体" w:hAnsi="宋体" w:cs="宋体" w:hint="eastAsia"/>
            <w:lang w:eastAsia="zh-CN"/>
          </w:rPr>
          <w:delText>此算法会</w:delText>
        </w:r>
      </w:del>
      <w:del w:id="24" w:author="蓓慧 胡" w:date="2025-03-06T11:38:00Z" w16du:dateUtc="2025-03-06T03:38:00Z">
        <w:r w:rsidDel="00D274DA">
          <w:rPr>
            <w:rFonts w:ascii="宋体" w:eastAsia="宋体" w:hAnsi="宋体" w:cs="宋体" w:hint="eastAsia"/>
            <w:lang w:eastAsia="zh-CN"/>
          </w:rPr>
          <w:delText>计算神经网络中损失函数对各参数的梯度，配合优化算法更新参数，使损失函数最小化。</w:delText>
        </w:r>
        <w:r w:rsidDel="00D274DA">
          <w:rPr>
            <w:rFonts w:ascii="宋体" w:eastAsia="宋体" w:hAnsi="宋体" w:cs="宋体" w:hint="eastAsia"/>
            <w:lang w:eastAsia="zh-CN"/>
          </w:rPr>
          <w:delText>拥有</w:delText>
        </w:r>
      </w:del>
      <w:ins w:id="25" w:author="蓓慧 胡" w:date="2025-03-06T11:43:00Z" w16du:dateUtc="2025-03-06T03:43:00Z">
        <w:r w:rsidR="00D274DA">
          <w:rPr>
            <w:rFonts w:eastAsia="宋体" w:hint="eastAsia"/>
            <w:lang w:eastAsia="zh-CN"/>
          </w:rPr>
          <w:t>模型</w:t>
        </w:r>
      </w:ins>
      <w:ins w:id="26" w:author="蓓慧 胡" w:date="2025-03-06T11:56:00Z" w16du:dateUtc="2025-03-06T03:56:00Z">
        <w:r w:rsidR="00AE67F7">
          <w:rPr>
            <w:rFonts w:eastAsia="宋体" w:hint="eastAsia"/>
            <w:lang w:eastAsia="zh-CN"/>
          </w:rPr>
          <w:t>在训练</w:t>
        </w:r>
        <w:r w:rsidR="00AE67F7">
          <w:rPr>
            <w:rFonts w:eastAsia="宋体" w:hint="eastAsia"/>
            <w:lang w:eastAsia="zh-CN"/>
          </w:rPr>
          <w:lastRenderedPageBreak/>
          <w:t>集上的梯度被计算，</w:t>
        </w:r>
      </w:ins>
      <w:ins w:id="27" w:author="蓓慧 胡" w:date="2025-03-06T12:05:00Z" w16du:dateUtc="2025-03-06T04:05:00Z">
        <w:r w:rsidR="00FD3328">
          <w:rPr>
            <w:rFonts w:eastAsia="宋体" w:hint="eastAsia"/>
            <w:lang w:eastAsia="zh-CN"/>
          </w:rPr>
          <w:t>从而</w:t>
        </w:r>
      </w:ins>
      <w:ins w:id="28" w:author="蓓慧 胡" w:date="2025-03-06T11:56:00Z" w16du:dateUtc="2025-03-06T03:56:00Z">
        <w:r w:rsidR="00AE67F7">
          <w:rPr>
            <w:rFonts w:eastAsia="宋体" w:hint="eastAsia"/>
            <w:lang w:eastAsia="zh-CN"/>
          </w:rPr>
          <w:t>依据优化算法更新</w:t>
        </w:r>
      </w:ins>
      <w:ins w:id="29" w:author="蓓慧 胡" w:date="2025-03-06T12:05:00Z" w16du:dateUtc="2025-03-06T04:05:00Z">
        <w:r w:rsidR="00FD3328">
          <w:rPr>
            <w:rFonts w:eastAsia="宋体" w:hint="eastAsia"/>
            <w:lang w:eastAsia="zh-CN"/>
          </w:rPr>
          <w:t>模型参数</w:t>
        </w:r>
      </w:ins>
      <w:ins w:id="30" w:author="蓓慧 胡" w:date="2025-03-06T11:56:00Z" w16du:dateUtc="2025-03-06T03:56:00Z">
        <w:r w:rsidR="00AE67F7">
          <w:rPr>
            <w:rFonts w:eastAsia="宋体" w:hint="eastAsia"/>
            <w:lang w:eastAsia="zh-CN"/>
          </w:rPr>
          <w:t>。</w:t>
        </w:r>
      </w:ins>
      <w:del w:id="31" w:author="蓓慧 胡" w:date="2025-03-06T11:43:00Z" w16du:dateUtc="2025-03-06T03:43:00Z">
        <w:r w:rsidDel="00D274DA">
          <w:rPr>
            <w:rFonts w:ascii="宋体" w:eastAsia="宋体" w:hAnsi="宋体" w:cs="宋体" w:hint="eastAsia"/>
            <w:lang w:eastAsia="zh-CN"/>
          </w:rPr>
          <w:delText>在</w:delText>
        </w:r>
      </w:del>
      <w:del w:id="32" w:author="蓓慧 胡" w:date="2025-03-06T11:57:00Z" w16du:dateUtc="2025-03-06T03:57:00Z">
        <w:r w:rsidDel="00AE67F7">
          <w:rPr>
            <w:rFonts w:ascii="宋体" w:eastAsia="宋体" w:hAnsi="宋体" w:hint="eastAsia"/>
            <w:lang w:eastAsia="zh-CN"/>
          </w:rPr>
          <w:delText>validation set</w:delText>
        </w:r>
      </w:del>
      <w:ins w:id="33" w:author="蓓慧 胡" w:date="2025-03-06T11:57:00Z" w16du:dateUtc="2025-03-06T03:57:00Z">
        <w:r w:rsidR="00AE67F7">
          <w:rPr>
            <w:rFonts w:ascii="宋体" w:eastAsia="宋体" w:hAnsi="宋体" w:cs="宋体" w:hint="eastAsia"/>
            <w:lang w:eastAsia="zh-CN"/>
          </w:rPr>
          <w:t>验证集则</w:t>
        </w:r>
      </w:ins>
      <w:ins w:id="34" w:author="蓓慧 胡" w:date="2025-03-06T11:43:00Z" w16du:dateUtc="2025-03-06T03:43:00Z">
        <w:r w:rsidR="00D274DA">
          <w:rPr>
            <w:rFonts w:ascii="宋体" w:eastAsia="宋体" w:hAnsi="宋体" w:cs="宋体" w:hint="eastAsia"/>
            <w:lang w:eastAsia="zh-CN"/>
          </w:rPr>
          <w:t>被用于保存最佳模型（</w:t>
        </w:r>
      </w:ins>
      <w:ins w:id="35" w:author="蓓慧 胡" w:date="2025-03-06T11:44:00Z" w16du:dateUtc="2025-03-06T03:44:00Z">
        <w:r w:rsidR="00D274DA">
          <w:rPr>
            <w:rFonts w:ascii="宋体" w:eastAsia="宋体" w:hAnsi="宋体" w:cs="宋体" w:hint="eastAsia"/>
            <w:lang w:eastAsia="zh-CN"/>
          </w:rPr>
          <w:t>具体的，</w:t>
        </w:r>
      </w:ins>
      <w:ins w:id="36" w:author="蓓慧 胡" w:date="2025-03-06T11:43:00Z" w16du:dateUtc="2025-03-06T03:43:00Z">
        <w:r w:rsidR="00D274DA">
          <w:rPr>
            <w:rFonts w:ascii="宋体" w:eastAsia="宋体" w:hAnsi="宋体" w:cs="宋体" w:hint="eastAsia"/>
            <w:lang w:eastAsia="zh-CN"/>
          </w:rPr>
          <w:t>我们保留</w:t>
        </w:r>
      </w:ins>
      <w:ins w:id="37" w:author="蓓慧 胡" w:date="2025-03-06T11:44:00Z" w16du:dateUtc="2025-03-06T03:44:00Z">
        <w:r w:rsidR="00D274DA">
          <w:rPr>
            <w:rFonts w:ascii="宋体" w:eastAsia="宋体" w:hAnsi="宋体" w:cs="宋体" w:hint="eastAsia"/>
            <w:lang w:eastAsia="zh-CN"/>
          </w:rPr>
          <w:t>在验证集上</w:t>
        </w:r>
      </w:ins>
      <w:del w:id="38" w:author="蓓慧 胡" w:date="2025-03-06T11:43:00Z" w16du:dateUtc="2025-03-06T03:43:00Z">
        <w:r w:rsidDel="00D274DA">
          <w:rPr>
            <w:rFonts w:ascii="宋体" w:eastAsia="宋体" w:hAnsi="宋体" w:cs="宋体" w:hint="eastAsia"/>
            <w:lang w:eastAsia="zh-CN"/>
          </w:rPr>
          <w:delText>上</w:delText>
        </w:r>
      </w:del>
      <w:del w:id="39" w:author="蓓慧 胡" w:date="2025-03-06T11:38:00Z" w16du:dateUtc="2025-03-06T03:38:00Z">
        <w:r w:rsidDel="00D274DA">
          <w:rPr>
            <w:rFonts w:ascii="宋体" w:eastAsia="宋体" w:hAnsi="宋体" w:cs="宋体" w:hint="eastAsia"/>
            <w:lang w:eastAsia="zh-CN"/>
          </w:rPr>
          <w:delText>最小</w:delText>
        </w:r>
      </w:del>
      <w:r>
        <w:rPr>
          <w:rFonts w:hint="eastAsia"/>
          <w:lang w:eastAsia="zh-CN"/>
        </w:rPr>
        <w:t>loss error</w:t>
      </w:r>
      <w:ins w:id="40" w:author="蓓慧 胡" w:date="2025-03-06T11:38:00Z" w16du:dateUtc="2025-03-06T03:38:00Z">
        <w:r w:rsidR="00D274DA">
          <w:rPr>
            <w:rFonts w:ascii="宋体" w:eastAsia="宋体" w:hAnsi="宋体" w:cs="宋体" w:hint="eastAsia"/>
            <w:lang w:eastAsia="zh-CN"/>
          </w:rPr>
          <w:t>最小</w:t>
        </w:r>
      </w:ins>
      <w:r>
        <w:rPr>
          <w:rFonts w:ascii="宋体" w:eastAsia="宋体" w:hAnsi="宋体" w:cs="宋体" w:hint="eastAsia"/>
          <w:lang w:eastAsia="zh-CN"/>
        </w:rPr>
        <w:t>的模型</w:t>
      </w:r>
      <w:ins w:id="41" w:author="蓓慧 胡" w:date="2025-03-06T11:44:00Z" w16du:dateUtc="2025-03-06T03:44:00Z">
        <w:r w:rsidR="00D274DA">
          <w:rPr>
            <w:rFonts w:ascii="宋体" w:eastAsia="宋体" w:hAnsi="宋体" w:cs="宋体" w:hint="eastAsia"/>
            <w:lang w:eastAsia="zh-CN"/>
          </w:rPr>
          <w:t>）</w:t>
        </w:r>
      </w:ins>
      <w:del w:id="42" w:author="蓓慧 胡" w:date="2025-03-06T11:38:00Z" w16du:dateUtc="2025-03-06T03:38:00Z">
        <w:r w:rsidDel="00D274DA">
          <w:rPr>
            <w:rFonts w:ascii="宋体" w:eastAsia="宋体" w:hAnsi="宋体" w:cs="宋体" w:hint="eastAsia"/>
            <w:lang w:eastAsia="zh-CN"/>
          </w:rPr>
          <w:delText>被保留</w:delText>
        </w:r>
      </w:del>
      <w:r>
        <w:rPr>
          <w:rFonts w:ascii="宋体" w:eastAsia="宋体" w:hAnsi="宋体" w:cs="宋体" w:hint="eastAsia"/>
          <w:lang w:eastAsia="zh-CN"/>
        </w:rPr>
        <w:t>。</w:t>
      </w:r>
      <w:ins w:id="43" w:author="蓓慧 胡" w:date="2025-03-06T11:58:00Z" w16du:dateUtc="2025-03-06T03:58:00Z">
        <w:r w:rsidR="00FD3328">
          <w:rPr>
            <w:rFonts w:ascii="宋体" w:eastAsia="宋体" w:hAnsi="宋体" w:cs="宋体" w:hint="eastAsia"/>
            <w:lang w:eastAsia="zh-CN"/>
          </w:rPr>
          <w:t>由于GPU内存的限制，模型</w:t>
        </w:r>
      </w:ins>
      <w:ins w:id="44" w:author="蓓慧 胡" w:date="2025-03-06T11:59:00Z" w16du:dateUtc="2025-03-06T03:59:00Z">
        <w:r w:rsidR="00FD3328">
          <w:rPr>
            <w:rFonts w:ascii="宋体" w:eastAsia="宋体" w:hAnsi="宋体" w:cs="宋体" w:hint="eastAsia"/>
            <w:lang w:eastAsia="zh-CN"/>
          </w:rPr>
          <w:t>输入被设定为</w:t>
        </w:r>
        <w:proofErr w:type="gramStart"/>
        <w:r w:rsidR="00FD3328">
          <w:rPr>
            <w:rFonts w:ascii="宋体" w:eastAsia="宋体" w:hAnsi="宋体" w:cs="宋体" w:hint="eastAsia"/>
            <w:lang w:eastAsia="zh-CN"/>
          </w:rPr>
          <w:t>576×576×</w:t>
        </w:r>
        <w:proofErr w:type="gramEnd"/>
        <w:r w:rsidR="00FD3328">
          <w:rPr>
            <w:rFonts w:ascii="宋体" w:eastAsia="宋体" w:hAnsi="宋体" w:cs="宋体" w:hint="eastAsia"/>
            <w:lang w:eastAsia="zh-CN"/>
          </w:rPr>
          <w:t>5。</w:t>
        </w:r>
      </w:ins>
      <w:ins w:id="45" w:author="蓓慧 胡" w:date="2025-03-06T12:08:00Z" w16du:dateUtc="2025-03-06T04:08:00Z">
        <w:r w:rsidR="007A60D1">
          <w:rPr>
            <w:rFonts w:ascii="宋体" w:eastAsia="宋体" w:hAnsi="宋体" w:cs="宋体" w:hint="eastAsia"/>
            <w:lang w:eastAsia="zh-CN"/>
          </w:rPr>
          <w:t>由于样本区域对模型输入来说过大，因此一个随机采样方法被用于从训练集、测试集中生成与模型输入大小一致的patches。</w:t>
        </w:r>
      </w:ins>
      <w:ins w:id="46" w:author="蓓慧 胡" w:date="2025-03-06T11:46:00Z" w16du:dateUtc="2025-03-06T03:46:00Z">
        <w:r w:rsidR="00AE67F7">
          <w:rPr>
            <w:rFonts w:ascii="宋体" w:eastAsia="宋体" w:hAnsi="宋体" w:cs="宋体" w:hint="eastAsia"/>
            <w:lang w:eastAsia="zh-CN"/>
          </w:rPr>
          <w:t>每个样本区域被随机选中的概率与其大小成正比，以避免对大样本的欠采样和对小样本的过采样；</w:t>
        </w:r>
      </w:ins>
      <w:ins w:id="47" w:author="蓓慧 胡" w:date="2025-03-06T11:57:00Z" w16du:dateUtc="2025-03-06T03:57:00Z">
        <w:r w:rsidR="00FD3328">
          <w:rPr>
            <w:rFonts w:ascii="宋体" w:eastAsia="宋体" w:hAnsi="宋体" w:cs="宋体" w:hint="eastAsia"/>
            <w:lang w:eastAsia="zh-CN"/>
          </w:rPr>
          <w:t>此外，</w:t>
        </w:r>
      </w:ins>
      <w:del w:id="48" w:author="蓓慧 胡" w:date="2025-03-06T11:45:00Z" w16du:dateUtc="2025-03-06T03:45:00Z">
        <w:r w:rsidDel="00D274DA">
          <w:rPr>
            <w:rFonts w:ascii="宋体" w:eastAsia="宋体" w:hAnsi="宋体" w:cs="宋体" w:hint="eastAsia"/>
            <w:lang w:eastAsia="zh-CN"/>
          </w:rPr>
          <w:delText>我们利用</w:delText>
        </w:r>
      </w:del>
      <w:r>
        <w:rPr>
          <w:rFonts w:hint="eastAsia"/>
          <w:lang w:eastAsia="zh-CN"/>
        </w:rPr>
        <w:t>early stopping</w:t>
      </w:r>
      <w:r>
        <w:rPr>
          <w:rFonts w:ascii="宋体" w:eastAsia="宋体" w:hAnsi="宋体" w:cs="宋体" w:hint="eastAsia"/>
          <w:lang w:eastAsia="zh-CN"/>
        </w:rPr>
        <w:t>策略</w:t>
      </w:r>
      <w:ins w:id="49" w:author="蓓慧 胡" w:date="2025-03-06T11:45:00Z" w16du:dateUtc="2025-03-06T03:45:00Z">
        <w:r w:rsidR="00D274DA">
          <w:rPr>
            <w:rFonts w:ascii="宋体" w:eastAsia="宋体" w:hAnsi="宋体" w:cs="宋体" w:hint="eastAsia"/>
            <w:lang w:eastAsia="zh-CN"/>
          </w:rPr>
          <w:t>被用来</w:t>
        </w:r>
      </w:ins>
      <w:r>
        <w:rPr>
          <w:rFonts w:ascii="宋体" w:eastAsia="宋体" w:hAnsi="宋体" w:cs="宋体" w:hint="eastAsia"/>
          <w:lang w:eastAsia="zh-CN"/>
        </w:rPr>
        <w:t>避免模型</w:t>
      </w:r>
      <w:del w:id="50" w:author="蓓慧 胡" w:date="2025-03-06T11:57:00Z" w16du:dateUtc="2025-03-06T03:57:00Z">
        <w:r w:rsidDel="00FD3328">
          <w:rPr>
            <w:rFonts w:ascii="宋体" w:eastAsia="宋体" w:hAnsi="宋体" w:cs="宋体" w:hint="eastAsia"/>
            <w:lang w:eastAsia="zh-CN"/>
          </w:rPr>
          <w:delText>对训练集</w:delText>
        </w:r>
      </w:del>
      <w:r>
        <w:rPr>
          <w:rFonts w:ascii="宋体" w:eastAsia="宋体" w:hAnsi="宋体" w:cs="宋体" w:hint="eastAsia"/>
          <w:lang w:eastAsia="zh-CN"/>
        </w:rPr>
        <w:t>的过拟合，</w:t>
      </w:r>
      <w:del w:id="51" w:author="蓓慧 胡" w:date="2025-03-06T11:45:00Z" w16du:dateUtc="2025-03-06T03:45:00Z">
        <w:r w:rsidDel="00D274DA">
          <w:rPr>
            <w:rFonts w:ascii="宋体" w:eastAsia="宋体" w:hAnsi="宋体" w:cs="宋体" w:hint="eastAsia"/>
            <w:lang w:eastAsia="zh-CN"/>
          </w:rPr>
          <w:delText>即</w:delText>
        </w:r>
      </w:del>
      <w:r>
        <w:rPr>
          <w:rFonts w:ascii="宋体" w:eastAsia="宋体" w:hAnsi="宋体" w:cs="宋体" w:hint="eastAsia"/>
          <w:lang w:eastAsia="zh-CN"/>
        </w:rPr>
        <w:t>当连续50个epoch的</w:t>
      </w:r>
      <w:proofErr w:type="spellStart"/>
      <w:r>
        <w:rPr>
          <w:rFonts w:ascii="宋体" w:eastAsia="宋体" w:hAnsi="宋体" w:cs="宋体" w:hint="eastAsia"/>
          <w:lang w:eastAsia="zh-CN"/>
        </w:rPr>
        <w:t>val</w:t>
      </w:r>
      <w:proofErr w:type="spellEnd"/>
      <w:r>
        <w:rPr>
          <w:rFonts w:ascii="宋体" w:eastAsia="宋体" w:hAnsi="宋体" w:cs="宋体" w:hint="eastAsia"/>
          <w:lang w:eastAsia="zh-CN"/>
        </w:rPr>
        <w:t xml:space="preserve"> loss没有降低时</w:t>
      </w:r>
      <w:r>
        <w:rPr>
          <w:rFonts w:ascii="宋体" w:eastAsia="宋体" w:hAnsi="宋体" w:cs="宋体" w:hint="eastAsia"/>
          <w:lang w:eastAsia="zh-CN"/>
        </w:rPr>
        <w:t>，</w:t>
      </w:r>
      <w:del w:id="52" w:author="蓓慧 胡" w:date="2025-03-06T11:45:00Z" w16du:dateUtc="2025-03-06T03:45:00Z">
        <w:r w:rsidDel="00D274DA">
          <w:rPr>
            <w:rFonts w:ascii="宋体" w:eastAsia="宋体" w:hAnsi="宋体" w:cs="宋体" w:hint="eastAsia"/>
            <w:lang w:eastAsia="zh-CN"/>
          </w:rPr>
          <w:delText>模型</w:delText>
        </w:r>
      </w:del>
      <w:r>
        <w:rPr>
          <w:rFonts w:ascii="宋体" w:eastAsia="宋体" w:hAnsi="宋体" w:cs="宋体" w:hint="eastAsia"/>
          <w:lang w:eastAsia="zh-CN"/>
        </w:rPr>
        <w:t>训练</w:t>
      </w:r>
      <w:r>
        <w:rPr>
          <w:rFonts w:ascii="宋体" w:eastAsia="宋体" w:hAnsi="宋体" w:cs="宋体" w:hint="eastAsia"/>
          <w:lang w:eastAsia="zh-CN"/>
        </w:rPr>
        <w:t>被</w:t>
      </w:r>
      <w:r>
        <w:rPr>
          <w:rFonts w:ascii="宋体" w:eastAsia="宋体" w:hAnsi="宋体" w:cs="宋体" w:hint="eastAsia"/>
          <w:lang w:eastAsia="zh-CN"/>
        </w:rPr>
        <w:t>提前终止。</w:t>
      </w:r>
      <w:ins w:id="53" w:author="蓓慧 胡" w:date="2025-03-06T11:57:00Z" w16du:dateUtc="2025-03-06T03:57:00Z">
        <w:r w:rsidR="00FD3328">
          <w:rPr>
            <w:rFonts w:ascii="宋体" w:eastAsia="宋体" w:hAnsi="宋体" w:cs="宋体" w:hint="eastAsia"/>
            <w:lang w:eastAsia="zh-CN"/>
          </w:rPr>
          <w:t>训练的</w:t>
        </w:r>
      </w:ins>
      <w:r>
        <w:rPr>
          <w:rFonts w:ascii="宋体" w:eastAsia="宋体" w:hAnsi="宋体" w:cs="宋体" w:hint="eastAsia"/>
          <w:lang w:eastAsia="zh-CN"/>
        </w:rPr>
        <w:t>具体的超参数设置如</w:t>
      </w:r>
      <w:r>
        <w:rPr>
          <w:lang w:eastAsia="zh-CN"/>
        </w:rPr>
        <w:fldChar w:fldCharType="begin"/>
      </w:r>
      <w:r>
        <w:rPr>
          <w:lang w:eastAsia="zh-CN"/>
        </w:rPr>
        <w:instrText xml:space="preserve"> </w:instrText>
      </w:r>
      <w:r>
        <w:rPr>
          <w:rFonts w:hint="eastAsia"/>
          <w:lang w:eastAsia="zh-CN"/>
        </w:rPr>
        <w:instrText>REF _Ref190176305 \h</w:instrText>
      </w:r>
      <w:r>
        <w:rPr>
          <w:lang w:eastAsia="zh-CN"/>
        </w:rPr>
        <w:instrText xml:space="preserve">  \* MERGEFORMAT </w:instrText>
      </w:r>
      <w:r>
        <w:rPr>
          <w:lang w:eastAsia="zh-CN"/>
        </w:rPr>
      </w:r>
      <w:r>
        <w:rPr>
          <w:lang w:eastAsia="zh-CN"/>
        </w:rPr>
        <w:fldChar w:fldCharType="separate"/>
      </w:r>
      <w:proofErr w:type="spellStart"/>
      <w:r w:rsidRPr="007317AC">
        <w:rPr>
          <w:lang w:eastAsia="zh-CN"/>
        </w:rPr>
        <w:t>Supplementart</w:t>
      </w:r>
      <w:proofErr w:type="spellEnd"/>
      <w:r w:rsidRPr="007317AC">
        <w:rPr>
          <w:lang w:eastAsia="zh-CN"/>
        </w:rPr>
        <w:t xml:space="preserve"> Table </w:t>
      </w:r>
      <w:r w:rsidRPr="007317AC">
        <w:rPr>
          <w:noProof/>
          <w:lang w:eastAsia="zh-CN"/>
        </w:rPr>
        <w:t>1</w:t>
      </w:r>
      <w:r>
        <w:rPr>
          <w:lang w:eastAsia="zh-CN"/>
        </w:rPr>
        <w:fldChar w:fldCharType="end"/>
      </w:r>
      <w:r>
        <w:rPr>
          <w:rFonts w:ascii="宋体" w:eastAsia="宋体" w:hAnsi="宋体" w:cs="宋体" w:hint="eastAsia"/>
          <w:lang w:eastAsia="zh-CN"/>
        </w:rPr>
        <w:t>所示。</w:t>
      </w:r>
      <w:r w:rsidDel="00BF75A5">
        <w:rPr>
          <w:rFonts w:ascii="宋体" w:eastAsia="宋体" w:hAnsi="宋体" w:cs="宋体" w:hint="eastAsia"/>
          <w:lang w:eastAsia="zh-CN"/>
        </w:rPr>
        <w:t xml:space="preserve"> </w:t>
      </w:r>
    </w:p>
    <w:p w14:paraId="0402FBAC" w14:textId="1E948896" w:rsidR="000B3108" w:rsidRDefault="000B3108" w:rsidP="00085ED4">
      <w:pPr>
        <w:ind w:firstLineChars="100" w:firstLine="240"/>
        <w:rPr>
          <w:rFonts w:ascii="宋体" w:eastAsia="宋体" w:hAnsi="宋体" w:cs="宋体"/>
          <w:lang w:eastAsia="zh-CN"/>
        </w:rPr>
      </w:pPr>
      <w:r>
        <w:rPr>
          <w:rFonts w:ascii="宋体" w:eastAsia="宋体" w:hAnsi="宋体" w:cs="宋体" w:hint="eastAsia"/>
          <w:lang w:eastAsia="zh-CN"/>
        </w:rPr>
        <w:t>获得最终模型后，我们对全球湖泊进行预测，获得了初步预测结果。由于全球格网影像过大，其被从左到右，从上到下移动的sliding window裁剪为与模型输入一致的</w:t>
      </w:r>
      <w:proofErr w:type="spellStart"/>
      <w:r>
        <w:rPr>
          <w:rFonts w:ascii="宋体" w:eastAsia="宋体" w:hAnsi="宋体" w:cs="宋体" w:hint="eastAsia"/>
          <w:lang w:eastAsia="zh-CN"/>
        </w:rPr>
        <w:t>patchs</w:t>
      </w:r>
      <w:proofErr w:type="spellEnd"/>
      <w:r>
        <w:rPr>
          <w:rFonts w:ascii="宋体" w:eastAsia="宋体" w:hAnsi="宋体" w:cs="宋体" w:hint="eastAsia"/>
          <w:lang w:eastAsia="zh-CN"/>
        </w:rPr>
        <w:t>，输入模型进行预测。</w:t>
      </w:r>
      <w:del w:id="54" w:author="蓓慧 胡" w:date="2025-03-06T12:18:00Z" w16du:dateUtc="2025-03-06T04:18:00Z">
        <w:r w:rsidDel="00AB61C5">
          <w:rPr>
            <w:rFonts w:ascii="宋体" w:eastAsia="宋体" w:hAnsi="宋体" w:cs="宋体" w:hint="eastAsia"/>
            <w:lang w:eastAsia="zh-CN"/>
          </w:rPr>
          <w:delText>将</w:delText>
        </w:r>
      </w:del>
      <w:r>
        <w:rPr>
          <w:rFonts w:ascii="宋体" w:eastAsia="宋体" w:hAnsi="宋体" w:cs="宋体" w:hint="eastAsia"/>
          <w:lang w:eastAsia="zh-CN"/>
        </w:rPr>
        <w:t>每个patch的输出结果</w:t>
      </w:r>
      <w:del w:id="55" w:author="蓓慧 胡" w:date="2025-03-06T12:18:00Z" w16du:dateUtc="2025-03-06T04:18:00Z">
        <w:r w:rsidDel="00AB61C5">
          <w:rPr>
            <w:rFonts w:ascii="宋体" w:eastAsia="宋体" w:hAnsi="宋体" w:cs="宋体" w:hint="eastAsia"/>
            <w:lang w:eastAsia="zh-CN"/>
          </w:rPr>
          <w:delText>进行</w:delText>
        </w:r>
      </w:del>
      <w:ins w:id="56" w:author="蓓慧 胡" w:date="2025-03-06T12:18:00Z" w16du:dateUtc="2025-03-06T04:18:00Z">
        <w:r w:rsidR="00AB61C5">
          <w:rPr>
            <w:rFonts w:ascii="宋体" w:eastAsia="宋体" w:hAnsi="宋体" w:cs="宋体" w:hint="eastAsia"/>
            <w:lang w:eastAsia="zh-CN"/>
          </w:rPr>
          <w:t>被</w:t>
        </w:r>
      </w:ins>
      <w:r>
        <w:rPr>
          <w:rFonts w:ascii="宋体" w:eastAsia="宋体" w:hAnsi="宋体" w:cs="宋体" w:hint="eastAsia"/>
          <w:lang w:eastAsia="zh-CN"/>
        </w:rPr>
        <w:t>拼接</w:t>
      </w:r>
      <w:del w:id="57" w:author="蓓慧 胡" w:date="2025-03-06T12:18:00Z" w16du:dateUtc="2025-03-06T04:18:00Z">
        <w:r w:rsidDel="00AB61C5">
          <w:rPr>
            <w:rFonts w:ascii="宋体" w:eastAsia="宋体" w:hAnsi="宋体" w:cs="宋体" w:hint="eastAsia"/>
            <w:lang w:eastAsia="zh-CN"/>
          </w:rPr>
          <w:delText>，即可得到</w:delText>
        </w:r>
      </w:del>
      <w:ins w:id="58" w:author="蓓慧 胡" w:date="2025-03-06T12:18:00Z" w16du:dateUtc="2025-03-06T04:18:00Z">
        <w:r w:rsidR="00AB61C5">
          <w:rPr>
            <w:rFonts w:ascii="宋体" w:eastAsia="宋体" w:hAnsi="宋体" w:cs="宋体" w:hint="eastAsia"/>
            <w:lang w:eastAsia="zh-CN"/>
          </w:rPr>
          <w:t>成</w:t>
        </w:r>
      </w:ins>
      <w:r>
        <w:rPr>
          <w:rFonts w:ascii="宋体" w:eastAsia="宋体" w:hAnsi="宋体" w:cs="宋体" w:hint="eastAsia"/>
          <w:lang w:eastAsia="zh-CN"/>
        </w:rPr>
        <w:t>整幅影像的结果。由于单个</w:t>
      </w:r>
      <w:r>
        <w:rPr>
          <w:rFonts w:hint="eastAsia"/>
          <w:lang w:eastAsia="zh-CN"/>
        </w:rPr>
        <w:t>patch</w:t>
      </w:r>
      <w:r>
        <w:rPr>
          <w:rFonts w:ascii="宋体" w:eastAsia="宋体" w:hAnsi="宋体" w:cs="宋体" w:hint="eastAsia"/>
          <w:lang w:eastAsia="zh-CN"/>
        </w:rPr>
        <w:t>边缘上下文信息不足，预测准确性较低，其边缘</w:t>
      </w:r>
      <w:r>
        <w:rPr>
          <w:rFonts w:hint="eastAsia"/>
          <w:lang w:eastAsia="zh-CN"/>
        </w:rPr>
        <w:t>100</w:t>
      </w:r>
      <w:r>
        <w:rPr>
          <w:rFonts w:ascii="宋体" w:eastAsia="宋体" w:hAnsi="宋体" w:cs="宋体" w:hint="eastAsia"/>
          <w:lang w:eastAsia="zh-CN"/>
        </w:rPr>
        <w:t>像素宽度的预测值被舍弃，进而提高湖泊边界的准确性。</w:t>
      </w:r>
    </w:p>
    <w:p w14:paraId="017DA7FD" w14:textId="77777777" w:rsidR="000B3108" w:rsidRPr="006C1CB6" w:rsidRDefault="000B3108" w:rsidP="00CE5226">
      <w:pPr>
        <w:pStyle w:val="Heading-Secondary"/>
        <w:rPr>
          <w:rFonts w:asciiTheme="minorHAnsi" w:eastAsia="宋体" w:hAnsiTheme="minorHAnsi" w:cstheme="minorHAnsi" w:hint="eastAsia"/>
          <w:lang w:eastAsia="zh-CN"/>
        </w:rPr>
      </w:pPr>
      <w:bookmarkStart w:id="59" w:name="_Hlk192006361"/>
      <w:r>
        <w:rPr>
          <w:rFonts w:asciiTheme="minorHAnsi" w:eastAsia="宋体" w:hAnsiTheme="minorHAnsi" w:cstheme="minorHAnsi" w:hint="eastAsia"/>
          <w:lang w:eastAsia="zh-CN"/>
        </w:rPr>
        <w:t>2.2.</w:t>
      </w:r>
      <w:r>
        <w:rPr>
          <w:rFonts w:asciiTheme="minorHAnsi" w:eastAsia="宋体" w:hAnsiTheme="minorHAnsi" w:cstheme="minorHAnsi" w:hint="eastAsia"/>
          <w:lang w:eastAsia="zh-CN"/>
        </w:rPr>
        <w:t>3</w:t>
      </w:r>
      <w:r>
        <w:rPr>
          <w:rFonts w:asciiTheme="minorHAnsi" w:eastAsia="宋体" w:hAnsiTheme="minorHAnsi" w:cstheme="minorHAnsi" w:hint="eastAsia"/>
          <w:lang w:eastAsia="zh-CN"/>
        </w:rPr>
        <w:t xml:space="preserve"> </w:t>
      </w:r>
      <w:r>
        <w:rPr>
          <w:rFonts w:asciiTheme="minorHAnsi" w:eastAsia="宋体" w:hAnsiTheme="minorHAnsi" w:cstheme="minorHAnsi" w:hint="eastAsia"/>
          <w:lang w:eastAsia="zh-CN"/>
        </w:rPr>
        <w:t>Post processing</w:t>
      </w:r>
    </w:p>
    <w:bookmarkEnd w:id="59"/>
    <w:p w14:paraId="4CA258B8" w14:textId="77777777" w:rsidR="000B3108" w:rsidRDefault="000B3108" w:rsidP="009C4D5F">
      <w:pPr>
        <w:rPr>
          <w:rFonts w:hint="eastAsia"/>
          <w:lang w:eastAsia="zh-CN"/>
        </w:rPr>
      </w:pPr>
    </w:p>
    <w:p w14:paraId="3C3315F3" w14:textId="611BA31C" w:rsidR="000B3108" w:rsidRPr="00521DC3" w:rsidRDefault="00390103" w:rsidP="00085ED4">
      <w:pPr>
        <w:ind w:firstLineChars="200" w:firstLine="480"/>
        <w:rPr>
          <w:lang w:eastAsia="zh-CN"/>
        </w:rPr>
      </w:pPr>
      <w:r>
        <w:rPr>
          <w:rFonts w:ascii="宋体" w:eastAsia="宋体" w:hAnsi="宋体" w:cs="宋体" w:hint="eastAsia"/>
          <w:lang w:eastAsia="zh-CN"/>
        </w:rPr>
        <w:t>结合多源辅助数据集</w:t>
      </w:r>
      <w:r w:rsidR="000B3108">
        <w:rPr>
          <w:rFonts w:ascii="宋体" w:eastAsia="宋体" w:hAnsi="宋体" w:cs="宋体" w:hint="eastAsia"/>
          <w:lang w:eastAsia="zh-CN"/>
        </w:rPr>
        <w:t>，几步后处理操作被应用</w:t>
      </w:r>
      <w:r>
        <w:rPr>
          <w:rFonts w:ascii="宋体" w:eastAsia="宋体" w:hAnsi="宋体" w:cs="宋体" w:hint="eastAsia"/>
          <w:lang w:eastAsia="zh-CN"/>
        </w:rPr>
        <w:t>。</w:t>
      </w:r>
      <w:bookmarkEnd w:id="9"/>
      <w:r w:rsidR="000B3108">
        <w:rPr>
          <w:rFonts w:eastAsia="宋体" w:hint="eastAsia"/>
          <w:lang w:eastAsia="zh-CN"/>
        </w:rPr>
        <w:t>受限于相对小的输入大小，深度学习模型</w:t>
      </w:r>
      <w:r w:rsidR="009F5738">
        <w:rPr>
          <w:rFonts w:eastAsia="宋体" w:hint="eastAsia"/>
          <w:lang w:eastAsia="zh-CN"/>
        </w:rPr>
        <w:t>难以区分局部</w:t>
      </w:r>
      <w:r w:rsidR="009F5738">
        <w:rPr>
          <w:rFonts w:eastAsia="宋体" w:hint="eastAsia"/>
          <w:lang w:eastAsia="zh-CN"/>
        </w:rPr>
        <w:t>特征</w:t>
      </w:r>
      <w:r w:rsidR="009F5738">
        <w:rPr>
          <w:rFonts w:eastAsia="宋体" w:hint="eastAsia"/>
          <w:lang w:eastAsia="zh-CN"/>
        </w:rPr>
        <w:t>与大湖泊类似的海洋。因此，</w:t>
      </w:r>
      <w:r>
        <w:rPr>
          <w:rFonts w:eastAsia="宋体" w:hint="eastAsia"/>
          <w:lang w:eastAsia="zh-CN"/>
        </w:rPr>
        <w:t>我们使用</w:t>
      </w:r>
      <w:r>
        <w:rPr>
          <w:rFonts w:eastAsia="宋体" w:hint="eastAsia"/>
          <w:lang w:eastAsia="zh-CN"/>
        </w:rPr>
        <w:t>OSM</w:t>
      </w:r>
      <w:r>
        <w:rPr>
          <w:rFonts w:eastAsia="宋体" w:hint="eastAsia"/>
          <w:lang w:eastAsia="zh-CN"/>
        </w:rPr>
        <w:t>数据集</w:t>
      </w:r>
      <w:r w:rsidR="009F5738">
        <w:rPr>
          <w:rFonts w:eastAsia="宋体" w:hint="eastAsia"/>
          <w:lang w:eastAsia="zh-CN"/>
        </w:rPr>
        <w:t>对初步预测结果进行</w:t>
      </w:r>
      <w:r>
        <w:rPr>
          <w:rFonts w:eastAsia="宋体" w:hint="eastAsia"/>
          <w:lang w:eastAsia="zh-CN"/>
        </w:rPr>
        <w:t>掩膜</w:t>
      </w:r>
      <w:r w:rsidR="009F5738">
        <w:rPr>
          <w:rFonts w:eastAsia="宋体" w:hint="eastAsia"/>
          <w:lang w:eastAsia="zh-CN"/>
        </w:rPr>
        <w:t>，以去除海洋残留</w:t>
      </w:r>
      <w:r>
        <w:rPr>
          <w:rFonts w:eastAsia="宋体" w:hint="eastAsia"/>
          <w:lang w:eastAsia="zh-CN"/>
        </w:rPr>
        <w:t>。</w:t>
      </w:r>
      <w:r w:rsidR="00812543">
        <w:rPr>
          <w:rFonts w:hint="eastAsia"/>
          <w:lang w:eastAsia="zh-CN"/>
        </w:rPr>
        <w:t>OSM</w:t>
      </w:r>
      <w:r w:rsidR="00812543">
        <w:rPr>
          <w:rFonts w:ascii="宋体" w:eastAsia="宋体" w:hAnsi="宋体" w:cs="宋体" w:hint="eastAsia"/>
          <w:lang w:eastAsia="zh-CN"/>
        </w:rPr>
        <w:t>是一个国际合作，</w:t>
      </w:r>
      <w:r w:rsidR="00812543" w:rsidRPr="009E6059">
        <w:rPr>
          <w:rFonts w:ascii="宋体" w:eastAsia="宋体" w:hAnsi="宋体" w:cs="宋体" w:hint="eastAsia"/>
          <w:lang w:eastAsia="zh-CN"/>
        </w:rPr>
        <w:t>旨在通过志愿者努力创建免费的地图数据源</w:t>
      </w:r>
      <w:r w:rsidR="00812543">
        <w:rPr>
          <w:rFonts w:hint="eastAsia"/>
        </w:rPr>
        <w:fldChar w:fldCharType="begin"/>
      </w:r>
      <w:r w:rsidR="00812543">
        <w:rPr>
          <w:rFonts w:hint="eastAsia"/>
          <w:lang w:eastAsia="zh-CN"/>
        </w:rPr>
        <w:instrText xml:space="preserve"> ADDIN ZOTERO_ITEM CSL_CITATION {"citationID":"bNEQaury","properties":{"formattedCitation":"(Goodchild, 2007)","plainCitation":"(Goodchild, 2007)","noteIndex":0},"citationItems":[{"id":83,"uris":["http://zotero.org/users/10465841/items/RKBCU8PG"],"itemData":{"id":83,"type":"article-journal","abstract":"In recent months there has been an explosion of interest in using the Web to create, assemble, and disseminate geographic information provided voluntarily by individuals. Sites such as Wikimapia and OpenStreetMap are empowering citizens to create a global patchwork of geographic information, while Google Earth and other virtual globes are encouraging volunteers to develop interesting applications using their own data. I review this phenomenon, and examine associated issues: what drives people to do this, how accurate are the results, will they threaten individual privacy, and how can they augment more conventional sources? I compare this new phenomenon to more traditional citizen science and the role of the amateur in geographic observation.","container-title":"GeoJournal","DOI":"10.1007/s10708-007-9111-y","ISSN":"1572-9893","issue":"4","journalAbbreviation":"GeoJournal","language":"en","page":"211-221","source":"Springer Link","title":"Citizens as sensors: the world of volunteered geography","title-short":"Citizens as sensors","volume":"69","author":[{"family":"Goodchild","given":"Michael F."}],"issued":{"date-parts":[["2007",8,1]]}}}],"schema":"https://github.com/citation-style-language/schema/raw/master/csl-citation.json"} </w:instrText>
      </w:r>
      <w:r w:rsidR="00812543">
        <w:rPr>
          <w:rFonts w:hint="eastAsia"/>
        </w:rPr>
        <w:fldChar w:fldCharType="separate"/>
      </w:r>
      <w:r w:rsidR="00812543" w:rsidRPr="00E026F3">
        <w:rPr>
          <w:lang w:eastAsia="zh-CN"/>
        </w:rPr>
        <w:t>(Goodchild, 2007)</w:t>
      </w:r>
      <w:r w:rsidR="00812543">
        <w:rPr>
          <w:rFonts w:hint="eastAsia"/>
        </w:rPr>
        <w:fldChar w:fldCharType="end"/>
      </w:r>
      <w:r w:rsidR="00812543">
        <w:rPr>
          <w:rFonts w:ascii="宋体" w:eastAsia="宋体" w:hAnsi="宋体" w:cs="宋体" w:hint="eastAsia"/>
          <w:lang w:eastAsia="zh-CN"/>
        </w:rPr>
        <w:t>；</w:t>
      </w:r>
      <w:r w:rsidR="00812543">
        <w:rPr>
          <w:rFonts w:ascii="宋体" w:eastAsia="宋体" w:hAnsi="宋体" w:hint="eastAsia"/>
          <w:lang w:eastAsia="zh-CN"/>
        </w:rPr>
        <w:t>其</w:t>
      </w:r>
      <w:r w:rsidR="00812543" w:rsidRPr="00812543">
        <w:rPr>
          <w:rFonts w:ascii="宋体" w:eastAsia="宋体" w:hAnsi="宋体"/>
          <w:lang w:eastAsia="zh-CN"/>
        </w:rPr>
        <w:t>Coastline data sets</w:t>
      </w:r>
      <w:r>
        <w:rPr>
          <w:rFonts w:ascii="宋体" w:eastAsia="宋体" w:hAnsi="宋体" w:hint="eastAsia"/>
          <w:lang w:eastAsia="zh-CN"/>
        </w:rPr>
        <w:t>（包括代表全球land area的land polygon及代表海洋的water polygon）</w:t>
      </w:r>
      <w:r w:rsidR="00812543">
        <w:rPr>
          <w:rFonts w:ascii="宋体" w:eastAsia="宋体" w:hAnsi="宋体" w:hint="eastAsia"/>
          <w:lang w:eastAsia="zh-CN"/>
        </w:rPr>
        <w:t>可以从</w:t>
      </w:r>
      <w:r w:rsidR="00812543">
        <w:rPr>
          <w:rFonts w:eastAsia="宋体" w:hint="eastAsia"/>
          <w:lang w:eastAsia="zh-CN"/>
        </w:rPr>
        <w:t xml:space="preserve"> </w:t>
      </w:r>
      <w:hyperlink r:id="rId11" w:history="1">
        <w:r w:rsidR="00812543" w:rsidRPr="003E557C">
          <w:rPr>
            <w:rStyle w:val="a7"/>
            <w:lang w:eastAsia="zh-CN"/>
          </w:rPr>
          <w:t>https://osmdata.openstreetmap.de/data/</w:t>
        </w:r>
      </w:hyperlink>
      <w:r w:rsidR="00812543">
        <w:rPr>
          <w:rFonts w:eastAsia="宋体" w:hint="eastAsia"/>
          <w:lang w:eastAsia="zh-CN"/>
        </w:rPr>
        <w:t>获得。</w:t>
      </w:r>
      <w:r w:rsidR="000B3108">
        <w:rPr>
          <w:rFonts w:eastAsia="宋体" w:hint="eastAsia"/>
          <w:lang w:eastAsia="zh-CN"/>
        </w:rPr>
        <w:t xml:space="preserve"> </w:t>
      </w:r>
      <w:r>
        <w:rPr>
          <w:rFonts w:ascii="宋体" w:eastAsia="宋体" w:hAnsi="宋体" w:cs="宋体" w:hint="eastAsia"/>
          <w:lang w:eastAsia="zh-CN"/>
        </w:rPr>
        <w:t>首先，</w:t>
      </w:r>
      <w:r w:rsidR="000B3108">
        <w:rPr>
          <w:rFonts w:ascii="宋体" w:eastAsia="宋体" w:hAnsi="宋体" w:cs="宋体" w:hint="eastAsia"/>
          <w:lang w:eastAsia="zh-CN"/>
        </w:rPr>
        <w:t>所有</w:t>
      </w:r>
      <w:r w:rsidR="009F5738">
        <w:rPr>
          <w:rFonts w:ascii="宋体" w:eastAsia="宋体" w:hAnsi="宋体" w:cs="宋体" w:hint="eastAsia"/>
          <w:lang w:eastAsia="zh-CN"/>
        </w:rPr>
        <w:t>不在</w:t>
      </w:r>
      <w:r w:rsidR="009F5738">
        <w:rPr>
          <w:rFonts w:ascii="宋体" w:eastAsia="宋体" w:hAnsi="宋体" w:cs="宋体" w:hint="eastAsia"/>
          <w:lang w:eastAsia="zh-CN"/>
        </w:rPr>
        <w:t>Land polygon</w:t>
      </w:r>
      <w:r w:rsidR="000B3108">
        <w:rPr>
          <w:rFonts w:ascii="宋体" w:eastAsia="宋体" w:hAnsi="宋体" w:cs="宋体" w:hint="eastAsia"/>
          <w:lang w:eastAsia="zh-CN"/>
        </w:rPr>
        <w:t>海洋像素</w:t>
      </w:r>
      <w:r w:rsidR="009F5738">
        <w:rPr>
          <w:rFonts w:ascii="宋体" w:eastAsia="宋体" w:hAnsi="宋体" w:cs="宋体" w:hint="eastAsia"/>
          <w:lang w:eastAsia="zh-CN"/>
        </w:rPr>
        <w:t>被去除</w:t>
      </w:r>
      <w:r>
        <w:rPr>
          <w:rFonts w:ascii="宋体" w:eastAsia="宋体" w:hAnsi="宋体" w:cs="宋体" w:hint="eastAsia"/>
          <w:lang w:eastAsia="zh-CN"/>
        </w:rPr>
        <w:t>。随后，</w:t>
      </w:r>
      <w:r w:rsidR="000B3108">
        <w:rPr>
          <w:rFonts w:ascii="宋体" w:eastAsia="宋体" w:hAnsi="宋体" w:cs="宋体" w:hint="eastAsia"/>
          <w:lang w:eastAsia="zh-CN"/>
        </w:rPr>
        <w:t>所有与</w:t>
      </w:r>
      <w:r w:rsidR="000B3108">
        <w:rPr>
          <w:rFonts w:hint="eastAsia"/>
          <w:lang w:eastAsia="zh-CN"/>
        </w:rPr>
        <w:t xml:space="preserve">ocean </w:t>
      </w:r>
      <w:r w:rsidR="009F5738">
        <w:rPr>
          <w:rFonts w:ascii="宋体" w:eastAsia="宋体" w:hAnsi="宋体" w:cs="宋体" w:hint="eastAsia"/>
          <w:lang w:eastAsia="zh-CN"/>
        </w:rPr>
        <w:t>polygon</w:t>
      </w:r>
      <w:r w:rsidR="000B3108">
        <w:rPr>
          <w:rFonts w:ascii="宋体" w:eastAsia="宋体" w:hAnsi="宋体" w:cs="宋体" w:hint="eastAsia"/>
          <w:lang w:eastAsia="zh-CN"/>
        </w:rPr>
        <w:t>相交的</w:t>
      </w:r>
      <w:r w:rsidR="000B3108">
        <w:rPr>
          <w:rFonts w:hint="eastAsia"/>
          <w:lang w:eastAsia="zh-CN"/>
        </w:rPr>
        <w:t>polygon</w:t>
      </w:r>
      <w:r>
        <w:rPr>
          <w:rFonts w:ascii="宋体" w:eastAsia="宋体" w:hAnsi="宋体" w:cs="宋体" w:hint="eastAsia"/>
          <w:lang w:eastAsia="zh-CN"/>
        </w:rPr>
        <w:t>被进一步删除</w:t>
      </w:r>
      <w:r w:rsidR="000B3108">
        <w:rPr>
          <w:rFonts w:ascii="宋体" w:eastAsia="宋体" w:hAnsi="宋体" w:cs="宋体" w:hint="eastAsia"/>
          <w:lang w:eastAsia="zh-CN"/>
        </w:rPr>
        <w:t>，</w:t>
      </w:r>
      <w:r>
        <w:rPr>
          <w:rFonts w:ascii="宋体" w:eastAsia="宋体" w:hAnsi="宋体" w:cs="宋体" w:hint="eastAsia"/>
          <w:lang w:eastAsia="zh-CN"/>
        </w:rPr>
        <w:t>以</w:t>
      </w:r>
      <w:r w:rsidR="000B3108">
        <w:rPr>
          <w:rFonts w:ascii="宋体" w:eastAsia="宋体" w:hAnsi="宋体" w:cs="宋体" w:hint="eastAsia"/>
          <w:lang w:eastAsia="zh-CN"/>
        </w:rPr>
        <w:t>去除</w:t>
      </w:r>
      <w:r>
        <w:rPr>
          <w:rFonts w:eastAsia="宋体" w:hint="eastAsia"/>
          <w:lang w:eastAsia="zh-CN"/>
        </w:rPr>
        <w:t>OSM</w:t>
      </w:r>
      <w:r w:rsidR="000B3108">
        <w:rPr>
          <w:rFonts w:ascii="宋体" w:eastAsia="宋体" w:hAnsi="宋体" w:cs="宋体" w:hint="eastAsia"/>
          <w:lang w:eastAsia="zh-CN"/>
        </w:rPr>
        <w:t>未完全覆盖的海洋残留</w:t>
      </w:r>
      <w:r w:rsidR="009F5738">
        <w:rPr>
          <w:rFonts w:ascii="宋体" w:eastAsia="宋体" w:hAnsi="宋体" w:cs="宋体" w:hint="eastAsia"/>
          <w:lang w:eastAsia="zh-CN"/>
        </w:rPr>
        <w:t>。同时，</w:t>
      </w:r>
      <w:r>
        <w:rPr>
          <w:rFonts w:ascii="宋体" w:eastAsia="宋体" w:hAnsi="宋体" w:cs="宋体" w:hint="eastAsia"/>
          <w:lang w:eastAsia="zh-CN"/>
        </w:rPr>
        <w:t>与海洋相连的泻湖</w:t>
      </w:r>
      <w:r w:rsidR="009F5738">
        <w:rPr>
          <w:rFonts w:ascii="宋体" w:eastAsia="宋体" w:hAnsi="宋体" w:cs="宋体" w:hint="eastAsia"/>
          <w:lang w:eastAsia="zh-CN"/>
        </w:rPr>
        <w:t>也被删除。</w:t>
      </w:r>
      <w:r w:rsidR="000B3108">
        <w:rPr>
          <w:rFonts w:ascii="宋体" w:eastAsia="宋体" w:hAnsi="宋体" w:cs="宋体" w:hint="eastAsia"/>
          <w:lang w:eastAsia="zh-CN"/>
        </w:rPr>
        <w:t>泻湖</w:t>
      </w:r>
      <w:r w:rsidR="009F5738">
        <w:rPr>
          <w:rFonts w:ascii="宋体" w:eastAsia="宋体" w:hAnsi="宋体" w:cs="宋体" w:hint="eastAsia"/>
          <w:lang w:eastAsia="zh-CN"/>
        </w:rPr>
        <w:t>没有被纳入我们的考虑范围，因其</w:t>
      </w:r>
      <w:r w:rsidR="000B3108">
        <w:rPr>
          <w:rFonts w:ascii="宋体" w:eastAsia="宋体" w:hAnsi="宋体" w:cs="宋体" w:hint="eastAsia"/>
          <w:lang w:eastAsia="zh-CN"/>
        </w:rPr>
        <w:t>特性与内陆湖泊十分不同。</w:t>
      </w:r>
      <w:r w:rsidR="009F5738">
        <w:rPr>
          <w:rFonts w:eastAsia="宋体" w:hint="eastAsia"/>
          <w:lang w:eastAsia="zh-CN"/>
        </w:rPr>
        <w:t>尽管深度学习模型能很好地区分湖泊与小河流，其在区分湖泊与大河宽的河流方面同样由于相对小的输入大小而存在局限性。大河宽的河流在全球河流的数量占比很低，且已有诸多大河宽的河流数据集，如</w:t>
      </w:r>
      <w:bookmarkStart w:id="60" w:name="_Hlk192190535"/>
      <w:r w:rsidR="009F5738">
        <w:rPr>
          <w:rFonts w:eastAsia="宋体" w:hint="eastAsia"/>
          <w:lang w:eastAsia="zh-CN"/>
        </w:rPr>
        <w:t>Global River Widths from Landsat (GRWL)</w:t>
      </w:r>
      <w:bookmarkEnd w:id="60"/>
      <w:r w:rsidR="009F5738">
        <w:rPr>
          <w:rFonts w:eastAsia="宋体" w:hint="eastAsia"/>
          <w:lang w:eastAsia="zh-CN"/>
        </w:rPr>
        <w:t>数据集。</w:t>
      </w:r>
      <w:r w:rsidR="009F5738">
        <w:rPr>
          <w:rFonts w:ascii="宋体" w:eastAsia="宋体" w:hAnsi="宋体" w:hint="eastAsia"/>
          <w:lang w:eastAsia="zh-CN"/>
        </w:rPr>
        <w:t>结合GRWL数据集及</w:t>
      </w:r>
      <w:r w:rsidR="000B3108">
        <w:rPr>
          <w:rFonts w:eastAsia="宋体" w:hint="eastAsia"/>
          <w:lang w:eastAsia="zh-CN"/>
        </w:rPr>
        <w:t>OSM</w:t>
      </w:r>
      <w:r w:rsidR="000B3108">
        <w:rPr>
          <w:rFonts w:ascii="宋体" w:eastAsia="宋体" w:hAnsi="宋体" w:cs="宋体" w:hint="eastAsia"/>
          <w:lang w:eastAsia="zh-CN"/>
        </w:rPr>
        <w:t>的河流</w:t>
      </w:r>
      <w:r w:rsidR="009F5738">
        <w:rPr>
          <w:rFonts w:ascii="宋体" w:eastAsia="宋体" w:hAnsi="宋体" w:cs="宋体" w:hint="eastAsia"/>
          <w:lang w:eastAsia="zh-CN"/>
        </w:rPr>
        <w:t>图层，能够有效去除</w:t>
      </w:r>
      <w:r w:rsidR="000B3108">
        <w:rPr>
          <w:rFonts w:ascii="宋体" w:eastAsia="宋体" w:hAnsi="宋体" w:cs="宋体" w:hint="eastAsia"/>
          <w:lang w:eastAsia="zh-CN"/>
        </w:rPr>
        <w:t>结果</w:t>
      </w:r>
      <w:r w:rsidR="009F5738">
        <w:rPr>
          <w:rFonts w:ascii="宋体" w:eastAsia="宋体" w:hAnsi="宋体" w:cs="宋体" w:hint="eastAsia"/>
          <w:lang w:eastAsia="zh-CN"/>
        </w:rPr>
        <w:t>中的</w:t>
      </w:r>
      <w:r w:rsidR="000B3108">
        <w:rPr>
          <w:rFonts w:ascii="宋体" w:eastAsia="宋体" w:hAnsi="宋体" w:cs="宋体" w:hint="eastAsia"/>
          <w:lang w:eastAsia="zh-CN"/>
        </w:rPr>
        <w:t>河流</w:t>
      </w:r>
      <w:r w:rsidR="009F5738">
        <w:rPr>
          <w:rFonts w:ascii="宋体" w:eastAsia="宋体" w:hAnsi="宋体" w:cs="宋体" w:hint="eastAsia"/>
          <w:lang w:eastAsia="zh-CN"/>
        </w:rPr>
        <w:t>残留</w:t>
      </w:r>
      <w:r w:rsidR="000B3108">
        <w:rPr>
          <w:rFonts w:ascii="宋体" w:eastAsia="宋体" w:hAnsi="宋体" w:cs="宋体" w:hint="eastAsia"/>
          <w:lang w:eastAsia="zh-CN"/>
        </w:rPr>
        <w:t>。</w:t>
      </w:r>
      <w:r w:rsidR="000B3108">
        <w:rPr>
          <w:rFonts w:hint="eastAsia"/>
          <w:lang w:eastAsia="zh-CN"/>
        </w:rPr>
        <w:t>OSM</w:t>
      </w:r>
      <w:r w:rsidR="009F5738">
        <w:rPr>
          <w:rFonts w:ascii="宋体" w:eastAsia="宋体" w:hAnsi="宋体" w:cs="宋体" w:hint="eastAsia"/>
          <w:lang w:eastAsia="zh-CN"/>
        </w:rPr>
        <w:t>的</w:t>
      </w:r>
      <w:r w:rsidR="009F5738">
        <w:rPr>
          <w:rFonts w:ascii="宋体" w:eastAsia="宋体" w:hAnsi="宋体" w:cs="宋体" w:hint="eastAsia"/>
          <w:lang w:eastAsia="zh-CN"/>
        </w:rPr>
        <w:t>河流、水库数据</w:t>
      </w:r>
      <w:r w:rsidR="009F5738">
        <w:rPr>
          <w:rFonts w:ascii="宋体" w:eastAsia="宋体" w:hAnsi="宋体" w:cs="宋体" w:hint="eastAsia"/>
          <w:lang w:eastAsia="zh-CN"/>
        </w:rPr>
        <w:t>由</w:t>
      </w:r>
      <w:r w:rsidR="009F5738">
        <w:rPr>
          <w:rFonts w:hint="eastAsia"/>
          <w:lang w:eastAsia="zh-CN"/>
        </w:rPr>
        <w:t>OSM</w:t>
      </w:r>
      <w:r w:rsidR="009F5738">
        <w:rPr>
          <w:rFonts w:ascii="宋体" w:eastAsia="宋体" w:hAnsi="宋体" w:cs="宋体" w:hint="eastAsia"/>
          <w:lang w:eastAsia="zh-CN"/>
        </w:rPr>
        <w:t>的全球数据（</w:t>
      </w:r>
      <w:hyperlink r:id="rId12" w:history="1">
        <w:r w:rsidR="009F5738" w:rsidRPr="009F5738">
          <w:rPr>
            <w:rStyle w:val="a7"/>
            <w:rFonts w:ascii="宋体" w:eastAsia="宋体" w:hAnsi="宋体" w:cs="宋体"/>
            <w:lang w:eastAsia="zh-CN"/>
          </w:rPr>
          <w:t>https://planet.openstreetmap.org/</w:t>
        </w:r>
      </w:hyperlink>
      <w:r w:rsidR="009F5738">
        <w:rPr>
          <w:rFonts w:ascii="宋体" w:eastAsia="宋体" w:hAnsi="宋体" w:cs="宋体" w:hint="eastAsia"/>
          <w:lang w:eastAsia="zh-CN"/>
        </w:rPr>
        <w:t>）</w:t>
      </w:r>
      <w:r w:rsidR="000B3108">
        <w:rPr>
          <w:rFonts w:ascii="宋体" w:eastAsia="宋体" w:hAnsi="宋体" w:cs="宋体" w:hint="eastAsia"/>
          <w:lang w:eastAsia="zh-CN"/>
        </w:rPr>
        <w:t>中提取。</w:t>
      </w:r>
      <w:r w:rsidR="00F42B30">
        <w:rPr>
          <w:rFonts w:ascii="宋体" w:eastAsia="宋体" w:hAnsi="宋体" w:cs="宋体" w:hint="eastAsia"/>
          <w:lang w:eastAsia="zh-CN"/>
        </w:rPr>
        <w:t>本文</w:t>
      </w:r>
      <w:r w:rsidR="000B3108">
        <w:rPr>
          <w:rFonts w:ascii="宋体" w:eastAsia="宋体" w:hAnsi="宋体" w:cs="宋体" w:hint="eastAsia"/>
          <w:lang w:eastAsia="zh-CN"/>
        </w:rPr>
        <w:t>参考</w:t>
      </w:r>
      <w:r w:rsidR="000B3108">
        <w:rPr>
          <w:rFonts w:hint="eastAsia"/>
          <w:lang w:eastAsia="zh-CN"/>
        </w:rPr>
        <w:fldChar w:fldCharType="begin"/>
      </w:r>
      <w:r w:rsidR="000B3108">
        <w:rPr>
          <w:rFonts w:hint="eastAsia"/>
          <w:lang w:eastAsia="zh-CN"/>
        </w:rPr>
        <w:instrText xml:space="preserve"> ADDIN ZOTERO_ITEM CSL_CITATION {"citationID":"IiDxxw5j","properties":{"formattedCitation":"(Pi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w:instrText>
      </w:r>
      <w:r w:rsidR="000B3108">
        <w:rPr>
          <w:rFonts w:hint="eastAsia"/>
          <w:lang w:eastAsia="zh-CN"/>
        </w:rPr>
        <w:instrText>–</w:instrText>
      </w:r>
      <w:r w:rsidR="000B3108">
        <w:rPr>
          <w:rFonts w:hint="eastAsia"/>
          <w:lang w:eastAsia="zh-CN"/>
        </w:rPr>
        <w:instrText>1999) to the end (2010</w:instrText>
      </w:r>
      <w:r w:rsidR="000B3108">
        <w:rPr>
          <w:rFonts w:hint="eastAsia"/>
          <w:lang w:eastAsia="zh-CN"/>
        </w:rPr>
        <w:instrText>–</w:instrText>
      </w:r>
      <w:r w:rsidR="000B3108">
        <w:rPr>
          <w:rFonts w:hint="eastAsia"/>
          <w:lang w:eastAsia="zh-CN"/>
        </w:rPr>
        <w:instrText xml:space="preserve">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instrText>
      </w:r>
      <w:r w:rsidR="000B3108">
        <w:rPr>
          <w:rFonts w:hint="eastAsia"/>
          <w:lang w:eastAsia="zh-CN"/>
        </w:rPr>
        <w:fldChar w:fldCharType="separate"/>
      </w:r>
      <w:r w:rsidR="000B3108" w:rsidRPr="007744C8">
        <w:rPr>
          <w:lang w:eastAsia="zh-CN"/>
        </w:rPr>
        <w:t>(Pi et al., 2022)</w:t>
      </w:r>
      <w:r w:rsidR="000B3108">
        <w:rPr>
          <w:rFonts w:hint="eastAsia"/>
          <w:lang w:eastAsia="zh-CN"/>
        </w:rPr>
        <w:fldChar w:fldCharType="end"/>
      </w:r>
      <w:r w:rsidR="000B3108">
        <w:rPr>
          <w:rFonts w:ascii="宋体" w:eastAsia="宋体" w:hAnsi="宋体" w:cs="宋体" w:hint="eastAsia"/>
          <w:lang w:eastAsia="zh-CN"/>
        </w:rPr>
        <w:t>的</w:t>
      </w:r>
      <w:r w:rsidR="00F42B30">
        <w:rPr>
          <w:rFonts w:ascii="宋体" w:eastAsia="宋体" w:hAnsi="宋体" w:cs="宋体" w:hint="eastAsia"/>
          <w:lang w:eastAsia="zh-CN"/>
        </w:rPr>
        <w:t>方法进行河流掩膜。首先，</w:t>
      </w:r>
      <w:r w:rsidR="00F42B30">
        <w:rPr>
          <w:rFonts w:ascii="宋体" w:eastAsia="宋体" w:hAnsi="宋体" w:cs="宋体" w:hint="eastAsia"/>
          <w:lang w:eastAsia="zh-CN"/>
        </w:rPr>
        <w:t>我们利用水库数据集（</w:t>
      </w:r>
      <w:r w:rsidR="00F42B30">
        <w:rPr>
          <w:rFonts w:hint="eastAsia"/>
          <w:lang w:eastAsia="zh-CN"/>
        </w:rPr>
        <w:t>OSM</w:t>
      </w:r>
      <w:r w:rsidR="00F42B30">
        <w:rPr>
          <w:rFonts w:ascii="宋体" w:eastAsia="宋体" w:hAnsi="宋体" w:cs="宋体" w:hint="eastAsia"/>
          <w:lang w:eastAsia="zh-CN"/>
        </w:rPr>
        <w:t>的水库数据及</w:t>
      </w:r>
      <w:proofErr w:type="spellStart"/>
      <w:r w:rsidR="00F42B30">
        <w:rPr>
          <w:rFonts w:hint="eastAsia"/>
          <w:lang w:eastAsia="zh-CN"/>
        </w:rPr>
        <w:t>GeoDAR</w:t>
      </w:r>
      <w:proofErr w:type="spellEnd"/>
      <w:r w:rsidR="00F42B30">
        <w:rPr>
          <w:rFonts w:ascii="宋体" w:eastAsia="宋体" w:hAnsi="宋体" w:cs="宋体" w:hint="eastAsia"/>
          <w:lang w:eastAsia="zh-CN"/>
        </w:rPr>
        <w:t>数据集）保留了河流上的水库</w:t>
      </w:r>
      <w:r w:rsidR="00F42B30">
        <w:rPr>
          <w:rFonts w:ascii="宋体" w:eastAsia="宋体" w:hAnsi="宋体" w:cs="宋体" w:hint="eastAsia"/>
          <w:lang w:eastAsia="zh-CN"/>
        </w:rPr>
        <w:t>。此外，</w:t>
      </w:r>
      <w:r w:rsidR="00F42B30">
        <w:rPr>
          <w:rFonts w:ascii="宋体" w:eastAsia="宋体" w:hAnsi="宋体" w:cs="宋体" w:hint="eastAsia"/>
          <w:lang w:eastAsia="zh-CN"/>
        </w:rPr>
        <w:t>所有中心点位于</w:t>
      </w:r>
      <w:r w:rsidR="00F42B30">
        <w:rPr>
          <w:rFonts w:hint="eastAsia"/>
          <w:lang w:eastAsia="zh-CN"/>
        </w:rPr>
        <w:t>river layer</w:t>
      </w:r>
      <w:r w:rsidR="00F42B30">
        <w:rPr>
          <w:rFonts w:ascii="宋体" w:eastAsia="宋体" w:hAnsi="宋体" w:cs="宋体" w:hint="eastAsia"/>
          <w:lang w:eastAsia="zh-CN"/>
        </w:rPr>
        <w:t>中的像素</w:t>
      </w:r>
      <w:r w:rsidR="00F42B30">
        <w:rPr>
          <w:rFonts w:ascii="宋体" w:eastAsia="宋体" w:hAnsi="宋体" w:cs="宋体" w:hint="eastAsia"/>
          <w:lang w:eastAsia="zh-CN"/>
        </w:rPr>
        <w:t>被初步去除。随后，</w:t>
      </w:r>
      <w:r w:rsidR="000B3108">
        <w:rPr>
          <w:rFonts w:ascii="宋体" w:eastAsia="宋体" w:hAnsi="宋体" w:cs="宋体" w:hint="eastAsia"/>
          <w:lang w:eastAsia="zh-CN"/>
        </w:rPr>
        <w:t>每一个</w:t>
      </w:r>
      <w:r w:rsidR="000B3108">
        <w:rPr>
          <w:rFonts w:hint="eastAsia"/>
          <w:lang w:eastAsia="zh-CN"/>
        </w:rPr>
        <w:t>polygon</w:t>
      </w:r>
      <w:r w:rsidR="000B3108">
        <w:rPr>
          <w:rFonts w:ascii="宋体" w:eastAsia="宋体" w:hAnsi="宋体" w:cs="宋体" w:hint="eastAsia"/>
          <w:lang w:eastAsia="zh-CN"/>
        </w:rPr>
        <w:t>在初步河流掩膜前后的面积比值</w:t>
      </w:r>
      <w:r w:rsidR="00F42B30">
        <w:rPr>
          <w:rFonts w:ascii="宋体" w:eastAsia="宋体" w:hAnsi="宋体" w:cs="宋体" w:hint="eastAsia"/>
          <w:lang w:eastAsia="zh-CN"/>
        </w:rPr>
        <w:t>被计算</w:t>
      </w:r>
      <w:r w:rsidR="000B3108">
        <w:rPr>
          <w:rFonts w:ascii="宋体" w:eastAsia="宋体" w:hAnsi="宋体" w:cs="宋体" w:hint="eastAsia"/>
          <w:lang w:eastAsia="zh-CN"/>
        </w:rPr>
        <w:t>，计算公式如下所示：</w:t>
      </w:r>
    </w:p>
    <w:p w14:paraId="4085B3AC" w14:textId="77777777" w:rsidR="006E2E0C" w:rsidRPr="00907813" w:rsidRDefault="006E2E0C" w:rsidP="006E2E0C">
      <w:pPr>
        <w:rPr>
          <w:lang w:eastAsia="zh-CN"/>
        </w:rPr>
      </w:pPr>
    </w:p>
    <w:p w14:paraId="73A3020A" w14:textId="1F1CF4C3" w:rsidR="006E2E0C" w:rsidRPr="006E2E0C" w:rsidRDefault="00000000" w:rsidP="006E2E0C">
      <w:pPr>
        <w:pStyle w:val="af3"/>
        <w:jc w:val="center"/>
        <w:rPr>
          <w:rFonts w:eastAsia="Calibri" w:cs="Times New Roman"/>
          <w:lang w:eastAsia="zh-CN"/>
        </w:rPr>
      </w:pPr>
      <m:oMathPara>
        <m:oMath>
          <m:eqArr>
            <m:eqArrPr>
              <m:maxDist m:val="1"/>
              <m:ctrlPr>
                <w:rPr>
                  <w:rFonts w:ascii="Cambria Math" w:eastAsia="宋体" w:hAnsi="Cambria Math"/>
                  <w:i/>
                  <w:lang w:eastAsia="zh-CN"/>
                </w:rPr>
              </m:ctrlPr>
            </m:eqArrPr>
            <m:e>
              <w:bookmarkStart w:id="61" w:name="_Hlk191915977"/>
              <m:r>
                <w:rPr>
                  <w:rFonts w:ascii="Cambria Math" w:eastAsia="宋体" w:hAnsi="Cambria Math"/>
                  <w:lang w:eastAsia="zh-CN"/>
                </w:rPr>
                <m:t>Area Ratio=</m:t>
              </m:r>
              <m:f>
                <m:fPr>
                  <m:ctrlPr>
                    <w:rPr>
                      <w:rFonts w:ascii="Cambria Math" w:eastAsia="宋体" w:hAnsi="Cambria Math" w:cs="Times New Roman"/>
                      <w:i/>
                      <w:lang w:eastAsia="zh-CN"/>
                    </w:rPr>
                  </m:ctrlPr>
                </m:fPr>
                <m:num>
                  <m:r>
                    <w:rPr>
                      <w:rFonts w:ascii="Cambria Math" w:eastAsia="宋体" w:hAnsi="Cambria Math"/>
                      <w:lang w:eastAsia="zh-CN"/>
                    </w:rPr>
                    <m:t>Are</m:t>
                  </m:r>
                  <m:sSub>
                    <m:sSubPr>
                      <m:ctrlPr>
                        <w:rPr>
                          <w:rFonts w:ascii="Cambria Math" w:eastAsia="宋体" w:hAnsi="Cambria Math"/>
                          <w:i/>
                          <w:lang w:eastAsia="zh-CN"/>
                        </w:rPr>
                      </m:ctrlPr>
                    </m:sSubPr>
                    <m:e>
                      <m:r>
                        <w:rPr>
                          <w:rFonts w:ascii="Cambria Math" w:eastAsia="宋体" w:hAnsi="Cambria Math"/>
                          <w:lang w:eastAsia="zh-CN"/>
                        </w:rPr>
                        <m:t>a</m:t>
                      </m:r>
                    </m:e>
                    <m:sub>
                      <m:r>
                        <w:rPr>
                          <w:rFonts w:ascii="Cambria Math" w:eastAsia="宋体" w:hAnsi="Cambria Math"/>
                          <w:lang w:eastAsia="zh-CN"/>
                        </w:rPr>
                        <m:t>after mask</m:t>
                      </m:r>
                    </m:sub>
                  </m:sSub>
                </m:num>
                <m:den>
                  <m:r>
                    <w:rPr>
                      <w:rFonts w:ascii="Cambria Math" w:eastAsia="宋体" w:hAnsi="Cambria Math"/>
                      <w:lang w:eastAsia="zh-CN"/>
                    </w:rPr>
                    <m:t>Are</m:t>
                  </m:r>
                  <m:sSub>
                    <m:sSubPr>
                      <m:ctrlPr>
                        <w:rPr>
                          <w:rFonts w:ascii="Cambria Math" w:eastAsia="宋体" w:hAnsi="Cambria Math"/>
                          <w:i/>
                          <w:lang w:eastAsia="zh-CN"/>
                        </w:rPr>
                      </m:ctrlPr>
                    </m:sSubPr>
                    <m:e>
                      <m:r>
                        <w:rPr>
                          <w:rFonts w:ascii="Cambria Math" w:eastAsia="宋体" w:hAnsi="Cambria Math"/>
                          <w:lang w:eastAsia="zh-CN"/>
                        </w:rPr>
                        <m:t>a</m:t>
                      </m:r>
                    </m:e>
                    <m:sub>
                      <m:r>
                        <w:rPr>
                          <w:rFonts w:ascii="Cambria Math" w:eastAsia="宋体" w:hAnsi="Cambria Math"/>
                          <w:lang w:eastAsia="zh-CN"/>
                        </w:rPr>
                        <m:t>before mask</m:t>
                      </m:r>
                    </m:sub>
                  </m:sSub>
                </m:den>
              </m:f>
              <m:r>
                <w:rPr>
                  <w:rFonts w:ascii="Cambria Math" w:eastAsia="宋体" w:hAnsi="Cambria Math"/>
                  <w:lang w:eastAsia="zh-CN"/>
                </w:rPr>
                <m:t>#</m:t>
              </m:r>
              <m:d>
                <m:dPr>
                  <m:ctrlPr>
                    <w:rPr>
                      <w:rFonts w:ascii="Cambria Math" w:eastAsia="宋体" w:hAnsi="Cambria Math"/>
                      <w:i/>
                      <w:lang w:eastAsia="zh-CN"/>
                    </w:rPr>
                  </m:ctrlPr>
                </m:dPr>
                <m:e>
                  <m:r>
                    <w:rPr>
                      <w:rFonts w:ascii="Cambria Math" w:eastAsia="宋体" w:hAnsi="Cambria Math"/>
                      <w:lang w:eastAsia="zh-CN"/>
                    </w:rPr>
                    <m:t>1</m:t>
                  </m:r>
                </m:e>
              </m:d>
              <w:bookmarkEnd w:id="61"/>
            </m:e>
          </m:eqArr>
        </m:oMath>
      </m:oMathPara>
    </w:p>
    <w:p w14:paraId="2838D823" w14:textId="0A0AA6FC" w:rsidR="00652A94" w:rsidRDefault="00F42B30" w:rsidP="009C4D5F">
      <w:pPr>
        <w:rPr>
          <w:lang w:eastAsia="zh-CN"/>
        </w:rPr>
      </w:pPr>
      <w:r>
        <w:rPr>
          <w:rFonts w:ascii="宋体" w:eastAsia="宋体" w:hAnsi="宋体" w:cs="宋体" w:hint="eastAsia"/>
          <w:lang w:eastAsia="zh-CN"/>
        </w:rPr>
        <w:t>当</w:t>
      </w:r>
      <m:oMath>
        <m:r>
          <w:rPr>
            <w:rFonts w:ascii="Cambria Math" w:eastAsia="宋体" w:hAnsi="Cambria Math"/>
            <w:lang w:eastAsia="zh-CN"/>
          </w:rPr>
          <m:t>Area Ratio</m:t>
        </m:r>
      </m:oMath>
      <w:r>
        <w:rPr>
          <w:rFonts w:ascii="宋体" w:eastAsia="宋体" w:hAnsi="宋体" w:cs="宋体" w:hint="eastAsia"/>
          <w:lang w:eastAsia="zh-CN"/>
        </w:rPr>
        <w:t>越接近1，表明这个polygon越可能是与河流相连的湖泊，当AR接近0，表明其更可能是河流残留。根据目视检查，</w:t>
      </w:r>
      <w:r w:rsidR="00455EAC">
        <w:rPr>
          <w:rFonts w:ascii="宋体" w:eastAsia="宋体" w:hAnsi="宋体" w:cs="宋体" w:hint="eastAsia"/>
          <w:lang w:eastAsia="zh-CN"/>
        </w:rPr>
        <w:t>我们</w:t>
      </w:r>
      <w:r w:rsidR="00907813">
        <w:rPr>
          <w:rFonts w:ascii="宋体" w:eastAsia="宋体" w:hAnsi="宋体" w:cs="宋体" w:hint="eastAsia"/>
          <w:lang w:eastAsia="zh-CN"/>
        </w:rPr>
        <w:t>保留了与</w:t>
      </w:r>
      <w:r w:rsidR="00907813">
        <w:rPr>
          <w:rFonts w:hint="eastAsia"/>
          <w:lang w:eastAsia="zh-CN"/>
        </w:rPr>
        <w:t>GLAKES</w:t>
      </w:r>
      <w:r w:rsidR="00907813">
        <w:rPr>
          <w:rFonts w:ascii="宋体" w:eastAsia="宋体" w:hAnsi="宋体" w:cs="宋体" w:hint="eastAsia"/>
          <w:lang w:eastAsia="zh-CN"/>
        </w:rPr>
        <w:t>相交且</w:t>
      </w:r>
      <w:r w:rsidR="00907813">
        <w:rPr>
          <w:rFonts w:hint="eastAsia"/>
          <w:lang w:eastAsia="zh-CN"/>
        </w:rPr>
        <w:t>Area Ratio</w:t>
      </w:r>
      <w:r w:rsidR="00907813">
        <w:rPr>
          <w:rFonts w:ascii="宋体" w:eastAsia="宋体" w:hAnsi="宋体" w:cs="宋体" w:hint="eastAsia"/>
          <w:lang w:eastAsia="zh-CN"/>
        </w:rPr>
        <w:t>大于</w:t>
      </w:r>
      <w:r w:rsidR="00907813">
        <w:rPr>
          <w:rFonts w:hint="eastAsia"/>
          <w:lang w:eastAsia="zh-CN"/>
        </w:rPr>
        <w:t>0.8</w:t>
      </w:r>
      <w:r w:rsidR="00907813">
        <w:rPr>
          <w:rFonts w:ascii="宋体" w:eastAsia="宋体" w:hAnsi="宋体" w:cs="宋体" w:hint="eastAsia"/>
          <w:lang w:eastAsia="zh-CN"/>
        </w:rPr>
        <w:t>的</w:t>
      </w:r>
      <w:r w:rsidR="00907813">
        <w:rPr>
          <w:rFonts w:hint="eastAsia"/>
          <w:lang w:eastAsia="zh-CN"/>
        </w:rPr>
        <w:t>polygon</w:t>
      </w:r>
      <w:r w:rsidR="00F827F4">
        <w:rPr>
          <w:rFonts w:eastAsia="宋体" w:hint="eastAsia"/>
          <w:lang w:eastAsia="zh-CN"/>
        </w:rPr>
        <w:t xml:space="preserve"> </w:t>
      </w:r>
      <w:r w:rsidR="00907813">
        <w:rPr>
          <w:rFonts w:hint="eastAsia"/>
          <w:lang w:eastAsia="zh-CN"/>
        </w:rPr>
        <w:t>(</w:t>
      </w:r>
      <w:r w:rsidR="00907813" w:rsidRPr="007C0627">
        <w:rPr>
          <w:rFonts w:hint="eastAsia"/>
          <w:lang w:eastAsia="zh-CN"/>
        </w:rPr>
        <w:fldChar w:fldCharType="begin"/>
      </w:r>
      <w:r w:rsidR="00907813" w:rsidRPr="007C0627">
        <w:rPr>
          <w:rFonts w:hint="eastAsia"/>
          <w:lang w:eastAsia="zh-CN"/>
        </w:rPr>
        <w:instrText xml:space="preserve"> REF _Ref189855074 \h </w:instrText>
      </w:r>
      <w:r w:rsidR="007C0627" w:rsidRPr="007C0627">
        <w:rPr>
          <w:rFonts w:hint="eastAsia"/>
          <w:lang w:eastAsia="zh-CN"/>
        </w:rPr>
        <w:instrText xml:space="preserve"> \* MERGEFORMAT </w:instrText>
      </w:r>
      <w:r w:rsidR="00907813" w:rsidRPr="007C0627">
        <w:rPr>
          <w:rFonts w:hint="eastAsia"/>
          <w:lang w:eastAsia="zh-CN"/>
        </w:rPr>
      </w:r>
      <w:r w:rsidR="00907813" w:rsidRPr="007C0627">
        <w:rPr>
          <w:rFonts w:hint="eastAsia"/>
          <w:lang w:eastAsia="zh-CN"/>
        </w:rPr>
        <w:fldChar w:fldCharType="separate"/>
      </w:r>
      <w:r w:rsidR="00F827F4" w:rsidRPr="00082817">
        <w:rPr>
          <w:lang w:eastAsia="zh-CN"/>
        </w:rPr>
        <w:t xml:space="preserve">Fig. </w:t>
      </w:r>
      <w:r w:rsidR="00F827F4" w:rsidRPr="00082817">
        <w:rPr>
          <w:noProof/>
          <w:lang w:eastAsia="zh-CN"/>
        </w:rPr>
        <w:t>3</w:t>
      </w:r>
      <w:r w:rsidR="00907813" w:rsidRPr="007C0627">
        <w:rPr>
          <w:rFonts w:hint="eastAsia"/>
          <w:lang w:eastAsia="zh-CN"/>
        </w:rPr>
        <w:fldChar w:fldCharType="end"/>
      </w:r>
      <w:r w:rsidR="007C0627">
        <w:rPr>
          <w:rFonts w:hint="eastAsia"/>
          <w:lang w:eastAsia="zh-CN"/>
        </w:rPr>
        <w:t>a</w:t>
      </w:r>
      <w:r w:rsidR="00907813">
        <w:rPr>
          <w:rFonts w:hint="eastAsia"/>
          <w:lang w:eastAsia="zh-CN"/>
        </w:rPr>
        <w:t>)</w:t>
      </w:r>
      <w:r w:rsidR="00455EAC">
        <w:rPr>
          <w:rFonts w:ascii="宋体" w:eastAsia="宋体" w:hAnsi="宋体" w:cs="宋体" w:hint="eastAsia"/>
          <w:lang w:eastAsia="zh-CN"/>
        </w:rPr>
        <w:t>，</w:t>
      </w:r>
      <w:r w:rsidR="00681658">
        <w:rPr>
          <w:rFonts w:ascii="宋体" w:eastAsia="宋体" w:hAnsi="宋体" w:cs="宋体" w:hint="eastAsia"/>
          <w:lang w:eastAsia="zh-CN"/>
        </w:rPr>
        <w:t>从而</w:t>
      </w:r>
      <w:r w:rsidR="00455EAC">
        <w:rPr>
          <w:rFonts w:ascii="宋体" w:eastAsia="宋体" w:hAnsi="宋体" w:cs="宋体" w:hint="eastAsia"/>
          <w:lang w:eastAsia="zh-CN"/>
        </w:rPr>
        <w:t>保留与河流相连的湖泊（</w:t>
      </w:r>
      <w:r w:rsidR="00681658">
        <w:rPr>
          <w:rFonts w:ascii="宋体" w:eastAsia="宋体" w:hAnsi="宋体" w:cs="宋体" w:hint="eastAsia"/>
          <w:lang w:eastAsia="zh-CN"/>
        </w:rPr>
        <w:t>包括</w:t>
      </w:r>
      <w:r w:rsidR="00455EAC">
        <w:rPr>
          <w:rFonts w:ascii="宋体" w:eastAsia="宋体" w:hAnsi="宋体" w:cs="宋体" w:hint="eastAsia"/>
          <w:lang w:eastAsia="zh-CN"/>
        </w:rPr>
        <w:t>水库</w:t>
      </w:r>
      <w:proofErr w:type="gramStart"/>
      <w:r w:rsidR="00455EAC">
        <w:rPr>
          <w:rFonts w:ascii="宋体" w:eastAsia="宋体" w:hAnsi="宋体" w:cs="宋体" w:hint="eastAsia"/>
          <w:lang w:eastAsia="zh-CN"/>
        </w:rPr>
        <w:t>数据集未包含</w:t>
      </w:r>
      <w:proofErr w:type="gramEnd"/>
      <w:r w:rsidR="00455EAC">
        <w:rPr>
          <w:rFonts w:ascii="宋体" w:eastAsia="宋体" w:hAnsi="宋体" w:cs="宋体" w:hint="eastAsia"/>
          <w:lang w:eastAsia="zh-CN"/>
        </w:rPr>
        <w:t>的水库）。</w:t>
      </w:r>
      <w:r w:rsidR="004427FE">
        <w:rPr>
          <w:rFonts w:ascii="宋体" w:eastAsia="宋体" w:hAnsi="宋体" w:cs="宋体" w:hint="eastAsia"/>
          <w:lang w:eastAsia="zh-CN"/>
        </w:rPr>
        <w:t>不与</w:t>
      </w:r>
      <w:r w:rsidR="004427FE">
        <w:rPr>
          <w:rFonts w:hint="eastAsia"/>
          <w:lang w:eastAsia="zh-CN"/>
        </w:rPr>
        <w:t>GLAKES</w:t>
      </w:r>
      <w:r w:rsidR="004427FE">
        <w:rPr>
          <w:rFonts w:ascii="宋体" w:eastAsia="宋体" w:hAnsi="宋体" w:cs="宋体" w:hint="eastAsia"/>
          <w:lang w:eastAsia="zh-CN"/>
        </w:rPr>
        <w:t>相交且</w:t>
      </w:r>
      <w:r w:rsidR="004427FE" w:rsidRPr="004427FE">
        <w:rPr>
          <w:rFonts w:hint="eastAsia"/>
          <w:lang w:eastAsia="zh-CN"/>
        </w:rPr>
        <w:t xml:space="preserve"> </w:t>
      </w:r>
      <w:r w:rsidR="004427FE">
        <w:rPr>
          <w:rFonts w:hint="eastAsia"/>
          <w:lang w:eastAsia="zh-CN"/>
        </w:rPr>
        <w:t xml:space="preserve">Area Ratio </w:t>
      </w:r>
      <w:r w:rsidR="004427FE">
        <w:rPr>
          <w:rFonts w:ascii="宋体" w:eastAsia="宋体" w:hAnsi="宋体" w:cs="宋体" w:hint="eastAsia"/>
          <w:lang w:eastAsia="zh-CN"/>
        </w:rPr>
        <w:t>小于</w:t>
      </w:r>
      <w:r w:rsidR="004427FE">
        <w:rPr>
          <w:rFonts w:hint="eastAsia"/>
          <w:lang w:eastAsia="zh-CN"/>
        </w:rPr>
        <w:t xml:space="preserve">0.8 </w:t>
      </w:r>
      <w:r w:rsidR="004427FE">
        <w:rPr>
          <w:rFonts w:ascii="宋体" w:eastAsia="宋体" w:hAnsi="宋体" w:cs="宋体" w:hint="eastAsia"/>
          <w:lang w:eastAsia="zh-CN"/>
        </w:rPr>
        <w:t>的</w:t>
      </w:r>
      <w:r w:rsidR="004427FE">
        <w:rPr>
          <w:rFonts w:hint="eastAsia"/>
          <w:lang w:eastAsia="zh-CN"/>
        </w:rPr>
        <w:t>polygon</w:t>
      </w:r>
      <w:r w:rsidR="00681658">
        <w:rPr>
          <w:rFonts w:ascii="宋体" w:eastAsia="宋体" w:hAnsi="宋体" w:cs="宋体" w:hint="eastAsia"/>
          <w:lang w:eastAsia="zh-CN"/>
        </w:rPr>
        <w:t>被整个删除</w:t>
      </w:r>
      <w:r w:rsidR="00681658">
        <w:rPr>
          <w:rFonts w:ascii="宋体" w:eastAsia="宋体" w:hAnsi="宋体" w:cs="宋体" w:hint="eastAsia"/>
          <w:lang w:eastAsia="zh-CN"/>
        </w:rPr>
        <w:t>，因其</w:t>
      </w:r>
      <w:r w:rsidR="00455EAC">
        <w:rPr>
          <w:rFonts w:ascii="宋体" w:eastAsia="宋体" w:hAnsi="宋体" w:cs="宋体" w:hint="eastAsia"/>
          <w:lang w:eastAsia="zh-CN"/>
        </w:rPr>
        <w:t>基本上是河流残留</w:t>
      </w:r>
      <w:r w:rsidR="00907813">
        <w:rPr>
          <w:rFonts w:hint="eastAsia"/>
          <w:lang w:eastAsia="zh-CN"/>
        </w:rPr>
        <w:t>(</w:t>
      </w:r>
      <w:r w:rsidR="00907813" w:rsidRPr="00455EAC">
        <w:rPr>
          <w:rFonts w:hint="eastAsia"/>
          <w:lang w:eastAsia="zh-CN"/>
        </w:rPr>
        <w:fldChar w:fldCharType="begin"/>
      </w:r>
      <w:r w:rsidR="00907813" w:rsidRPr="00455EAC">
        <w:rPr>
          <w:rFonts w:hint="eastAsia"/>
          <w:lang w:eastAsia="zh-CN"/>
        </w:rPr>
        <w:instrText xml:space="preserve"> REF _Ref189855074 \h </w:instrText>
      </w:r>
      <w:r w:rsidR="00455EAC" w:rsidRPr="00455EAC">
        <w:rPr>
          <w:rFonts w:hint="eastAsia"/>
          <w:lang w:eastAsia="zh-CN"/>
        </w:rPr>
        <w:instrText xml:space="preserve"> \* MERGEFORMAT </w:instrText>
      </w:r>
      <w:r w:rsidR="00907813" w:rsidRPr="00455EAC">
        <w:rPr>
          <w:rFonts w:hint="eastAsia"/>
          <w:lang w:eastAsia="zh-CN"/>
        </w:rPr>
      </w:r>
      <w:r w:rsidR="00907813" w:rsidRPr="00455EAC">
        <w:rPr>
          <w:rFonts w:hint="eastAsia"/>
          <w:lang w:eastAsia="zh-CN"/>
        </w:rPr>
        <w:fldChar w:fldCharType="separate"/>
      </w:r>
      <w:r w:rsidR="00F827F4" w:rsidRPr="00082817">
        <w:rPr>
          <w:lang w:eastAsia="zh-CN"/>
        </w:rPr>
        <w:t xml:space="preserve">Fig. </w:t>
      </w:r>
      <w:r w:rsidR="00F827F4" w:rsidRPr="00082817">
        <w:rPr>
          <w:noProof/>
          <w:lang w:eastAsia="zh-CN"/>
        </w:rPr>
        <w:t>3</w:t>
      </w:r>
      <w:r w:rsidR="00907813" w:rsidRPr="00455EAC">
        <w:rPr>
          <w:rFonts w:hint="eastAsia"/>
          <w:lang w:eastAsia="zh-CN"/>
        </w:rPr>
        <w:fldChar w:fldCharType="end"/>
      </w:r>
      <w:r w:rsidR="00907813">
        <w:rPr>
          <w:rFonts w:hint="eastAsia"/>
          <w:lang w:eastAsia="zh-CN"/>
        </w:rPr>
        <w:t>d)</w:t>
      </w:r>
      <w:r w:rsidR="00455EAC">
        <w:rPr>
          <w:rFonts w:ascii="宋体" w:eastAsia="宋体" w:hAnsi="宋体" w:cs="宋体" w:hint="eastAsia"/>
          <w:lang w:eastAsia="zh-CN"/>
        </w:rPr>
        <w:t>。</w:t>
      </w:r>
      <w:r w:rsidR="004427FE">
        <w:rPr>
          <w:rFonts w:ascii="宋体" w:eastAsia="宋体" w:hAnsi="宋体" w:cs="宋体" w:hint="eastAsia"/>
          <w:lang w:eastAsia="zh-CN"/>
        </w:rPr>
        <w:t>其他情况</w:t>
      </w:r>
      <w:r w:rsidR="00455EAC">
        <w:rPr>
          <w:rFonts w:ascii="宋体" w:eastAsia="宋体" w:hAnsi="宋体" w:cs="宋体" w:hint="eastAsia"/>
          <w:lang w:eastAsia="zh-CN"/>
        </w:rPr>
        <w:t>下</w:t>
      </w:r>
      <w:r w:rsidR="004427FE">
        <w:rPr>
          <w:rFonts w:ascii="宋体" w:eastAsia="宋体" w:hAnsi="宋体" w:cs="宋体" w:hint="eastAsia"/>
          <w:lang w:eastAsia="zh-CN"/>
        </w:rPr>
        <w:t>，</w:t>
      </w:r>
      <w:r w:rsidR="00681658">
        <w:rPr>
          <w:rFonts w:ascii="宋体" w:eastAsia="宋体" w:hAnsi="宋体" w:cs="宋体" w:hint="eastAsia"/>
          <w:lang w:eastAsia="zh-CN"/>
        </w:rPr>
        <w:t>初步掩膜</w:t>
      </w:r>
      <w:r w:rsidR="004427FE">
        <w:rPr>
          <w:rFonts w:ascii="宋体" w:eastAsia="宋体" w:hAnsi="宋体" w:cs="宋体" w:hint="eastAsia"/>
          <w:lang w:eastAsia="zh-CN"/>
        </w:rPr>
        <w:t>后的结果</w:t>
      </w:r>
      <w:r w:rsidR="00455EAC">
        <w:rPr>
          <w:rFonts w:ascii="宋体" w:eastAsia="宋体" w:hAnsi="宋体" w:cs="宋体" w:hint="eastAsia"/>
          <w:lang w:eastAsia="zh-CN"/>
        </w:rPr>
        <w:t>被保留</w:t>
      </w:r>
      <w:r w:rsidR="004427FE">
        <w:rPr>
          <w:rFonts w:ascii="宋体" w:eastAsia="宋体" w:hAnsi="宋体" w:cs="宋体" w:hint="eastAsia"/>
          <w:lang w:eastAsia="zh-CN"/>
        </w:rPr>
        <w:t>（</w:t>
      </w:r>
      <w:r w:rsidR="004427FE" w:rsidRPr="004427FE">
        <w:rPr>
          <w:rFonts w:hint="eastAsia"/>
          <w:lang w:eastAsia="zh-CN"/>
        </w:rPr>
        <w:fldChar w:fldCharType="begin"/>
      </w:r>
      <w:r w:rsidR="004427FE" w:rsidRPr="004427FE">
        <w:rPr>
          <w:rFonts w:hint="eastAsia"/>
          <w:lang w:eastAsia="zh-CN"/>
        </w:rPr>
        <w:instrText xml:space="preserve"> REF _Ref189855074 \h  \* MERGEFORMAT </w:instrText>
      </w:r>
      <w:r w:rsidR="004427FE" w:rsidRPr="004427FE">
        <w:rPr>
          <w:rFonts w:hint="eastAsia"/>
          <w:lang w:eastAsia="zh-CN"/>
        </w:rPr>
      </w:r>
      <w:r w:rsidR="004427FE" w:rsidRPr="004427FE">
        <w:rPr>
          <w:rFonts w:hint="eastAsia"/>
          <w:lang w:eastAsia="zh-CN"/>
        </w:rPr>
        <w:fldChar w:fldCharType="separate"/>
      </w:r>
      <w:r w:rsidR="00F827F4" w:rsidRPr="00082817">
        <w:rPr>
          <w:lang w:eastAsia="zh-CN"/>
        </w:rPr>
        <w:t xml:space="preserve">Fig. </w:t>
      </w:r>
      <w:r w:rsidR="00F827F4" w:rsidRPr="00082817">
        <w:rPr>
          <w:noProof/>
          <w:lang w:eastAsia="zh-CN"/>
        </w:rPr>
        <w:t>3</w:t>
      </w:r>
      <w:r w:rsidR="004427FE" w:rsidRPr="004427FE">
        <w:rPr>
          <w:rFonts w:hint="eastAsia"/>
          <w:lang w:eastAsia="zh-CN"/>
        </w:rPr>
        <w:fldChar w:fldCharType="end"/>
      </w:r>
      <w:r w:rsidR="004427FE" w:rsidRPr="004427FE">
        <w:rPr>
          <w:lang w:eastAsia="zh-CN"/>
        </w:rPr>
        <w:t>b,</w:t>
      </w:r>
      <w:r w:rsidR="006E2E0C">
        <w:rPr>
          <w:rFonts w:hint="eastAsia"/>
          <w:lang w:eastAsia="zh-CN"/>
        </w:rPr>
        <w:t xml:space="preserve"> </w:t>
      </w:r>
      <w:r w:rsidR="004427FE" w:rsidRPr="004427FE">
        <w:rPr>
          <w:lang w:eastAsia="zh-CN"/>
        </w:rPr>
        <w:t>c</w:t>
      </w:r>
      <w:r w:rsidR="004427FE">
        <w:rPr>
          <w:rFonts w:ascii="宋体" w:eastAsia="宋体" w:hAnsi="宋体" w:cs="宋体" w:hint="eastAsia"/>
          <w:lang w:eastAsia="zh-CN"/>
        </w:rPr>
        <w:t>）。我们</w:t>
      </w:r>
      <w:r w:rsidR="00681658">
        <w:rPr>
          <w:rFonts w:ascii="宋体" w:eastAsia="宋体" w:hAnsi="宋体" w:cs="宋体" w:hint="eastAsia"/>
          <w:lang w:eastAsia="zh-CN"/>
        </w:rPr>
        <w:t>对各大流域</w:t>
      </w:r>
      <w:r w:rsidR="004427FE">
        <w:rPr>
          <w:rFonts w:ascii="宋体" w:eastAsia="宋体" w:hAnsi="宋体" w:cs="宋体" w:hint="eastAsia"/>
          <w:lang w:eastAsia="zh-CN"/>
        </w:rPr>
        <w:t>进行了</w:t>
      </w:r>
      <w:r w:rsidR="006E2E0C">
        <w:rPr>
          <w:rFonts w:ascii="宋体" w:eastAsia="宋体" w:hAnsi="宋体" w:cs="宋体" w:hint="eastAsia"/>
          <w:lang w:eastAsia="zh-CN"/>
        </w:rPr>
        <w:t>大量</w:t>
      </w:r>
      <w:r w:rsidR="004427FE">
        <w:rPr>
          <w:rFonts w:ascii="宋体" w:eastAsia="宋体" w:hAnsi="宋体" w:cs="宋体" w:hint="eastAsia"/>
          <w:lang w:eastAsia="zh-CN"/>
        </w:rPr>
        <w:t>人工检查，以减少误差。</w:t>
      </w:r>
    </w:p>
    <w:p w14:paraId="7875ACF5" w14:textId="5459A126" w:rsidR="00CE7754" w:rsidRDefault="00CE7754" w:rsidP="00CE7754">
      <w:pPr>
        <w:keepNext/>
        <w:jc w:val="center"/>
        <w:rPr>
          <w:lang w:eastAsia="zh-CN"/>
        </w:rPr>
      </w:pPr>
    </w:p>
    <w:p w14:paraId="60ADD342" w14:textId="4D1853DE" w:rsidR="00AE1C93" w:rsidRDefault="00CE7754" w:rsidP="009C4D5F">
      <w:pPr>
        <w:pStyle w:val="af3"/>
        <w:rPr>
          <w:lang w:eastAsia="zh-CN"/>
        </w:rPr>
      </w:pPr>
      <w:bookmarkStart w:id="62" w:name="_Ref189855074"/>
      <w:r w:rsidRPr="00082817">
        <w:rPr>
          <w:lang w:eastAsia="zh-CN"/>
        </w:rPr>
        <w:t xml:space="preserve">Fig. </w:t>
      </w:r>
      <w:r w:rsidRPr="00082817">
        <w:fldChar w:fldCharType="begin"/>
      </w:r>
      <w:r w:rsidRPr="00082817">
        <w:rPr>
          <w:lang w:eastAsia="zh-CN"/>
        </w:rPr>
        <w:instrText xml:space="preserve"> SEQ Fig. \* ARABIC </w:instrText>
      </w:r>
      <w:r w:rsidRPr="00082817">
        <w:fldChar w:fldCharType="separate"/>
      </w:r>
      <w:r w:rsidR="00082817" w:rsidRPr="00082817">
        <w:rPr>
          <w:noProof/>
          <w:lang w:eastAsia="zh-CN"/>
        </w:rPr>
        <w:t>3</w:t>
      </w:r>
      <w:r w:rsidRPr="00082817">
        <w:fldChar w:fldCharType="end"/>
      </w:r>
      <w:bookmarkEnd w:id="62"/>
      <w:r w:rsidRPr="00082817">
        <w:rPr>
          <w:rFonts w:hint="eastAsia"/>
          <w:lang w:eastAsia="zh-CN"/>
        </w:rPr>
        <w:t>.</w:t>
      </w:r>
      <w:r w:rsidRPr="00CE7754">
        <w:rPr>
          <w:rFonts w:hint="eastAsia"/>
          <w:b/>
          <w:bCs/>
          <w:lang w:eastAsia="zh-CN"/>
        </w:rPr>
        <w:t xml:space="preserve"> </w:t>
      </w:r>
      <w:r w:rsidRPr="00CE7754">
        <w:rPr>
          <w:rFonts w:hint="eastAsia"/>
          <w:lang w:eastAsia="zh-CN"/>
        </w:rPr>
        <w:t>Post-processing of river mask and the corresponding results.</w:t>
      </w:r>
      <w:r>
        <w:rPr>
          <w:rFonts w:hint="eastAsia"/>
          <w:b/>
          <w:bCs/>
          <w:lang w:eastAsia="zh-CN"/>
        </w:rPr>
        <w:t xml:space="preserve"> </w:t>
      </w:r>
      <w:r w:rsidRPr="00CE7754">
        <w:rPr>
          <w:rFonts w:hint="eastAsia"/>
          <w:lang w:eastAsia="zh-CN"/>
        </w:rPr>
        <w:t xml:space="preserve">(a) </w:t>
      </w:r>
      <w:r>
        <w:rPr>
          <w:rFonts w:hint="eastAsia"/>
          <w:lang w:eastAsia="zh-CN"/>
        </w:rPr>
        <w:t xml:space="preserve">Target polygons intersect with GLAKES with an area ratio </w:t>
      </w:r>
      <w:r>
        <w:rPr>
          <w:rFonts w:ascii="黑体" w:hAnsi="黑体" w:hint="eastAsia"/>
          <w:lang w:eastAsia="zh-CN"/>
        </w:rPr>
        <w:t>≥</w:t>
      </w:r>
      <w:r>
        <w:rPr>
          <w:rFonts w:hint="eastAsia"/>
          <w:lang w:eastAsia="zh-CN"/>
        </w:rPr>
        <w:t>0.8; (b</w:t>
      </w:r>
      <w:r w:rsidRPr="00CE7754">
        <w:rPr>
          <w:rFonts w:hint="eastAsia"/>
          <w:lang w:eastAsia="zh-CN"/>
        </w:rPr>
        <w:t xml:space="preserve">) </w:t>
      </w:r>
      <w:r>
        <w:rPr>
          <w:rFonts w:hint="eastAsia"/>
          <w:lang w:eastAsia="zh-CN"/>
        </w:rPr>
        <w:t xml:space="preserve">Targets polygon not intersect with GLAKES with an area ratio </w:t>
      </w:r>
      <w:r>
        <w:rPr>
          <w:rFonts w:ascii="黑体" w:hAnsi="黑体" w:hint="eastAsia"/>
          <w:lang w:eastAsia="zh-CN"/>
        </w:rPr>
        <w:t>≥</w:t>
      </w:r>
      <w:r>
        <w:rPr>
          <w:rFonts w:hint="eastAsia"/>
          <w:lang w:eastAsia="zh-CN"/>
        </w:rPr>
        <w:t>0.8;</w:t>
      </w:r>
      <w:r w:rsidRPr="00CE7754">
        <w:rPr>
          <w:rFonts w:hint="eastAsia"/>
          <w:lang w:eastAsia="zh-CN"/>
        </w:rPr>
        <w:t xml:space="preserve"> </w:t>
      </w:r>
      <w:r>
        <w:rPr>
          <w:rFonts w:hint="eastAsia"/>
          <w:lang w:eastAsia="zh-CN"/>
        </w:rPr>
        <w:t>(c</w:t>
      </w:r>
      <w:r w:rsidRPr="00CE7754">
        <w:rPr>
          <w:rFonts w:hint="eastAsia"/>
          <w:lang w:eastAsia="zh-CN"/>
        </w:rPr>
        <w:t xml:space="preserve">) </w:t>
      </w:r>
      <w:r>
        <w:rPr>
          <w:rFonts w:hint="eastAsia"/>
          <w:lang w:eastAsia="zh-CN"/>
        </w:rPr>
        <w:t xml:space="preserve">Targets </w:t>
      </w:r>
      <w:proofErr w:type="gramStart"/>
      <w:r>
        <w:rPr>
          <w:rFonts w:hint="eastAsia"/>
          <w:lang w:eastAsia="zh-CN"/>
        </w:rPr>
        <w:t>polygon</w:t>
      </w:r>
      <w:proofErr w:type="gramEnd"/>
      <w:r>
        <w:rPr>
          <w:rFonts w:hint="eastAsia"/>
          <w:lang w:eastAsia="zh-CN"/>
        </w:rPr>
        <w:t xml:space="preserve"> intersect with GLAKES with an area ratio </w:t>
      </w:r>
      <w:r>
        <w:rPr>
          <w:rFonts w:ascii="黑体" w:hAnsi="黑体" w:hint="eastAsia"/>
          <w:lang w:eastAsia="zh-CN"/>
        </w:rPr>
        <w:t>&lt;</w:t>
      </w:r>
      <w:r>
        <w:rPr>
          <w:rFonts w:hint="eastAsia"/>
          <w:lang w:eastAsia="zh-CN"/>
        </w:rPr>
        <w:t>0.8;</w:t>
      </w:r>
      <w:r w:rsidRPr="00CE7754">
        <w:rPr>
          <w:rFonts w:hint="eastAsia"/>
          <w:lang w:eastAsia="zh-CN"/>
        </w:rPr>
        <w:t xml:space="preserve"> </w:t>
      </w:r>
      <w:r>
        <w:rPr>
          <w:rFonts w:hint="eastAsia"/>
          <w:lang w:eastAsia="zh-CN"/>
        </w:rPr>
        <w:t>(d</w:t>
      </w:r>
      <w:r w:rsidRPr="00CE7754">
        <w:rPr>
          <w:rFonts w:hint="eastAsia"/>
          <w:lang w:eastAsia="zh-CN"/>
        </w:rPr>
        <w:t xml:space="preserve">) </w:t>
      </w:r>
      <w:r>
        <w:rPr>
          <w:rFonts w:hint="eastAsia"/>
          <w:lang w:eastAsia="zh-CN"/>
        </w:rPr>
        <w:t xml:space="preserve">Targets polygon not intersect with GLAKES with an area ratio </w:t>
      </w:r>
      <w:r>
        <w:rPr>
          <w:rFonts w:ascii="黑体" w:hAnsi="黑体" w:hint="eastAsia"/>
          <w:lang w:eastAsia="zh-CN"/>
        </w:rPr>
        <w:t>&lt;</w:t>
      </w:r>
      <w:r>
        <w:rPr>
          <w:rFonts w:hint="eastAsia"/>
          <w:lang w:eastAsia="zh-CN"/>
        </w:rPr>
        <w:t>0.8.</w:t>
      </w:r>
    </w:p>
    <w:p w14:paraId="1C47F5C8" w14:textId="77777777" w:rsidR="009C4D5F" w:rsidRPr="009C4D5F" w:rsidRDefault="009C4D5F" w:rsidP="009C4D5F">
      <w:pPr>
        <w:rPr>
          <w:rFonts w:eastAsia="宋体"/>
          <w:lang w:eastAsia="zh-CN"/>
        </w:rPr>
      </w:pPr>
    </w:p>
    <w:p w14:paraId="5CCD3026" w14:textId="53A6096F" w:rsidR="00DE1AEC" w:rsidRPr="009C4D5F" w:rsidRDefault="00681658" w:rsidP="00085ED4">
      <w:pPr>
        <w:ind w:firstLineChars="200" w:firstLine="480"/>
        <w:rPr>
          <w:lang w:eastAsia="zh-CN"/>
        </w:rPr>
      </w:pPr>
      <w:r>
        <w:rPr>
          <w:rFonts w:eastAsia="宋体" w:hint="eastAsia"/>
          <w:lang w:eastAsia="zh-CN"/>
        </w:rPr>
        <w:t>受限于</w:t>
      </w:r>
      <w:r w:rsidR="00DC3A98">
        <w:rPr>
          <w:rFonts w:eastAsia="宋体" w:hint="eastAsia"/>
          <w:lang w:eastAsia="zh-CN"/>
        </w:rPr>
        <w:t>底图的</w:t>
      </w:r>
      <w:r>
        <w:rPr>
          <w:rFonts w:eastAsia="宋体" w:hint="eastAsia"/>
          <w:lang w:eastAsia="zh-CN"/>
        </w:rPr>
        <w:t>分辨率，模型的预测精度随湖泊的减小而降低。基于测试集的精度评价结果，我们设定最小湖泊面积</w:t>
      </w:r>
      <w:r w:rsidR="00DC3A98">
        <w:rPr>
          <w:rFonts w:eastAsia="宋体" w:hint="eastAsia"/>
          <w:lang w:eastAsia="zh-CN"/>
        </w:rPr>
        <w:t>阈值</w:t>
      </w:r>
      <w:r w:rsidRPr="009C4D5F" w:rsidDel="00681658">
        <w:rPr>
          <w:lang w:eastAsia="zh-CN"/>
        </w:rPr>
        <w:t xml:space="preserve"> </w:t>
      </w:r>
      <w:r>
        <w:rPr>
          <w:rFonts w:ascii="宋体" w:eastAsia="宋体" w:hAnsi="宋体" w:cs="宋体" w:hint="eastAsia"/>
          <w:lang w:eastAsia="zh-CN"/>
        </w:rPr>
        <w:t>，</w:t>
      </w:r>
      <w:r w:rsidR="00DC3A98">
        <w:rPr>
          <w:rFonts w:ascii="宋体" w:eastAsia="宋体" w:hAnsi="宋体" w:hint="eastAsia"/>
          <w:lang w:eastAsia="zh-CN"/>
        </w:rPr>
        <w:t>删除了</w:t>
      </w:r>
      <w:r w:rsidR="0026438E" w:rsidRPr="009C4D5F">
        <w:rPr>
          <w:rFonts w:ascii="宋体" w:eastAsia="宋体" w:hAnsi="宋体" w:cs="宋体" w:hint="eastAsia"/>
          <w:lang w:eastAsia="zh-CN"/>
        </w:rPr>
        <w:t>所有小于</w:t>
      </w:r>
      <w:r w:rsidR="00DC3A98">
        <w:rPr>
          <w:rFonts w:ascii="宋体" w:eastAsia="宋体" w:hAnsi="宋体" w:hint="eastAsia"/>
          <w:lang w:eastAsia="zh-CN"/>
        </w:rPr>
        <w:t>阈值</w:t>
      </w:r>
      <w:r w:rsidR="0026438E" w:rsidRPr="009C4D5F">
        <w:rPr>
          <w:rFonts w:ascii="宋体" w:eastAsia="宋体" w:hAnsi="宋体" w:cs="宋体" w:hint="eastAsia"/>
          <w:lang w:eastAsia="zh-CN"/>
        </w:rPr>
        <w:t>的</w:t>
      </w:r>
      <w:r w:rsidR="0026438E" w:rsidRPr="009C4D5F">
        <w:rPr>
          <w:lang w:eastAsia="zh-CN"/>
        </w:rPr>
        <w:t>polygon</w:t>
      </w:r>
      <w:r w:rsidR="0026438E" w:rsidRPr="009C4D5F">
        <w:rPr>
          <w:rFonts w:ascii="宋体" w:eastAsia="宋体" w:hAnsi="宋体" w:cs="宋体" w:hint="eastAsia"/>
          <w:lang w:eastAsia="zh-CN"/>
        </w:rPr>
        <w:t>；</w:t>
      </w:r>
    </w:p>
    <w:p w14:paraId="2C2738A6" w14:textId="7DD7D924" w:rsidR="00681658" w:rsidRDefault="00681658" w:rsidP="00085ED4">
      <w:pPr>
        <w:ind w:firstLineChars="200" w:firstLine="480"/>
        <w:rPr>
          <w:rFonts w:eastAsia="宋体"/>
          <w:lang w:eastAsia="zh-CN"/>
        </w:rPr>
      </w:pPr>
      <w:r>
        <w:rPr>
          <w:rFonts w:eastAsia="宋体" w:hint="eastAsia"/>
          <w:lang w:eastAsia="zh-CN"/>
        </w:rPr>
        <w:t>经过以上操作，初步预测结果中的错分误差被基本消除。</w:t>
      </w:r>
      <w:r w:rsidR="001F41A6">
        <w:rPr>
          <w:rFonts w:eastAsia="宋体" w:hint="eastAsia"/>
          <w:lang w:eastAsia="zh-CN"/>
        </w:rPr>
        <w:t>受限于输入大小，深度学习模型难以分辨大湖泊类似河流的局部特征，从而导致部分大湖泊</w:t>
      </w:r>
      <w:proofErr w:type="gramStart"/>
      <w:r w:rsidR="001F41A6">
        <w:rPr>
          <w:rFonts w:eastAsia="宋体" w:hint="eastAsia"/>
          <w:lang w:eastAsia="zh-CN"/>
        </w:rPr>
        <w:t>存在漏分现象</w:t>
      </w:r>
      <w:proofErr w:type="gramEnd"/>
      <w:r w:rsidR="001F41A6">
        <w:rPr>
          <w:rFonts w:eastAsia="宋体" w:hint="eastAsia"/>
          <w:lang w:eastAsia="zh-CN"/>
        </w:rPr>
        <w:t>。此外，</w:t>
      </w:r>
      <w:r w:rsidR="001F41A6">
        <w:rPr>
          <w:rFonts w:eastAsia="宋体" w:hint="eastAsia"/>
          <w:lang w:eastAsia="zh-CN"/>
        </w:rPr>
        <w:t>深度学习模</w:t>
      </w:r>
      <w:r w:rsidR="001F41A6">
        <w:rPr>
          <w:rFonts w:eastAsia="宋体" w:hint="eastAsia"/>
          <w:lang w:eastAsia="zh-CN"/>
        </w:rPr>
        <w:t>型难以从平均影像中全面捕捉干旱区的湖泊。</w:t>
      </w:r>
      <w:r w:rsidR="001F41A6">
        <w:rPr>
          <w:rFonts w:eastAsia="宋体" w:hint="eastAsia"/>
          <w:lang w:eastAsia="zh-CN"/>
        </w:rPr>
        <w:t>为了获得更全面的湖泊数据集，我们进一步进行了湖泊补全操作，利用</w:t>
      </w:r>
      <w:r w:rsidR="001F41A6">
        <w:rPr>
          <w:rFonts w:eastAsia="宋体" w:hint="eastAsia"/>
          <w:lang w:eastAsia="zh-CN"/>
        </w:rPr>
        <w:t>GLAKES</w:t>
      </w:r>
      <w:r w:rsidR="001F41A6">
        <w:rPr>
          <w:rFonts w:eastAsia="宋体" w:hint="eastAsia"/>
          <w:lang w:eastAsia="zh-CN"/>
        </w:rPr>
        <w:t>和</w:t>
      </w:r>
      <w:r w:rsidR="001F41A6">
        <w:rPr>
          <w:rFonts w:eastAsia="宋体" w:hint="eastAsia"/>
          <w:lang w:eastAsia="zh-CN"/>
        </w:rPr>
        <w:t>Circa-2015</w:t>
      </w:r>
      <w:r w:rsidR="001F41A6">
        <w:rPr>
          <w:rFonts w:eastAsia="宋体" w:hint="eastAsia"/>
          <w:lang w:eastAsia="zh-CN"/>
        </w:rPr>
        <w:t>湖泊数据集补全缺漏的湖泊。</w:t>
      </w:r>
      <w:r w:rsidR="00455EAC" w:rsidRPr="009C4D5F">
        <w:rPr>
          <w:rFonts w:hint="eastAsia"/>
          <w:lang w:eastAsia="zh-CN"/>
        </w:rPr>
        <w:t>GLAKES</w:t>
      </w:r>
      <w:r w:rsidR="0083122B">
        <w:rPr>
          <w:rFonts w:eastAsia="宋体" w:hint="eastAsia"/>
          <w:lang w:eastAsia="zh-CN"/>
        </w:rPr>
        <w:t>提供了</w:t>
      </w:r>
      <w:r w:rsidR="0083122B">
        <w:rPr>
          <w:rFonts w:eastAsia="宋体" w:hint="eastAsia"/>
          <w:lang w:eastAsia="zh-CN"/>
        </w:rPr>
        <w:t>1984~2019</w:t>
      </w:r>
      <w:r w:rsidR="0083122B">
        <w:rPr>
          <w:rFonts w:eastAsia="宋体" w:hint="eastAsia"/>
          <w:lang w:eastAsia="zh-CN"/>
        </w:rPr>
        <w:t>年全球的最大湖泊面积矢量文件</w:t>
      </w:r>
      <w:r w:rsidR="0083122B">
        <w:rPr>
          <w:rFonts w:eastAsia="宋体" w:hint="eastAsia"/>
          <w:lang w:eastAsia="zh-CN"/>
        </w:rPr>
        <w:t>，</w:t>
      </w:r>
      <w:r>
        <w:rPr>
          <w:rFonts w:eastAsia="宋体" w:hint="eastAsia"/>
          <w:lang w:eastAsia="zh-CN"/>
        </w:rPr>
        <w:t>适</w:t>
      </w:r>
      <w:r w:rsidR="007775E9">
        <w:rPr>
          <w:rFonts w:eastAsia="宋体" w:hint="eastAsia"/>
          <w:lang w:eastAsia="zh-CN"/>
        </w:rPr>
        <w:t>用于</w:t>
      </w:r>
      <w:r>
        <w:rPr>
          <w:rFonts w:eastAsia="宋体" w:hint="eastAsia"/>
          <w:lang w:eastAsia="zh-CN"/>
        </w:rPr>
        <w:t>大</w:t>
      </w:r>
      <w:r w:rsidR="007775E9">
        <w:rPr>
          <w:rFonts w:eastAsia="宋体" w:hint="eastAsia"/>
          <w:lang w:eastAsia="zh-CN"/>
        </w:rPr>
        <w:t>湖泊补全</w:t>
      </w:r>
      <w:r w:rsidR="00455EAC" w:rsidRPr="009C4D5F">
        <w:rPr>
          <w:rFonts w:ascii="宋体" w:eastAsia="宋体" w:hAnsi="宋体" w:cs="宋体" w:hint="eastAsia"/>
          <w:lang w:eastAsia="zh-CN"/>
        </w:rPr>
        <w:t>。</w:t>
      </w:r>
      <w:r w:rsidR="0083122B">
        <w:rPr>
          <w:rFonts w:eastAsia="宋体" w:hint="eastAsia"/>
          <w:lang w:eastAsia="zh-CN"/>
        </w:rPr>
        <w:t>Circa-2015</w:t>
      </w:r>
      <w:r w:rsidR="00A46DDE">
        <w:rPr>
          <w:rFonts w:eastAsia="宋体" w:hint="eastAsia"/>
          <w:lang w:eastAsia="zh-CN"/>
        </w:rPr>
        <w:t>提供</w:t>
      </w:r>
      <w:r w:rsidR="00DF63CB">
        <w:rPr>
          <w:rFonts w:eastAsia="宋体" w:hint="eastAsia"/>
          <w:lang w:eastAsia="zh-CN"/>
        </w:rPr>
        <w:t>了</w:t>
      </w:r>
      <w:r w:rsidR="00A46DDE">
        <w:rPr>
          <w:rFonts w:eastAsia="宋体" w:hint="eastAsia"/>
          <w:lang w:eastAsia="zh-CN"/>
        </w:rPr>
        <w:t>2015</w:t>
      </w:r>
      <w:r w:rsidR="00A46DDE">
        <w:rPr>
          <w:rFonts w:eastAsia="宋体" w:hint="eastAsia"/>
          <w:lang w:eastAsia="zh-CN"/>
        </w:rPr>
        <w:t>年左右的全球代表性水面积已被证明对大洋洲高度动态的湖泊的良好捕捉</w:t>
      </w:r>
      <w:r w:rsidR="00A46DDE">
        <w:rPr>
          <w:rFonts w:eastAsia="宋体" w:hint="eastAsia"/>
          <w:lang w:eastAsia="zh-CN"/>
        </w:rPr>
        <w:t xml:space="preserve"> </w:t>
      </w:r>
      <w:r w:rsidR="00A46DDE">
        <w:rPr>
          <w:rFonts w:eastAsia="宋体"/>
          <w:lang w:eastAsia="zh-CN"/>
        </w:rPr>
        <w:fldChar w:fldCharType="begin"/>
      </w:r>
      <w:r w:rsidR="00A46DDE">
        <w:rPr>
          <w:rFonts w:eastAsia="宋体"/>
          <w:lang w:eastAsia="zh-CN"/>
        </w:rPr>
        <w:instrText xml:space="preserve"> ADDIN ZOTERO_ITEM CSL_CITATION {"citationID":"mJsSTEPX","properties":{"formattedCitation":"(Sheng et al., 2016)","plainCitation":"(Sheng et al., 2016)","noteIndex":0},"citationItems":[{"id":1067,"uris":["http://zotero.org/users/10465841/items/5MLLVVZ9"],"itemData":{"id":1067,"type":"article-journal","abstract":"Inland lakes, important water resources, play a crucial role in the global water cycle and are sensitive to climate change and human activities. There clearly is a pressing need to understand temporal and spatial variations of lakes at global and continental scales. The recent operation of Landsat 8 extends the unprecedented Landsat record to over 40 years, allowing long-term, large-scale lake dynamics mapping at high resolutions. Using our circa2000 lake product derived from Landsat 7 images as a reference, this research produces a circa-2015 map of representative lake extents and distributions, and addresses seasonal and inter-annual lake area variability using Landsat 8 images acquired in lake stable seasons at a continental scale. Oceania is chosen here as a case study as it contains a large group of salt lakes that exhibit high area variability and has the most intensive image coverage during the ﬁrst 2.5-year operation of Landsat 8. Accordingly, this paper describes an adaptive algorithm to automate lake mapping for various surface conditions using images acquired during lake stable seasons and a compositing scheme in the vector domain to generate a representative continental mosaic of lake extents from multi-temporal mapping. Our results demonstrate that these strategies and methods produce a highly reliable and representative composite of highly-variable lake extents across Oceania, and are potentially applicable to other large-scale lake mapping projects using multi-temporal data.","container-title":"Remote Sensing of Environment","DOI":"10.1016/j.rse.2015.12.041","ISSN":"00344257","journalAbbreviation":"Remote Sensing of Environment","language":"en","page":"129-141","source":"DOI.org (Crossref)","title":"Representative lake water extent mapping at continental scales using multi-temporal Landsat-8 imagery","volume":"185","author":[{"family":"Sheng","given":"Yongwei"},{"family":"Song","given":"Chunqiao"},{"family":"Wang","given":"Jida"},{"family":"Lyons","given":"Evan A."},{"family":"Knox","given":"Benjamin R."},{"family":"Cox","given":"Joshua S."},{"family":"Gao","given":"Feng"}],"issued":{"date-parts":[["2016",11]]}}}],"schema":"https://github.com/citation-style-language/schema/raw/master/csl-citation.json"} </w:instrText>
      </w:r>
      <w:r w:rsidR="00A46DDE">
        <w:rPr>
          <w:rFonts w:eastAsia="宋体"/>
          <w:lang w:eastAsia="zh-CN"/>
        </w:rPr>
        <w:fldChar w:fldCharType="separate"/>
      </w:r>
      <w:r w:rsidR="00A46DDE" w:rsidRPr="00A46DDE">
        <w:rPr>
          <w:lang w:eastAsia="zh-CN"/>
        </w:rPr>
        <w:t>(Sheng et al., 2016)</w:t>
      </w:r>
      <w:r w:rsidR="00A46DDE">
        <w:rPr>
          <w:rFonts w:eastAsia="宋体"/>
          <w:lang w:eastAsia="zh-CN"/>
        </w:rPr>
        <w:fldChar w:fldCharType="end"/>
      </w:r>
      <w:r w:rsidR="00A46DDE">
        <w:rPr>
          <w:rFonts w:eastAsia="宋体" w:hint="eastAsia"/>
          <w:lang w:eastAsia="zh-CN"/>
        </w:rPr>
        <w:t>，可以补充干旱区湖泊</w:t>
      </w:r>
      <w:r>
        <w:rPr>
          <w:rFonts w:eastAsia="宋体" w:hint="eastAsia"/>
          <w:lang w:eastAsia="zh-CN"/>
        </w:rPr>
        <w:t>，其数据从</w:t>
      </w:r>
      <w:r>
        <w:rPr>
          <w:rFonts w:eastAsia="宋体" w:hint="eastAsia"/>
          <w:lang w:eastAsia="zh-CN"/>
        </w:rPr>
        <w:t>PLD</w:t>
      </w:r>
      <w:r>
        <w:rPr>
          <w:rFonts w:eastAsia="宋体" w:hint="eastAsia"/>
          <w:lang w:eastAsia="zh-CN"/>
        </w:rPr>
        <w:t>数据集中获得</w:t>
      </w:r>
      <w:r w:rsidR="00A46DDE">
        <w:rPr>
          <w:rFonts w:eastAsia="宋体" w:hint="eastAsia"/>
          <w:lang w:eastAsia="zh-CN"/>
        </w:rPr>
        <w:t>。</w:t>
      </w:r>
      <w:r>
        <w:rPr>
          <w:rFonts w:eastAsia="宋体" w:hint="eastAsia"/>
          <w:lang w:eastAsia="zh-CN"/>
        </w:rPr>
        <w:t>我们利用</w:t>
      </w:r>
      <w:r>
        <w:rPr>
          <w:rFonts w:eastAsia="宋体" w:hint="eastAsia"/>
          <w:lang w:eastAsia="zh-CN"/>
        </w:rPr>
        <w:t>干旱指数数据集</w:t>
      </w:r>
      <w:r>
        <w:rPr>
          <w:rFonts w:eastAsia="宋体" w:hint="eastAsia"/>
          <w:lang w:eastAsia="zh-CN"/>
        </w:rPr>
        <w:t xml:space="preserve"> </w:t>
      </w:r>
      <w:r>
        <w:rPr>
          <w:rFonts w:eastAsia="宋体"/>
          <w:lang w:eastAsia="zh-CN"/>
        </w:rPr>
        <w:fldChar w:fldCharType="begin"/>
      </w:r>
      <w:r>
        <w:rPr>
          <w:rFonts w:eastAsia="宋体"/>
          <w:lang w:eastAsia="zh-CN"/>
        </w:rPr>
        <w:instrText xml:space="preserve"> ADDIN ZOTERO_ITEM CSL_CITATION {"citationID":"PIiSOGIT","properties":{"formattedCitation":"(Zomer et al., 2022)","plainCitation":"(Zomer et al., 2022)","noteIndex":0},"citationItems":[{"id":1180,"uris":["http://zotero.org/users/10465841/items/G37HVS3A"],"itemData":{"id":1180,"type":"article-journal","abstract":"Measurement(s) evapotranspiration Technology Type(s) Geographic Information System Sample Characteristic - Environment climate system","container-title":"Scientific Data","DOI":"10.1038/s41597-022-01493-1","ISSN":"2052-4463","issue":"1","journalAbbreviation":"Sci Data","language":"en","license":"2022 The Author(s)","note":"number: 1\npublisher: Nature Publishing Group","page":"1-15","source":"www.nature.com","title":"Version 3 of the Global Aridity Index and Potential Evapotranspiration Database","volume":"9","author":[{"family":"Zomer","given":"Robert J."},{"family":"Xu","given":"Jianchu"},{"family":"Trabucco","given":"Antonio"}],"issued":{"date-parts":[["2022",7,15]]}}}],"schema":"https://github.com/citation-style-language/schema/raw/master/csl-citation.json"} </w:instrText>
      </w:r>
      <w:r>
        <w:rPr>
          <w:rFonts w:eastAsia="宋体"/>
          <w:lang w:eastAsia="zh-CN"/>
        </w:rPr>
        <w:fldChar w:fldCharType="separate"/>
      </w:r>
      <w:r w:rsidRPr="005C769C">
        <w:rPr>
          <w:lang w:eastAsia="zh-CN"/>
        </w:rPr>
        <w:t>(Zomer et al., 2022)</w:t>
      </w:r>
      <w:r>
        <w:rPr>
          <w:rFonts w:eastAsia="宋体"/>
          <w:lang w:eastAsia="zh-CN"/>
        </w:rPr>
        <w:fldChar w:fldCharType="end"/>
      </w:r>
      <w:r>
        <w:rPr>
          <w:rFonts w:eastAsia="宋体" w:hint="eastAsia"/>
          <w:lang w:eastAsia="zh-CN"/>
        </w:rPr>
        <w:t>定义了干旱区范围</w:t>
      </w:r>
      <w:r w:rsidR="0043457E">
        <w:rPr>
          <w:rFonts w:eastAsia="宋体" w:hint="eastAsia"/>
          <w:lang w:eastAsia="zh-CN"/>
        </w:rPr>
        <w:t>（</w:t>
      </w:r>
      <w:r w:rsidR="0043457E">
        <w:rPr>
          <w:rFonts w:eastAsia="宋体" w:hint="eastAsia"/>
          <w:lang w:eastAsia="zh-CN"/>
        </w:rPr>
        <w:t>Arid Index&lt;0.2</w:t>
      </w:r>
      <w:r w:rsidR="0043457E">
        <w:rPr>
          <w:rFonts w:eastAsia="宋体" w:hint="eastAsia"/>
          <w:lang w:eastAsia="zh-CN"/>
        </w:rPr>
        <w:t>）</w:t>
      </w:r>
      <w:r w:rsidR="0043457E">
        <w:rPr>
          <w:rFonts w:eastAsia="宋体" w:hint="eastAsia"/>
          <w:lang w:eastAsia="zh-CN"/>
        </w:rPr>
        <w:t>。</w:t>
      </w:r>
    </w:p>
    <w:p w14:paraId="21EDA365" w14:textId="0FBBFAB7" w:rsidR="00F30EAE" w:rsidRDefault="00681658" w:rsidP="00085ED4">
      <w:pPr>
        <w:ind w:firstLineChars="200" w:firstLine="480"/>
        <w:rPr>
          <w:rFonts w:eastAsia="宋体"/>
          <w:lang w:eastAsia="zh-CN"/>
        </w:rPr>
      </w:pPr>
      <w:r>
        <w:rPr>
          <w:rFonts w:ascii="宋体" w:eastAsia="宋体" w:hAnsi="宋体" w:cs="宋体" w:hint="eastAsia"/>
          <w:lang w:eastAsia="zh-CN"/>
        </w:rPr>
        <w:t>首先，我们对GLAKES数据集进行了处理，以去除其中因不全面的洪泛平原定义而包含的洪泛平原。</w:t>
      </w:r>
      <w:r w:rsidR="006A65CD">
        <w:rPr>
          <w:rFonts w:eastAsia="宋体" w:hint="eastAsia"/>
          <w:lang w:eastAsia="zh-CN"/>
        </w:rPr>
        <w:t>我们</w:t>
      </w:r>
      <w:r w:rsidR="00F30EAE">
        <w:rPr>
          <w:rFonts w:eastAsia="宋体" w:hint="eastAsia"/>
          <w:lang w:eastAsia="zh-CN"/>
        </w:rPr>
        <w:t>利用</w:t>
      </w:r>
      <w:r w:rsidR="00F30EAE">
        <w:rPr>
          <w:rFonts w:eastAsia="宋体" w:hint="eastAsia"/>
          <w:lang w:eastAsia="zh-CN"/>
        </w:rPr>
        <w:t>SHIFT</w:t>
      </w:r>
      <w:r w:rsidR="00F30EAE">
        <w:rPr>
          <w:rFonts w:eastAsia="宋体" w:hint="eastAsia"/>
          <w:lang w:eastAsia="zh-CN"/>
        </w:rPr>
        <w:t>数据集</w:t>
      </w:r>
      <w:r w:rsidR="006A65CD">
        <w:rPr>
          <w:rFonts w:eastAsia="宋体" w:hint="eastAsia"/>
          <w:lang w:eastAsia="zh-CN"/>
        </w:rPr>
        <w:t xml:space="preserve"> </w:t>
      </w:r>
      <w:r w:rsidR="00F30EAE">
        <w:rPr>
          <w:rFonts w:eastAsia="宋体"/>
          <w:lang w:eastAsia="zh-CN"/>
        </w:rPr>
        <w:fldChar w:fldCharType="begin"/>
      </w:r>
      <w:r w:rsidR="00F30EAE">
        <w:rPr>
          <w:rFonts w:eastAsia="宋体"/>
          <w:lang w:eastAsia="zh-CN"/>
        </w:rPr>
        <w:instrText xml:space="preserve"> ADDIN ZOTERO_ITEM CSL_CITATION {"citationID":"lKQElNWu","properties":{"formattedCitation":"(Zheng et al., 2024)","plainCitation":"(Zheng et al., 2024)","noteIndex":0},"citationItems":[{"id":1159,"uris":["http://zotero.org/users/10465841/items/6BNSAD6P"],"itemData":{"id":1159,"type":"article-journal","abstract":"Floodplains are a vital part of the global riverine system. Among all the global floodplain delineation strategies empowered by remote sensing, digital elevation model (DEM)-based delineation is considered to be computationally efficient with relatively low uncertainties, but the parsimonious model struggles with incorporating the basin-level spatial heterogeneity of the hydrological and geomorphic influences into the map. In this study, we propose a globally applicable thresholding scheme for DEM-based floodplain delineation to improve the representation of spatial heterogeneity. Specifically, we develop a stepwise approach to estimate the floodplain hydraulic geometry (FHG) scaling parameters for river basins worldwide at the scale of the level-3 HydroBASINS to best respect the scaling law while approximating the spatial extent of two publicly available global flood maps derived from hydrodynamic modeling. The estimated FHG exponent exhibits a significant positive relationship with the basins' hydroclimatic conditions, particularly in 33 of the world's major river basins, indicating the ability of the approach to capture fingerprints from heterogeneous hydrological and geomorphic influences. Based on the spatially varying FHG parameters, a </w:instrText>
      </w:r>
      <w:r w:rsidR="00F30EAE">
        <w:rPr>
          <w:rFonts w:ascii="Cambria Math" w:eastAsia="宋体" w:hAnsi="Cambria Math" w:cs="Cambria Math"/>
          <w:lang w:eastAsia="zh-CN"/>
        </w:rPr>
        <w:instrText>∼</w:instrText>
      </w:r>
      <w:r w:rsidR="00F30EAE">
        <w:rPr>
          <w:rFonts w:eastAsia="宋体"/>
          <w:lang w:eastAsia="zh-CN"/>
        </w:rPr>
        <w:instrText xml:space="preserve"> 90 m resolution global floodplain map named the Spatial Heterogeneity Improved Floodplain by Terrain analysis (SHIFT) is delineated, which takes the hydrologically corrected MERIT Hydro dataset as the DEM inputs and the height above nearest drainage (HAND) as the terrain attribute. Our results demonstrate that SHIFT validates better with reference maps than both hydrodynamic-modeling- and DEM-based approaches with universal parameters. The improved delineation mainly includes better differentiation between main streams and tributaries in major basins and a more comprehensive representation of stream networks in aggregated river basins. SHIFT estimates the global floodplain area to be 9.91×106 km2, representing 6.6 % of the world's total land area. SHIFT data layers are available at two spatial resolutions (90 m and 1 km), along with the updated parameters, at https://doi.org/10.5281/zenodo.11835133 (Zheng et al., 2024). We anticipate that SHIFT will be used to support applications requiring boundary delineations of the global geomorphic floodplains.","container-title":"Earth System Science Data","DOI":"10.5194/essd-16-3873-2024","ISSN":"1866-3508","issue":"8","language":"English","note":"publisher: Copernicus GmbH","page":"3873-3891","source":"Copernicus Online Journals","title":"SHIFT: a spatial-heterogeneity improvement in DEM-based mapping of global geomorphic floodplains","title-short":"SHIFT","volume":"16","author":[{"family":"Zheng","given":"Kaihao"},{"family":"Lin","given":"Peirong"},{"family":"Yin","given":"Ziyun"}],"issued":{"date-parts":[["2024",8,28]]}}}],"schema":"https://github.com/citation-style-language/schema/raw/master/csl-citation.json"} </w:instrText>
      </w:r>
      <w:r w:rsidR="00F30EAE">
        <w:rPr>
          <w:rFonts w:eastAsia="宋体"/>
          <w:lang w:eastAsia="zh-CN"/>
        </w:rPr>
        <w:fldChar w:fldCharType="separate"/>
      </w:r>
      <w:r w:rsidR="00F30EAE" w:rsidRPr="005C769C">
        <w:rPr>
          <w:lang w:eastAsia="zh-CN"/>
        </w:rPr>
        <w:t>(Zheng et al., 2024)</w:t>
      </w:r>
      <w:r w:rsidR="00F30EAE">
        <w:rPr>
          <w:rFonts w:eastAsia="宋体"/>
          <w:lang w:eastAsia="zh-CN"/>
        </w:rPr>
        <w:fldChar w:fldCharType="end"/>
      </w:r>
      <w:r w:rsidR="006A65CD">
        <w:rPr>
          <w:rFonts w:eastAsia="宋体" w:hint="eastAsia"/>
          <w:lang w:eastAsia="zh-CN"/>
        </w:rPr>
        <w:t xml:space="preserve"> </w:t>
      </w:r>
      <w:r>
        <w:rPr>
          <w:rFonts w:eastAsia="宋体" w:hint="eastAsia"/>
          <w:lang w:eastAsia="zh-CN"/>
        </w:rPr>
        <w:t>对</w:t>
      </w:r>
      <w:r w:rsidR="00F30EAE">
        <w:rPr>
          <w:rFonts w:eastAsia="宋体" w:hint="eastAsia"/>
          <w:lang w:eastAsia="zh-CN"/>
        </w:rPr>
        <w:t>GLAKES</w:t>
      </w:r>
      <w:r>
        <w:rPr>
          <w:rFonts w:eastAsia="宋体" w:hint="eastAsia"/>
          <w:lang w:eastAsia="zh-CN"/>
        </w:rPr>
        <w:t>非干旱区的湖泊进行</w:t>
      </w:r>
      <w:r w:rsidR="00F30EAE">
        <w:rPr>
          <w:rFonts w:eastAsia="宋体" w:hint="eastAsia"/>
          <w:lang w:eastAsia="zh-CN"/>
        </w:rPr>
        <w:t>洪泛平原掩膜。</w:t>
      </w:r>
      <w:r w:rsidR="00F30EAE">
        <w:rPr>
          <w:rFonts w:eastAsia="宋体" w:hint="eastAsia"/>
          <w:lang w:eastAsia="zh-CN"/>
        </w:rPr>
        <w:t>SHIFT</w:t>
      </w:r>
      <w:r w:rsidR="00F30EAE">
        <w:rPr>
          <w:rFonts w:eastAsia="宋体" w:hint="eastAsia"/>
          <w:lang w:eastAsia="zh-CN"/>
        </w:rPr>
        <w:t>数据集是一个基于</w:t>
      </w:r>
      <w:r w:rsidR="00F30EAE">
        <w:rPr>
          <w:rFonts w:eastAsia="宋体" w:hint="eastAsia"/>
          <w:lang w:eastAsia="zh-CN"/>
        </w:rPr>
        <w:t>DEM</w:t>
      </w:r>
      <w:r w:rsidR="00F30EAE">
        <w:rPr>
          <w:rFonts w:eastAsia="宋体" w:hint="eastAsia"/>
          <w:lang w:eastAsia="zh-CN"/>
        </w:rPr>
        <w:t>映射的</w:t>
      </w:r>
      <w:r w:rsidR="00F30EAE">
        <w:rPr>
          <w:rFonts w:eastAsia="宋体" w:hint="eastAsia"/>
          <w:lang w:eastAsia="zh-CN"/>
        </w:rPr>
        <w:t>90 m</w:t>
      </w:r>
      <w:r w:rsidR="00F30EAE">
        <w:rPr>
          <w:rFonts w:eastAsia="宋体" w:hint="eastAsia"/>
          <w:lang w:eastAsia="zh-CN"/>
        </w:rPr>
        <w:t>分辨率的全球地貌洪泛区，比现有的洪泛区数据更全面。本文使用</w:t>
      </w:r>
      <w:r>
        <w:rPr>
          <w:rFonts w:eastAsia="宋体" w:hint="eastAsia"/>
          <w:lang w:eastAsia="zh-CN"/>
        </w:rPr>
        <w:t>和</w:t>
      </w:r>
      <w:r>
        <w:rPr>
          <w:rFonts w:eastAsia="宋体" w:hint="eastAsia"/>
          <w:lang w:eastAsia="zh-CN"/>
        </w:rPr>
        <w:t>Pi</w:t>
      </w:r>
      <w:r>
        <w:rPr>
          <w:rFonts w:eastAsia="宋体" w:hint="eastAsia"/>
          <w:lang w:eastAsia="zh-CN"/>
        </w:rPr>
        <w:t>等一致</w:t>
      </w:r>
      <w:r>
        <w:rPr>
          <w:rFonts w:eastAsia="宋体" w:hint="eastAsia"/>
          <w:lang w:eastAsia="zh-CN"/>
        </w:rPr>
        <w:t>的</w:t>
      </w:r>
      <w:r w:rsidR="006A65CD">
        <w:rPr>
          <w:rFonts w:eastAsia="宋体" w:hint="eastAsia"/>
          <w:lang w:eastAsia="zh-CN"/>
        </w:rPr>
        <w:t>30% occurrence</w:t>
      </w:r>
      <w:r w:rsidR="006A65CD">
        <w:rPr>
          <w:rFonts w:eastAsia="宋体" w:hint="eastAsia"/>
          <w:lang w:eastAsia="zh-CN"/>
        </w:rPr>
        <w:t>阈值</w:t>
      </w:r>
      <w:r w:rsidR="001F41A6">
        <w:rPr>
          <w:rFonts w:eastAsia="宋体" w:hint="eastAsia"/>
          <w:lang w:eastAsia="zh-CN"/>
        </w:rPr>
        <w:t>去除</w:t>
      </w:r>
      <w:r w:rsidR="001F41A6">
        <w:rPr>
          <w:rFonts w:eastAsia="宋体" w:hint="eastAsia"/>
          <w:lang w:eastAsia="zh-CN"/>
        </w:rPr>
        <w:t>GLAKES</w:t>
      </w:r>
      <w:r w:rsidR="001F41A6">
        <w:rPr>
          <w:rFonts w:eastAsia="宋体" w:hint="eastAsia"/>
          <w:lang w:eastAsia="zh-CN"/>
        </w:rPr>
        <w:t>湖泊包含的洪泛平原，获得</w:t>
      </w:r>
      <w:r w:rsidR="00F30EAE">
        <w:rPr>
          <w:rFonts w:eastAsia="宋体" w:hint="eastAsia"/>
          <w:lang w:eastAsia="zh-CN"/>
        </w:rPr>
        <w:t>良好效果</w:t>
      </w:r>
      <w:r w:rsidR="001F41A6">
        <w:rPr>
          <w:rFonts w:eastAsia="宋体" w:hint="eastAsia"/>
          <w:lang w:eastAsia="zh-CN"/>
        </w:rPr>
        <w:t>。更新的洪泛平原掩膜操作</w:t>
      </w:r>
      <w:r w:rsidR="00F30EAE">
        <w:rPr>
          <w:rFonts w:eastAsia="宋体" w:hint="eastAsia"/>
          <w:lang w:eastAsia="zh-CN"/>
        </w:rPr>
        <w:t>不仅有效地去除了</w:t>
      </w:r>
      <w:r w:rsidR="001F41A6">
        <w:rPr>
          <w:rFonts w:eastAsia="宋体" w:hint="eastAsia"/>
          <w:lang w:eastAsia="zh-CN"/>
        </w:rPr>
        <w:t>GLAKES</w:t>
      </w:r>
      <w:r w:rsidR="001F41A6">
        <w:rPr>
          <w:rFonts w:eastAsia="宋体" w:hint="eastAsia"/>
          <w:lang w:eastAsia="zh-CN"/>
        </w:rPr>
        <w:t>中</w:t>
      </w:r>
      <w:r w:rsidR="00F30EAE">
        <w:rPr>
          <w:rFonts w:eastAsia="宋体" w:hint="eastAsia"/>
          <w:lang w:eastAsia="zh-CN"/>
        </w:rPr>
        <w:t>错分的洪泛平原，使连片的湖泊</w:t>
      </w:r>
      <w:proofErr w:type="gramStart"/>
      <w:r w:rsidR="00F30EAE">
        <w:rPr>
          <w:rFonts w:eastAsia="宋体" w:hint="eastAsia"/>
          <w:lang w:eastAsia="zh-CN"/>
        </w:rPr>
        <w:t>群得以</w:t>
      </w:r>
      <w:proofErr w:type="gramEnd"/>
      <w:r w:rsidR="00F30EAE">
        <w:rPr>
          <w:rFonts w:eastAsia="宋体" w:hint="eastAsia"/>
          <w:lang w:eastAsia="zh-CN"/>
        </w:rPr>
        <w:t>分离</w:t>
      </w:r>
      <w:r w:rsidR="006A65CD">
        <w:rPr>
          <w:rFonts w:eastAsia="宋体" w:hint="eastAsia"/>
          <w:lang w:eastAsia="zh-CN"/>
        </w:rPr>
        <w:t xml:space="preserve"> </w:t>
      </w:r>
      <w:r w:rsidR="00F30EAE">
        <w:rPr>
          <w:rFonts w:eastAsia="宋体" w:hint="eastAsia"/>
          <w:lang w:eastAsia="zh-CN"/>
        </w:rPr>
        <w:t>(</w:t>
      </w:r>
      <w:r w:rsidR="00F827F4">
        <w:rPr>
          <w:rFonts w:eastAsia="宋体"/>
          <w:lang w:eastAsia="zh-CN"/>
        </w:rPr>
        <w:fldChar w:fldCharType="begin"/>
      </w:r>
      <w:r w:rsidR="00F827F4">
        <w:rPr>
          <w:rFonts w:eastAsia="宋体"/>
          <w:lang w:eastAsia="zh-CN"/>
        </w:rPr>
        <w:instrText xml:space="preserve"> </w:instrText>
      </w:r>
      <w:r w:rsidR="00F827F4">
        <w:rPr>
          <w:rFonts w:eastAsia="宋体" w:hint="eastAsia"/>
          <w:lang w:eastAsia="zh-CN"/>
        </w:rPr>
        <w:instrText>REF _Ref189854243 \h</w:instrText>
      </w:r>
      <w:r w:rsidR="00F827F4">
        <w:rPr>
          <w:rFonts w:eastAsia="宋体"/>
          <w:lang w:eastAsia="zh-CN"/>
        </w:rPr>
        <w:instrText xml:space="preserve">  \* MERGEFORMAT </w:instrText>
      </w:r>
      <w:r w:rsidR="00F827F4">
        <w:rPr>
          <w:rFonts w:eastAsia="宋体"/>
          <w:lang w:eastAsia="zh-CN"/>
        </w:rPr>
      </w:r>
      <w:r w:rsidR="00F827F4">
        <w:rPr>
          <w:rFonts w:eastAsia="宋体"/>
          <w:lang w:eastAsia="zh-CN"/>
        </w:rPr>
        <w:fldChar w:fldCharType="separate"/>
      </w:r>
      <w:r w:rsidR="00F827F4" w:rsidRPr="00797E92">
        <w:rPr>
          <w:lang w:eastAsia="zh-CN"/>
        </w:rPr>
        <w:t xml:space="preserve">Fig. </w:t>
      </w:r>
      <w:r w:rsidR="00F827F4">
        <w:rPr>
          <w:rFonts w:eastAsia="宋体" w:hint="eastAsia"/>
          <w:noProof/>
          <w:lang w:eastAsia="zh-CN"/>
        </w:rPr>
        <w:t>4</w:t>
      </w:r>
      <w:r w:rsidR="00F827F4">
        <w:rPr>
          <w:rFonts w:eastAsia="宋体"/>
          <w:lang w:eastAsia="zh-CN"/>
        </w:rPr>
        <w:fldChar w:fldCharType="end"/>
      </w:r>
      <w:r w:rsidR="00F827F4">
        <w:rPr>
          <w:rFonts w:eastAsia="宋体" w:hint="eastAsia"/>
          <w:lang w:eastAsia="zh-CN"/>
        </w:rPr>
        <w:t>a</w:t>
      </w:r>
      <w:r w:rsidR="00F30EAE">
        <w:rPr>
          <w:rFonts w:eastAsia="宋体" w:hint="eastAsia"/>
          <w:lang w:eastAsia="zh-CN"/>
        </w:rPr>
        <w:t xml:space="preserve">, b), </w:t>
      </w:r>
      <w:r w:rsidR="001F41A6">
        <w:rPr>
          <w:rFonts w:eastAsia="宋体" w:hint="eastAsia"/>
          <w:lang w:eastAsia="zh-CN"/>
        </w:rPr>
        <w:t>也</w:t>
      </w:r>
      <w:proofErr w:type="gramStart"/>
      <w:r w:rsidR="00F30EAE">
        <w:rPr>
          <w:rFonts w:eastAsia="宋体" w:hint="eastAsia"/>
          <w:lang w:eastAsia="zh-CN"/>
        </w:rPr>
        <w:t>有效去</w:t>
      </w:r>
      <w:proofErr w:type="gramEnd"/>
      <w:r w:rsidR="00F30EAE">
        <w:rPr>
          <w:rFonts w:eastAsia="宋体" w:hint="eastAsia"/>
          <w:lang w:eastAsia="zh-CN"/>
        </w:rPr>
        <w:t>除了</w:t>
      </w:r>
      <w:r w:rsidR="001F41A6">
        <w:rPr>
          <w:rFonts w:eastAsia="宋体" w:hint="eastAsia"/>
          <w:lang w:eastAsia="zh-CN"/>
        </w:rPr>
        <w:t>常分布于</w:t>
      </w:r>
      <w:r w:rsidR="00F30EAE">
        <w:rPr>
          <w:rFonts w:eastAsia="宋体" w:hint="eastAsia"/>
          <w:lang w:eastAsia="zh-CN"/>
        </w:rPr>
        <w:t>洪泛平原中</w:t>
      </w:r>
      <w:r w:rsidR="001F41A6">
        <w:rPr>
          <w:rFonts w:eastAsia="宋体" w:hint="eastAsia"/>
          <w:lang w:eastAsia="zh-CN"/>
        </w:rPr>
        <w:t>的</w:t>
      </w:r>
      <w:r w:rsidR="007775E9">
        <w:rPr>
          <w:rFonts w:eastAsia="宋体" w:hint="eastAsia"/>
          <w:lang w:eastAsia="zh-CN"/>
        </w:rPr>
        <w:t>因季节性蓄水而被</w:t>
      </w:r>
      <w:proofErr w:type="gramStart"/>
      <w:r w:rsidR="001F41A6">
        <w:rPr>
          <w:rFonts w:eastAsia="宋体" w:hint="eastAsia"/>
          <w:lang w:eastAsia="zh-CN"/>
        </w:rPr>
        <w:t>错分</w:t>
      </w:r>
      <w:r w:rsidR="007775E9">
        <w:rPr>
          <w:rFonts w:eastAsia="宋体" w:hint="eastAsia"/>
          <w:lang w:eastAsia="zh-CN"/>
        </w:rPr>
        <w:t>为</w:t>
      </w:r>
      <w:proofErr w:type="gramEnd"/>
      <w:r w:rsidR="007775E9">
        <w:rPr>
          <w:rFonts w:eastAsia="宋体" w:hint="eastAsia"/>
          <w:lang w:eastAsia="zh-CN"/>
        </w:rPr>
        <w:t>湖泊</w:t>
      </w:r>
      <w:r w:rsidR="00F30EAE">
        <w:rPr>
          <w:rFonts w:eastAsia="宋体" w:hint="eastAsia"/>
          <w:lang w:eastAsia="zh-CN"/>
        </w:rPr>
        <w:t>的水稻田</w:t>
      </w:r>
      <w:r w:rsidR="001F41A6">
        <w:rPr>
          <w:rFonts w:eastAsia="宋体" w:hint="eastAsia"/>
          <w:lang w:eastAsia="zh-CN"/>
        </w:rPr>
        <w:t xml:space="preserve"> </w:t>
      </w:r>
      <w:r w:rsidR="00F30EAE">
        <w:rPr>
          <w:rFonts w:eastAsia="宋体" w:hint="eastAsia"/>
          <w:lang w:eastAsia="zh-CN"/>
        </w:rPr>
        <w:t>(</w:t>
      </w:r>
      <w:r w:rsidR="00F827F4">
        <w:rPr>
          <w:rFonts w:eastAsia="宋体"/>
          <w:lang w:eastAsia="zh-CN"/>
        </w:rPr>
        <w:fldChar w:fldCharType="begin"/>
      </w:r>
      <w:r w:rsidR="00F827F4">
        <w:rPr>
          <w:rFonts w:eastAsia="宋体"/>
          <w:lang w:eastAsia="zh-CN"/>
        </w:rPr>
        <w:instrText xml:space="preserve"> </w:instrText>
      </w:r>
      <w:r w:rsidR="00F827F4">
        <w:rPr>
          <w:rFonts w:eastAsia="宋体" w:hint="eastAsia"/>
          <w:lang w:eastAsia="zh-CN"/>
        </w:rPr>
        <w:instrText>REF _Ref189854243 \h</w:instrText>
      </w:r>
      <w:r w:rsidR="00F827F4">
        <w:rPr>
          <w:rFonts w:eastAsia="宋体"/>
          <w:lang w:eastAsia="zh-CN"/>
        </w:rPr>
        <w:instrText xml:space="preserve">  \* MERGEFORMAT </w:instrText>
      </w:r>
      <w:r w:rsidR="00F827F4">
        <w:rPr>
          <w:rFonts w:eastAsia="宋体"/>
          <w:lang w:eastAsia="zh-CN"/>
        </w:rPr>
      </w:r>
      <w:r w:rsidR="00F827F4">
        <w:rPr>
          <w:rFonts w:eastAsia="宋体"/>
          <w:lang w:eastAsia="zh-CN"/>
        </w:rPr>
        <w:fldChar w:fldCharType="separate"/>
      </w:r>
      <w:r w:rsidR="00F827F4" w:rsidRPr="00797E92">
        <w:rPr>
          <w:lang w:eastAsia="zh-CN"/>
        </w:rPr>
        <w:t xml:space="preserve">Fig. </w:t>
      </w:r>
      <w:r w:rsidR="00F827F4">
        <w:rPr>
          <w:rFonts w:eastAsia="宋体" w:hint="eastAsia"/>
          <w:noProof/>
          <w:lang w:eastAsia="zh-CN"/>
        </w:rPr>
        <w:t>4</w:t>
      </w:r>
      <w:r w:rsidR="00F827F4">
        <w:rPr>
          <w:rFonts w:eastAsia="宋体"/>
          <w:lang w:eastAsia="zh-CN"/>
        </w:rPr>
        <w:fldChar w:fldCharType="end"/>
      </w:r>
      <w:r w:rsidR="00F827F4">
        <w:rPr>
          <w:rFonts w:eastAsia="宋体" w:hint="eastAsia"/>
          <w:lang w:eastAsia="zh-CN"/>
        </w:rPr>
        <w:t>c</w:t>
      </w:r>
      <w:r w:rsidR="00F30EAE">
        <w:rPr>
          <w:rFonts w:eastAsia="宋体" w:hint="eastAsia"/>
          <w:lang w:eastAsia="zh-CN"/>
        </w:rPr>
        <w:t>, d)</w:t>
      </w:r>
      <w:r w:rsidR="00F30EAE">
        <w:rPr>
          <w:rFonts w:eastAsia="宋体" w:hint="eastAsia"/>
          <w:lang w:eastAsia="zh-CN"/>
        </w:rPr>
        <w:t>。</w:t>
      </w:r>
    </w:p>
    <w:p w14:paraId="34A230AF" w14:textId="77777777" w:rsidR="00F30EAE" w:rsidRPr="009C4D5F" w:rsidRDefault="00F30EAE" w:rsidP="00F30EAE">
      <w:pPr>
        <w:rPr>
          <w:rFonts w:eastAsia="宋体"/>
          <w:lang w:eastAsia="zh-CN"/>
        </w:rPr>
      </w:pPr>
    </w:p>
    <w:p w14:paraId="4D327EFE" w14:textId="3033C89C" w:rsidR="00F30EAE" w:rsidRDefault="00F30EAE" w:rsidP="00F30EAE">
      <w:pPr>
        <w:pStyle w:val="af3"/>
        <w:rPr>
          <w:lang w:eastAsia="zh-CN"/>
        </w:rPr>
      </w:pPr>
      <w:bookmarkStart w:id="63" w:name="_Ref189854243"/>
      <w:r w:rsidRPr="00797E92">
        <w:t xml:space="preserve">Fig. </w:t>
      </w:r>
      <w:r w:rsidRPr="00797E92">
        <w:fldChar w:fldCharType="begin"/>
      </w:r>
      <w:r w:rsidRPr="00797E92">
        <w:instrText xml:space="preserve"> SEQ Fig. \* ARABIC </w:instrText>
      </w:r>
      <w:r w:rsidRPr="00797E92">
        <w:fldChar w:fldCharType="separate"/>
      </w:r>
      <w:r w:rsidR="00082817">
        <w:rPr>
          <w:noProof/>
        </w:rPr>
        <w:t>4</w:t>
      </w:r>
      <w:r w:rsidRPr="00797E92">
        <w:fldChar w:fldCharType="end"/>
      </w:r>
      <w:bookmarkEnd w:id="63"/>
      <w:r w:rsidRPr="00797E92">
        <w:rPr>
          <w:rFonts w:hint="eastAsia"/>
          <w:lang w:eastAsia="zh-CN"/>
        </w:rPr>
        <w:t xml:space="preserve">. </w:t>
      </w:r>
      <w:proofErr w:type="spellStart"/>
      <w:r w:rsidRPr="00CE7754">
        <w:rPr>
          <w:rFonts w:hint="eastAsia"/>
          <w:lang w:eastAsia="zh-CN"/>
        </w:rPr>
        <w:t>Comparsion</w:t>
      </w:r>
      <w:proofErr w:type="spellEnd"/>
      <w:r w:rsidRPr="00CE7754">
        <w:rPr>
          <w:rFonts w:hint="eastAsia"/>
          <w:lang w:eastAsia="zh-CN"/>
        </w:rPr>
        <w:t xml:space="preserve"> of GLAKES before and after applying the flood mask. </w:t>
      </w:r>
    </w:p>
    <w:p w14:paraId="16CC8EF0" w14:textId="5A60AC71" w:rsidR="00A46DDE" w:rsidRPr="00085ED4" w:rsidRDefault="0043457E" w:rsidP="00085ED4">
      <w:pPr>
        <w:ind w:firstLineChars="200" w:firstLine="480"/>
        <w:rPr>
          <w:rFonts w:eastAsia="宋体" w:hint="eastAsia"/>
          <w:lang w:eastAsia="zh-CN"/>
        </w:rPr>
      </w:pPr>
      <w:r>
        <w:rPr>
          <w:rFonts w:ascii="宋体" w:eastAsia="宋体" w:hAnsi="宋体" w:cs="宋体" w:hint="eastAsia"/>
          <w:lang w:eastAsia="zh-CN"/>
        </w:rPr>
        <w:t>最终，经洪水掩膜的</w:t>
      </w:r>
      <w:r w:rsidR="00A46DDE" w:rsidRPr="009C4D5F">
        <w:rPr>
          <w:rFonts w:hint="eastAsia"/>
          <w:lang w:eastAsia="zh-CN"/>
        </w:rPr>
        <w:t>GLAKES</w:t>
      </w:r>
      <w:r>
        <w:rPr>
          <w:rFonts w:ascii="宋体" w:eastAsia="宋体" w:hAnsi="宋体" w:cs="宋体" w:hint="eastAsia"/>
          <w:lang w:eastAsia="zh-CN"/>
        </w:rPr>
        <w:t>数据集中</w:t>
      </w:r>
      <w:r w:rsidR="00A46DDE" w:rsidRPr="009C4D5F">
        <w:rPr>
          <w:rFonts w:ascii="宋体" w:eastAsia="宋体" w:hAnsi="宋体" w:cs="宋体" w:hint="eastAsia"/>
          <w:lang w:eastAsia="zh-CN"/>
        </w:rPr>
        <w:t>大于</w:t>
      </w:r>
      <w:r w:rsidR="00A46DDE" w:rsidRPr="009C4D5F">
        <w:rPr>
          <w:rFonts w:hint="eastAsia"/>
          <w:lang w:eastAsia="zh-CN"/>
        </w:rPr>
        <w:t>1</w:t>
      </w:r>
      <w:r>
        <w:rPr>
          <w:rFonts w:eastAsia="宋体" w:hint="eastAsia"/>
          <w:lang w:eastAsia="zh-CN"/>
        </w:rPr>
        <w:t xml:space="preserve"> </w:t>
      </w:r>
      <w:r w:rsidR="00A46DDE" w:rsidRPr="009C4D5F">
        <w:rPr>
          <w:rFonts w:hint="eastAsia"/>
          <w:lang w:eastAsia="zh-CN"/>
        </w:rPr>
        <w:t>km</w:t>
      </w:r>
      <w:r w:rsidR="00A46DDE" w:rsidRPr="009C4D5F">
        <w:rPr>
          <w:rFonts w:hint="eastAsia"/>
          <w:vertAlign w:val="superscript"/>
          <w:lang w:eastAsia="zh-CN"/>
        </w:rPr>
        <w:t>2</w:t>
      </w:r>
      <w:r w:rsidR="00A46DDE" w:rsidRPr="009C4D5F">
        <w:rPr>
          <w:rFonts w:ascii="宋体" w:eastAsia="宋体" w:hAnsi="宋体" w:cs="宋体" w:hint="eastAsia"/>
          <w:lang w:eastAsia="zh-CN"/>
        </w:rPr>
        <w:t>的自然湖泊及所有水库</w:t>
      </w:r>
      <w:r>
        <w:rPr>
          <w:rFonts w:ascii="宋体" w:eastAsia="宋体" w:hAnsi="宋体" w:cs="宋体" w:hint="eastAsia"/>
          <w:lang w:eastAsia="zh-CN"/>
        </w:rPr>
        <w:t>，及</w:t>
      </w:r>
      <w:r w:rsidR="00A46DDE" w:rsidRPr="009C4D5F">
        <w:rPr>
          <w:rFonts w:hint="eastAsia"/>
          <w:lang w:eastAsia="zh-CN"/>
        </w:rPr>
        <w:t>66627</w:t>
      </w:r>
      <w:r w:rsidR="00A46DDE" w:rsidRPr="009C4D5F">
        <w:rPr>
          <w:rFonts w:ascii="宋体" w:eastAsia="宋体" w:hAnsi="宋体" w:cs="宋体" w:hint="eastAsia"/>
          <w:lang w:eastAsia="zh-CN"/>
        </w:rPr>
        <w:t>个</w:t>
      </w:r>
      <w:r w:rsidR="007775E9">
        <w:rPr>
          <w:rFonts w:ascii="宋体" w:eastAsia="宋体" w:hAnsi="宋体" w:cs="宋体" w:hint="eastAsia"/>
          <w:lang w:eastAsia="zh-CN"/>
        </w:rPr>
        <w:t>位于</w:t>
      </w:r>
      <w:r w:rsidR="00A46DDE" w:rsidRPr="009C4D5F">
        <w:rPr>
          <w:rFonts w:ascii="宋体" w:eastAsia="宋体" w:hAnsi="宋体" w:cs="宋体" w:hint="eastAsia"/>
          <w:lang w:eastAsia="zh-CN"/>
        </w:rPr>
        <w:t>干旱区中的</w:t>
      </w:r>
      <w:r>
        <w:rPr>
          <w:rFonts w:ascii="宋体" w:eastAsia="宋体" w:hAnsi="宋体" w:cs="宋体" w:hint="eastAsia"/>
          <w:lang w:eastAsia="zh-CN"/>
        </w:rPr>
        <w:t>面积大于0.01 km</w:t>
      </w:r>
      <w:r w:rsidRPr="00085ED4">
        <w:rPr>
          <w:rFonts w:ascii="宋体" w:eastAsia="宋体" w:hAnsi="宋体" w:cs="宋体" w:hint="eastAsia"/>
          <w:vertAlign w:val="superscript"/>
          <w:lang w:eastAsia="zh-CN"/>
        </w:rPr>
        <w:t>2</w:t>
      </w:r>
      <w:r>
        <w:rPr>
          <w:rFonts w:ascii="宋体" w:eastAsia="宋体" w:hAnsi="宋体" w:cs="宋体" w:hint="eastAsia"/>
          <w:lang w:eastAsia="zh-CN"/>
        </w:rPr>
        <w:t>的</w:t>
      </w:r>
      <w:r>
        <w:rPr>
          <w:rFonts w:eastAsia="宋体" w:hint="eastAsia"/>
          <w:lang w:eastAsia="zh-CN"/>
        </w:rPr>
        <w:t>Circa-2015</w:t>
      </w:r>
      <w:r w:rsidR="00A46DDE" w:rsidRPr="009C4D5F">
        <w:rPr>
          <w:rFonts w:ascii="宋体" w:eastAsia="宋体" w:hAnsi="宋体" w:cs="宋体" w:hint="eastAsia"/>
          <w:lang w:eastAsia="zh-CN"/>
        </w:rPr>
        <w:t>湖泊</w:t>
      </w:r>
      <w:r>
        <w:rPr>
          <w:rFonts w:ascii="宋体" w:eastAsia="宋体" w:hAnsi="宋体" w:cs="宋体" w:hint="eastAsia"/>
          <w:lang w:eastAsia="zh-CN"/>
        </w:rPr>
        <w:t>，</w:t>
      </w:r>
      <w:r w:rsidR="007775E9">
        <w:rPr>
          <w:rFonts w:ascii="宋体" w:eastAsia="宋体" w:hAnsi="宋体" w:cs="宋体" w:hint="eastAsia"/>
          <w:lang w:eastAsia="zh-CN"/>
        </w:rPr>
        <w:t>被合并</w:t>
      </w:r>
      <w:proofErr w:type="gramStart"/>
      <w:r>
        <w:rPr>
          <w:rFonts w:ascii="宋体" w:eastAsia="宋体" w:hAnsi="宋体" w:cs="宋体" w:hint="eastAsia"/>
          <w:lang w:eastAsia="zh-CN"/>
        </w:rPr>
        <w:t>至初步</w:t>
      </w:r>
      <w:proofErr w:type="gramEnd"/>
      <w:r>
        <w:rPr>
          <w:rFonts w:ascii="宋体" w:eastAsia="宋体" w:hAnsi="宋体" w:cs="宋体" w:hint="eastAsia"/>
          <w:lang w:eastAsia="zh-CN"/>
        </w:rPr>
        <w:t>预测结果中。经过大量人工检查和修改，得到了</w:t>
      </w:r>
      <w:r w:rsidR="007775E9">
        <w:rPr>
          <w:rFonts w:ascii="宋体" w:eastAsia="宋体" w:hAnsi="宋体" w:cs="宋体" w:hint="eastAsia"/>
          <w:lang w:eastAsia="zh-CN"/>
        </w:rPr>
        <w:t>最终</w:t>
      </w:r>
      <w:r>
        <w:rPr>
          <w:rFonts w:ascii="宋体" w:eastAsia="宋体" w:hAnsi="宋体" w:cs="宋体" w:hint="eastAsia"/>
          <w:lang w:eastAsia="zh-CN"/>
        </w:rPr>
        <w:t>预测结果</w:t>
      </w:r>
      <w:proofErr w:type="spellStart"/>
      <w:r w:rsidR="007775E9">
        <w:rPr>
          <w:rFonts w:ascii="宋体" w:eastAsia="宋体" w:hAnsi="宋体" w:cs="宋体" w:hint="eastAsia"/>
          <w:lang w:eastAsia="zh-CN"/>
        </w:rPr>
        <w:t>GLAKESplus</w:t>
      </w:r>
      <w:proofErr w:type="spellEnd"/>
      <w:r w:rsidR="007775E9">
        <w:rPr>
          <w:rFonts w:ascii="宋体" w:eastAsia="宋体" w:hAnsi="宋体" w:cs="宋体" w:hint="eastAsia"/>
          <w:lang w:eastAsia="zh-CN"/>
        </w:rPr>
        <w:t>数据集。</w:t>
      </w:r>
    </w:p>
    <w:p w14:paraId="6D8674A8" w14:textId="77777777" w:rsidR="007912D5" w:rsidDel="007912D5" w:rsidRDefault="007912D5" w:rsidP="007912D5">
      <w:pPr>
        <w:pStyle w:val="Heading-Main"/>
        <w:rPr>
          <w:del w:id="64" w:author="蓓慧 胡" w:date="2025-03-07T12:22:00Z" w16du:dateUtc="2025-03-07T04:22:00Z"/>
          <w:moveTo w:id="65" w:author="蓓慧 胡" w:date="2025-03-07T12:22:00Z" w16du:dateUtc="2025-03-07T04:22:00Z"/>
          <w:rFonts w:asciiTheme="minorHAnsi" w:eastAsia="宋体" w:hAnsiTheme="minorHAnsi" w:cstheme="minorHAnsi"/>
          <w:lang w:eastAsia="zh-CN"/>
        </w:rPr>
      </w:pPr>
      <w:moveToRangeStart w:id="66" w:author="蓓慧 胡" w:date="2025-03-07T12:22:00Z" w:name="move192242537"/>
      <w:moveTo w:id="67" w:author="蓓慧 胡" w:date="2025-03-07T12:22:00Z" w16du:dateUtc="2025-03-07T04:22:00Z">
        <w:r w:rsidRPr="00850691">
          <w:rPr>
            <w:rFonts w:asciiTheme="minorHAnsi" w:hAnsiTheme="minorHAnsi" w:cstheme="minorHAnsi"/>
          </w:rPr>
          <w:t>3 Results</w:t>
        </w:r>
      </w:moveTo>
    </w:p>
    <w:moveToRangeEnd w:id="66"/>
    <w:p w14:paraId="466DD826" w14:textId="77777777" w:rsidR="00154627" w:rsidRPr="00154627" w:rsidRDefault="00154627" w:rsidP="007912D5">
      <w:pPr>
        <w:pStyle w:val="Heading-Main"/>
        <w:rPr>
          <w:rFonts w:eastAsia="宋体" w:hint="eastAsia"/>
          <w:lang w:eastAsia="zh-CN"/>
        </w:rPr>
        <w:pPrChange w:id="68" w:author="蓓慧 胡" w:date="2025-03-07T12:22:00Z" w16du:dateUtc="2025-03-07T04:22:00Z">
          <w:pPr/>
        </w:pPrChange>
      </w:pPr>
    </w:p>
    <w:p w14:paraId="190018BF" w14:textId="5C902F3E" w:rsidR="00E77780" w:rsidRDefault="00E77780" w:rsidP="00C81368">
      <w:pPr>
        <w:pStyle w:val="Heading-Secondary"/>
        <w:rPr>
          <w:rFonts w:asciiTheme="minorHAnsi" w:eastAsia="宋体" w:hAnsiTheme="minorHAnsi" w:cstheme="minorHAnsi"/>
          <w:lang w:eastAsia="zh-CN"/>
        </w:rPr>
      </w:pPr>
      <w:del w:id="69" w:author="蓓慧 胡" w:date="2025-03-07T12:22:00Z" w16du:dateUtc="2025-03-07T04:22:00Z">
        <w:r w:rsidDel="007912D5">
          <w:rPr>
            <w:rFonts w:asciiTheme="minorHAnsi" w:eastAsia="宋体" w:hAnsiTheme="minorHAnsi" w:cstheme="minorHAnsi" w:hint="eastAsia"/>
            <w:lang w:eastAsia="zh-CN"/>
          </w:rPr>
          <w:delText>2</w:delText>
        </w:r>
      </w:del>
      <w:ins w:id="70" w:author="蓓慧 胡" w:date="2025-03-07T12:22:00Z" w16du:dateUtc="2025-03-07T04:22:00Z">
        <w:r w:rsidR="007912D5">
          <w:rPr>
            <w:rFonts w:asciiTheme="minorHAnsi" w:eastAsia="宋体" w:hAnsiTheme="minorHAnsi" w:cstheme="minorHAnsi" w:hint="eastAsia"/>
            <w:lang w:eastAsia="zh-CN"/>
          </w:rPr>
          <w:t>3</w:t>
        </w:r>
      </w:ins>
      <w:r>
        <w:rPr>
          <w:rFonts w:asciiTheme="minorHAnsi" w:eastAsia="宋体" w:hAnsiTheme="minorHAnsi" w:cstheme="minorHAnsi" w:hint="eastAsia"/>
          <w:lang w:eastAsia="zh-CN"/>
        </w:rPr>
        <w:t>.</w:t>
      </w:r>
      <w:del w:id="71" w:author="蓓慧 胡" w:date="2025-03-07T12:22:00Z" w16du:dateUtc="2025-03-07T04:22:00Z">
        <w:r w:rsidR="00E54411" w:rsidDel="007912D5">
          <w:rPr>
            <w:rFonts w:asciiTheme="minorHAnsi" w:eastAsia="宋体" w:hAnsiTheme="minorHAnsi" w:cstheme="minorHAnsi" w:hint="eastAsia"/>
            <w:lang w:eastAsia="zh-CN"/>
          </w:rPr>
          <w:delText>3</w:delText>
        </w:r>
        <w:r w:rsidDel="007912D5">
          <w:rPr>
            <w:rFonts w:asciiTheme="minorHAnsi" w:eastAsia="宋体" w:hAnsiTheme="minorHAnsi" w:cstheme="minorHAnsi" w:hint="eastAsia"/>
            <w:lang w:eastAsia="zh-CN"/>
          </w:rPr>
          <w:delText xml:space="preserve"> </w:delText>
        </w:r>
      </w:del>
      <w:ins w:id="72" w:author="蓓慧 胡" w:date="2025-03-07T12:22:00Z" w16du:dateUtc="2025-03-07T04:22:00Z">
        <w:r w:rsidR="007912D5">
          <w:rPr>
            <w:rFonts w:asciiTheme="minorHAnsi" w:eastAsia="宋体" w:hAnsiTheme="minorHAnsi" w:cstheme="minorHAnsi" w:hint="eastAsia"/>
            <w:lang w:eastAsia="zh-CN"/>
          </w:rPr>
          <w:t>1</w:t>
        </w:r>
        <w:r w:rsidR="007912D5">
          <w:rPr>
            <w:rFonts w:asciiTheme="minorHAnsi" w:eastAsia="宋体" w:hAnsiTheme="minorHAnsi" w:cstheme="minorHAnsi" w:hint="eastAsia"/>
            <w:lang w:eastAsia="zh-CN"/>
          </w:rPr>
          <w:t xml:space="preserve"> </w:t>
        </w:r>
      </w:ins>
      <w:r w:rsidRPr="00E77780">
        <w:rPr>
          <w:rFonts w:asciiTheme="minorHAnsi" w:eastAsia="宋体" w:hAnsiTheme="minorHAnsi" w:cstheme="minorHAnsi"/>
          <w:lang w:eastAsia="zh-CN"/>
        </w:rPr>
        <w:t>Accuracy assessment</w:t>
      </w:r>
      <w:r>
        <w:rPr>
          <w:rFonts w:asciiTheme="minorHAnsi" w:eastAsia="宋体" w:hAnsiTheme="minorHAnsi" w:cstheme="minorHAnsi" w:hint="eastAsia"/>
          <w:lang w:eastAsia="zh-CN"/>
        </w:rPr>
        <w:t xml:space="preserve">s </w:t>
      </w:r>
    </w:p>
    <w:p w14:paraId="5A8BE3A9" w14:textId="761BAA70" w:rsidR="00665C78" w:rsidRDefault="001A204E" w:rsidP="009C4D5F">
      <w:pPr>
        <w:rPr>
          <w:lang w:eastAsia="zh-CN"/>
        </w:rPr>
      </w:pPr>
      <w:r w:rsidRPr="00D8778A">
        <w:rPr>
          <w:lang w:eastAsia="zh-CN"/>
        </w:rPr>
        <w:tab/>
      </w:r>
      <w:del w:id="73" w:author="蓓慧 胡" w:date="2025-03-07T09:38:00Z" w16du:dateUtc="2025-03-07T01:38:00Z">
        <w:r w:rsidRPr="00D8778A" w:rsidDel="00382E42">
          <w:rPr>
            <w:rFonts w:ascii="宋体" w:eastAsia="宋体" w:hAnsi="宋体" w:cs="宋体" w:hint="eastAsia"/>
            <w:lang w:eastAsia="zh-CN"/>
          </w:rPr>
          <w:delText>我们使用</w:delText>
        </w:r>
      </w:del>
      <w:r w:rsidR="00CB311D" w:rsidRPr="00D8778A">
        <w:rPr>
          <w:rFonts w:hint="eastAsia"/>
          <w:lang w:eastAsia="zh-CN"/>
        </w:rPr>
        <w:t>158</w:t>
      </w:r>
      <w:r w:rsidR="00CB311D" w:rsidRPr="00D8778A">
        <w:rPr>
          <w:rFonts w:ascii="宋体" w:eastAsia="宋体" w:hAnsi="宋体" w:cs="宋体" w:hint="eastAsia"/>
          <w:lang w:eastAsia="zh-CN"/>
        </w:rPr>
        <w:t>个样本区域</w:t>
      </w:r>
      <w:r w:rsidR="004E03A8">
        <w:rPr>
          <w:rFonts w:ascii="宋体" w:eastAsia="宋体" w:hAnsi="宋体" w:cs="宋体" w:hint="eastAsia"/>
          <w:lang w:eastAsia="zh-CN"/>
        </w:rPr>
        <w:t>组成的</w:t>
      </w:r>
      <w:ins w:id="74" w:author="蓓慧 胡" w:date="2025-03-07T09:40:00Z" w16du:dateUtc="2025-03-07T01:40:00Z">
        <w:r w:rsidR="00382E42">
          <w:rPr>
            <w:rFonts w:ascii="宋体" w:eastAsia="宋体" w:hAnsi="宋体" w:cs="宋体" w:hint="eastAsia"/>
            <w:lang w:eastAsia="zh-CN"/>
          </w:rPr>
          <w:t>独立</w:t>
        </w:r>
      </w:ins>
      <w:r w:rsidR="00CB311D" w:rsidRPr="00D8778A">
        <w:rPr>
          <w:rFonts w:ascii="宋体" w:eastAsia="宋体" w:hAnsi="宋体" w:cs="宋体" w:hint="eastAsia"/>
          <w:lang w:eastAsia="zh-CN"/>
        </w:rPr>
        <w:t>测试集</w:t>
      </w:r>
      <w:r w:rsidR="008D0D31">
        <w:rPr>
          <w:rFonts w:ascii="宋体" w:eastAsia="宋体" w:hAnsi="宋体" w:cs="宋体" w:hint="eastAsia"/>
          <w:lang w:eastAsia="zh-CN"/>
        </w:rPr>
        <w:t>，</w:t>
      </w:r>
      <w:ins w:id="75" w:author="蓓慧 胡" w:date="2025-03-07T09:38:00Z" w16du:dateUtc="2025-03-07T01:38:00Z">
        <w:r w:rsidR="00382E42">
          <w:rPr>
            <w:rFonts w:ascii="宋体" w:eastAsia="宋体" w:hAnsi="宋体" w:cs="宋体" w:hint="eastAsia"/>
            <w:lang w:eastAsia="zh-CN"/>
          </w:rPr>
          <w:t>被用于对</w:t>
        </w:r>
      </w:ins>
      <w:del w:id="76" w:author="蓓慧 胡" w:date="2025-03-07T09:38:00Z" w16du:dateUtc="2025-03-07T01:38:00Z">
        <w:r w:rsidR="00CB311D" w:rsidRPr="00D8778A" w:rsidDel="00382E42">
          <w:rPr>
            <w:rFonts w:ascii="宋体" w:eastAsia="宋体" w:hAnsi="宋体" w:cs="宋体" w:hint="eastAsia"/>
            <w:lang w:eastAsia="zh-CN"/>
          </w:rPr>
          <w:delText>对</w:delText>
        </w:r>
      </w:del>
      <w:r w:rsidR="00CB311D" w:rsidRPr="00D8778A">
        <w:rPr>
          <w:rFonts w:ascii="宋体" w:eastAsia="宋体" w:hAnsi="宋体" w:cs="宋体" w:hint="eastAsia"/>
          <w:lang w:eastAsia="zh-CN"/>
        </w:rPr>
        <w:t>模型</w:t>
      </w:r>
      <w:ins w:id="77" w:author="蓓慧 胡" w:date="2025-03-07T09:38:00Z" w16du:dateUtc="2025-03-07T01:38:00Z">
        <w:r w:rsidR="00382E42">
          <w:rPr>
            <w:rFonts w:ascii="宋体" w:eastAsia="宋体" w:hAnsi="宋体" w:cs="宋体" w:hint="eastAsia"/>
            <w:lang w:eastAsia="zh-CN"/>
          </w:rPr>
          <w:t>的</w:t>
        </w:r>
      </w:ins>
      <w:del w:id="78" w:author="蓓慧 胡" w:date="2025-03-07T09:38:00Z" w16du:dateUtc="2025-03-07T01:38:00Z">
        <w:r w:rsidR="00CB311D" w:rsidRPr="00D8778A" w:rsidDel="00382E42">
          <w:rPr>
            <w:rFonts w:ascii="宋体" w:eastAsia="宋体" w:hAnsi="宋体" w:cs="宋体" w:hint="eastAsia"/>
            <w:lang w:eastAsia="zh-CN"/>
          </w:rPr>
          <w:delText>进行</w:delText>
        </w:r>
      </w:del>
      <w:del w:id="79" w:author="蓓慧 胡" w:date="2025-03-07T09:32:00Z" w16du:dateUtc="2025-03-07T01:32:00Z">
        <w:r w:rsidR="00CB311D" w:rsidRPr="00D8778A" w:rsidDel="00382E42">
          <w:rPr>
            <w:rFonts w:ascii="宋体" w:eastAsia="宋体" w:hAnsi="宋体" w:cs="宋体" w:hint="eastAsia"/>
            <w:lang w:eastAsia="zh-CN"/>
          </w:rPr>
          <w:delText>精度</w:delText>
        </w:r>
      </w:del>
      <w:ins w:id="80" w:author="蓓慧 胡" w:date="2025-03-07T09:39:00Z" w16du:dateUtc="2025-03-07T01:39:00Z">
        <w:r w:rsidR="00382E42">
          <w:rPr>
            <w:rFonts w:ascii="宋体" w:eastAsia="宋体" w:hAnsi="宋体" w:cs="宋体" w:hint="eastAsia"/>
            <w:lang w:eastAsia="zh-CN"/>
          </w:rPr>
          <w:t>评估</w:t>
        </w:r>
      </w:ins>
      <w:del w:id="81" w:author="蓓慧 胡" w:date="2025-03-07T09:38:00Z" w16du:dateUtc="2025-03-07T01:38:00Z">
        <w:r w:rsidR="00CB311D" w:rsidRPr="00D8778A" w:rsidDel="00382E42">
          <w:rPr>
            <w:rFonts w:ascii="宋体" w:eastAsia="宋体" w:hAnsi="宋体" w:cs="宋体" w:hint="eastAsia"/>
            <w:lang w:eastAsia="zh-CN"/>
          </w:rPr>
          <w:delText>评定</w:delText>
        </w:r>
      </w:del>
      <w:r w:rsidR="008D0D31">
        <w:rPr>
          <w:rFonts w:ascii="宋体" w:eastAsia="宋体" w:hAnsi="宋体" w:cs="宋体" w:hint="eastAsia"/>
          <w:lang w:eastAsia="zh-CN"/>
        </w:rPr>
        <w:t>。</w:t>
      </w:r>
      <w:r w:rsidR="00DC3A98">
        <w:rPr>
          <w:rFonts w:ascii="宋体" w:eastAsia="宋体" w:hAnsi="宋体" w:cs="宋体" w:hint="eastAsia"/>
          <w:lang w:eastAsia="zh-CN"/>
        </w:rPr>
        <w:t>我们</w:t>
      </w:r>
      <w:del w:id="82" w:author="蓓慧 胡" w:date="2025-03-07T10:05:00Z" w16du:dateUtc="2025-03-07T02:05:00Z">
        <w:r w:rsidR="00DC3A98" w:rsidDel="00B36E31">
          <w:rPr>
            <w:rFonts w:ascii="宋体" w:eastAsia="宋体" w:hAnsi="宋体" w:cs="宋体" w:hint="eastAsia"/>
            <w:lang w:eastAsia="zh-CN"/>
          </w:rPr>
          <w:delText>选择的精度</w:delText>
        </w:r>
      </w:del>
      <w:ins w:id="83" w:author="蓓慧 胡" w:date="2025-03-07T10:05:00Z" w16du:dateUtc="2025-03-07T02:05:00Z">
        <w:r w:rsidR="00B36E31">
          <w:rPr>
            <w:rFonts w:ascii="宋体" w:eastAsia="宋体" w:hAnsi="宋体" w:cs="宋体" w:hint="eastAsia"/>
            <w:lang w:eastAsia="zh-CN"/>
          </w:rPr>
          <w:t>使用的</w:t>
        </w:r>
      </w:ins>
      <w:r w:rsidR="00DC3A98">
        <w:rPr>
          <w:rFonts w:ascii="宋体" w:eastAsia="宋体" w:hAnsi="宋体" w:cs="宋体" w:hint="eastAsia"/>
          <w:lang w:eastAsia="zh-CN"/>
        </w:rPr>
        <w:t>评价指标</w:t>
      </w:r>
      <w:del w:id="84" w:author="蓓慧 胡" w:date="2025-03-07T10:05:00Z" w16du:dateUtc="2025-03-07T02:05:00Z">
        <w:r w:rsidR="00DC3A98" w:rsidDel="00B36E31">
          <w:rPr>
            <w:rFonts w:ascii="宋体" w:eastAsia="宋体" w:hAnsi="宋体" w:cs="宋体" w:hint="eastAsia"/>
            <w:lang w:eastAsia="zh-CN"/>
          </w:rPr>
          <w:delText>为</w:delText>
        </w:r>
      </w:del>
      <w:ins w:id="85" w:author="蓓慧 胡" w:date="2025-03-07T10:05:00Z" w16du:dateUtc="2025-03-07T02:05:00Z">
        <w:r w:rsidR="00B36E31">
          <w:rPr>
            <w:rFonts w:ascii="宋体" w:eastAsia="宋体" w:hAnsi="宋体" w:cs="宋体" w:hint="eastAsia"/>
            <w:lang w:eastAsia="zh-CN"/>
          </w:rPr>
          <w:t>包含</w:t>
        </w:r>
      </w:ins>
      <w:del w:id="86" w:author="蓓慧 胡" w:date="2025-03-07T10:25:00Z" w16du:dateUtc="2025-03-07T02:25:00Z">
        <w:r w:rsidR="00DC3A98" w:rsidDel="00DA4E9E">
          <w:rPr>
            <w:rFonts w:ascii="宋体" w:eastAsia="宋体" w:hAnsi="宋体" w:cs="宋体" w:hint="eastAsia"/>
            <w:lang w:eastAsia="zh-CN"/>
          </w:rPr>
          <w:delText xml:space="preserve">Total </w:delText>
        </w:r>
        <w:r w:rsidR="00DC3A98" w:rsidDel="00DA4E9E">
          <w:rPr>
            <w:rFonts w:ascii="宋体" w:eastAsia="宋体" w:hAnsi="宋体" w:cs="宋体"/>
            <w:lang w:eastAsia="zh-CN"/>
          </w:rPr>
          <w:delText>accuracy</w:delText>
        </w:r>
        <w:r w:rsidR="00DC3A98" w:rsidDel="00DA4E9E">
          <w:rPr>
            <w:rFonts w:ascii="宋体" w:eastAsia="宋体" w:hAnsi="宋体" w:cs="宋体" w:hint="eastAsia"/>
            <w:lang w:eastAsia="zh-CN"/>
          </w:rPr>
          <w:delText xml:space="preserve">, </w:delText>
        </w:r>
      </w:del>
      <w:r w:rsidR="00C952E8">
        <w:rPr>
          <w:rFonts w:ascii="宋体" w:hAnsi="宋体" w:cs="宋体" w:hint="eastAsia"/>
          <w:lang w:eastAsia="zh-CN"/>
        </w:rPr>
        <w:t>Recall, Precision</w:t>
      </w:r>
      <w:r w:rsidR="00C952E8">
        <w:rPr>
          <w:rFonts w:ascii="宋体" w:eastAsia="宋体" w:hAnsi="宋体" w:cs="宋体" w:hint="eastAsia"/>
          <w:lang w:eastAsia="zh-CN"/>
        </w:rPr>
        <w:t>及</w:t>
      </w:r>
      <w:proofErr w:type="spellStart"/>
      <w:r w:rsidR="00C952E8">
        <w:rPr>
          <w:rFonts w:ascii="宋体" w:hAnsi="宋体" w:cs="宋体" w:hint="eastAsia"/>
          <w:lang w:eastAsia="zh-CN"/>
        </w:rPr>
        <w:t>IoU</w:t>
      </w:r>
      <w:proofErr w:type="spellEnd"/>
      <w:r w:rsidR="00C952E8">
        <w:rPr>
          <w:rFonts w:ascii="宋体" w:eastAsia="宋体" w:hAnsi="宋体" w:cs="宋体" w:hint="eastAsia"/>
          <w:lang w:eastAsia="zh-CN"/>
        </w:rPr>
        <w:t>。</w:t>
      </w:r>
      <w:r w:rsidR="00C952E8">
        <w:rPr>
          <w:lang w:eastAsia="zh-CN"/>
        </w:rPr>
        <w:t>R</w:t>
      </w:r>
      <w:r w:rsidR="00C952E8">
        <w:rPr>
          <w:rFonts w:hint="eastAsia"/>
          <w:lang w:eastAsia="zh-CN"/>
        </w:rPr>
        <w:t>ecall</w:t>
      </w:r>
      <w:ins w:id="87" w:author="蓓慧 胡" w:date="2025-03-07T10:44:00Z" w16du:dateUtc="2025-03-07T02:44:00Z">
        <w:r w:rsidR="00076C1A">
          <w:rPr>
            <w:rFonts w:ascii="宋体" w:eastAsia="宋体" w:hAnsi="宋体" w:cs="宋体" w:hint="eastAsia"/>
            <w:lang w:eastAsia="zh-CN"/>
          </w:rPr>
          <w:t>是</w:t>
        </w:r>
      </w:ins>
      <w:del w:id="88" w:author="蓓慧 胡" w:date="2025-03-07T10:44:00Z" w16du:dateUtc="2025-03-07T02:44:00Z">
        <w:r w:rsidR="00C952E8" w:rsidDel="00076C1A">
          <w:rPr>
            <w:rFonts w:ascii="宋体" w:eastAsia="宋体" w:hAnsi="宋体" w:cs="宋体" w:hint="eastAsia"/>
            <w:lang w:eastAsia="zh-CN"/>
          </w:rPr>
          <w:delText>代表</w:delText>
        </w:r>
      </w:del>
      <w:ins w:id="89" w:author="蓓慧 胡" w:date="2025-03-07T10:43:00Z" w16du:dateUtc="2025-03-07T02:43:00Z">
        <w:r w:rsidR="00076C1A">
          <w:rPr>
            <w:rFonts w:ascii="宋体" w:eastAsia="宋体" w:hAnsi="宋体" w:cs="宋体" w:hint="eastAsia"/>
            <w:lang w:eastAsia="zh-CN"/>
          </w:rPr>
          <w:t>正确</w:t>
        </w:r>
        <w:r w:rsidR="00076C1A">
          <w:rPr>
            <w:rFonts w:ascii="宋体" w:eastAsia="宋体" w:hAnsi="宋体" w:cs="宋体" w:hint="eastAsia"/>
            <w:lang w:eastAsia="zh-CN"/>
          </w:rPr>
          <w:t>湖泊预测</w:t>
        </w:r>
      </w:ins>
      <w:del w:id="90" w:author="蓓慧 胡" w:date="2025-03-07T10:43:00Z" w16du:dateUtc="2025-03-07T02:43:00Z">
        <w:r w:rsidR="00C952E8" w:rsidDel="00076C1A">
          <w:rPr>
            <w:rFonts w:ascii="宋体" w:eastAsia="宋体" w:hAnsi="宋体" w:cs="宋体" w:hint="eastAsia"/>
            <w:lang w:eastAsia="zh-CN"/>
          </w:rPr>
          <w:delText>标签中</w:delText>
        </w:r>
      </w:del>
      <w:del w:id="91" w:author="蓓慧 胡" w:date="2025-03-07T10:22:00Z" w16du:dateUtc="2025-03-07T02:22:00Z">
        <w:r w:rsidR="00C952E8" w:rsidDel="00DA4E9E">
          <w:rPr>
            <w:rFonts w:ascii="宋体" w:eastAsia="宋体" w:hAnsi="宋体" w:cs="宋体" w:hint="eastAsia"/>
            <w:lang w:eastAsia="zh-CN"/>
          </w:rPr>
          <w:delText>被</w:delText>
        </w:r>
      </w:del>
      <w:del w:id="92" w:author="蓓慧 胡" w:date="2025-03-07T10:43:00Z" w16du:dateUtc="2025-03-07T02:43:00Z">
        <w:r w:rsidR="00C952E8" w:rsidDel="00076C1A">
          <w:rPr>
            <w:rFonts w:ascii="宋体" w:eastAsia="宋体" w:hAnsi="宋体" w:cs="宋体" w:hint="eastAsia"/>
            <w:lang w:eastAsia="zh-CN"/>
          </w:rPr>
          <w:delText>正确</w:delText>
        </w:r>
      </w:del>
      <w:del w:id="93" w:author="蓓慧 胡" w:date="2025-03-07T10:22:00Z" w16du:dateUtc="2025-03-07T02:22:00Z">
        <w:r w:rsidR="00C952E8" w:rsidDel="00DA4E9E">
          <w:rPr>
            <w:rFonts w:ascii="宋体" w:eastAsia="宋体" w:hAnsi="宋体" w:cs="宋体" w:hint="eastAsia"/>
            <w:lang w:eastAsia="zh-CN"/>
          </w:rPr>
          <w:delText>提取的</w:delText>
        </w:r>
      </w:del>
      <w:del w:id="94" w:author="蓓慧 胡" w:date="2025-03-07T10:43:00Z" w16du:dateUtc="2025-03-07T02:43:00Z">
        <w:r w:rsidR="00C952E8" w:rsidDel="00076C1A">
          <w:rPr>
            <w:rFonts w:ascii="宋体" w:eastAsia="宋体" w:hAnsi="宋体" w:cs="宋体" w:hint="eastAsia"/>
            <w:lang w:eastAsia="zh-CN"/>
          </w:rPr>
          <w:delText>样本</w:delText>
        </w:r>
      </w:del>
      <w:proofErr w:type="gramStart"/>
      <w:ins w:id="95" w:author="蓓慧 胡" w:date="2025-03-07T10:22:00Z" w16du:dateUtc="2025-03-07T02:22:00Z">
        <w:r w:rsidR="00B36E31">
          <w:rPr>
            <w:rFonts w:ascii="宋体" w:eastAsia="宋体" w:hAnsi="宋体" w:cs="宋体" w:hint="eastAsia"/>
            <w:lang w:eastAsia="zh-CN"/>
          </w:rPr>
          <w:t>占</w:t>
        </w:r>
      </w:ins>
      <w:ins w:id="96" w:author="蓓慧 胡" w:date="2025-03-07T10:43:00Z" w16du:dateUtc="2025-03-07T02:43:00Z">
        <w:r w:rsidR="00076C1A">
          <w:rPr>
            <w:rFonts w:ascii="宋体" w:eastAsia="宋体" w:hAnsi="宋体" w:cs="宋体" w:hint="eastAsia"/>
            <w:lang w:eastAsia="zh-CN"/>
          </w:rPr>
          <w:t>真实</w:t>
        </w:r>
        <w:proofErr w:type="gramEnd"/>
        <w:r w:rsidR="00076C1A">
          <w:rPr>
            <w:rFonts w:ascii="宋体" w:eastAsia="宋体" w:hAnsi="宋体" w:cs="宋体" w:hint="eastAsia"/>
            <w:lang w:eastAsia="zh-CN"/>
          </w:rPr>
          <w:t>湖泊</w:t>
        </w:r>
      </w:ins>
      <w:ins w:id="97" w:author="蓓慧 胡" w:date="2025-03-07T10:22:00Z" w16du:dateUtc="2025-03-07T02:22:00Z">
        <w:r w:rsidR="00B36E31">
          <w:rPr>
            <w:rFonts w:ascii="宋体" w:eastAsia="宋体" w:hAnsi="宋体" w:cs="宋体" w:hint="eastAsia"/>
            <w:lang w:eastAsia="zh-CN"/>
          </w:rPr>
          <w:t>标签的</w:t>
        </w:r>
      </w:ins>
      <w:r w:rsidR="00C952E8">
        <w:rPr>
          <w:rFonts w:ascii="宋体" w:eastAsia="宋体" w:hAnsi="宋体" w:cs="宋体" w:hint="eastAsia"/>
          <w:lang w:eastAsia="zh-CN"/>
        </w:rPr>
        <w:t>比例，</w:t>
      </w:r>
      <w:r w:rsidR="00C952E8">
        <w:rPr>
          <w:rFonts w:hint="eastAsia"/>
          <w:lang w:eastAsia="zh-CN"/>
        </w:rPr>
        <w:t>precision</w:t>
      </w:r>
      <w:del w:id="98" w:author="蓓慧 胡" w:date="2025-03-07T10:44:00Z" w16du:dateUtc="2025-03-07T02:44:00Z">
        <w:r w:rsidR="00C952E8" w:rsidDel="00076C1A">
          <w:rPr>
            <w:rFonts w:ascii="宋体" w:eastAsia="宋体" w:hAnsi="宋体" w:cs="宋体" w:hint="eastAsia"/>
            <w:lang w:eastAsia="zh-CN"/>
          </w:rPr>
          <w:delText>代表</w:delText>
        </w:r>
      </w:del>
      <w:ins w:id="99" w:author="蓓慧 胡" w:date="2025-03-07T10:44:00Z" w16du:dateUtc="2025-03-07T02:44:00Z">
        <w:r w:rsidR="00076C1A">
          <w:rPr>
            <w:rFonts w:ascii="宋体" w:eastAsia="宋体" w:hAnsi="宋体" w:cs="宋体" w:hint="eastAsia"/>
            <w:lang w:eastAsia="zh-CN"/>
          </w:rPr>
          <w:t>是</w:t>
        </w:r>
      </w:ins>
      <w:del w:id="100" w:author="蓓慧 胡" w:date="2025-03-07T10:42:00Z" w16du:dateUtc="2025-03-07T02:42:00Z">
        <w:r w:rsidR="00C952E8" w:rsidDel="00076C1A">
          <w:rPr>
            <w:rFonts w:ascii="宋体" w:eastAsia="宋体" w:hAnsi="宋体" w:cs="宋体" w:hint="eastAsia"/>
            <w:lang w:eastAsia="zh-CN"/>
          </w:rPr>
          <w:delText>预测结果</w:delText>
        </w:r>
      </w:del>
      <w:ins w:id="101" w:author="蓓慧 胡" w:date="2025-03-07T10:43:00Z" w16du:dateUtc="2025-03-07T02:43:00Z">
        <w:r w:rsidR="00076C1A">
          <w:rPr>
            <w:rFonts w:ascii="宋体" w:eastAsia="宋体" w:hAnsi="宋体" w:cs="宋体" w:hint="eastAsia"/>
            <w:lang w:eastAsia="zh-CN"/>
          </w:rPr>
          <w:t>正确</w:t>
        </w:r>
      </w:ins>
      <w:ins w:id="102" w:author="蓓慧 胡" w:date="2025-03-07T10:42:00Z" w16du:dateUtc="2025-03-07T02:42:00Z">
        <w:r w:rsidR="00076C1A">
          <w:rPr>
            <w:rFonts w:ascii="宋体" w:eastAsia="宋体" w:hAnsi="宋体" w:cs="宋体" w:hint="eastAsia"/>
            <w:lang w:eastAsia="zh-CN"/>
          </w:rPr>
          <w:t>湖泊预测</w:t>
        </w:r>
      </w:ins>
      <w:del w:id="103" w:author="蓓慧 胡" w:date="2025-03-07T10:42:00Z" w16du:dateUtc="2025-03-07T02:42:00Z">
        <w:r w:rsidR="00C952E8" w:rsidDel="00076C1A">
          <w:rPr>
            <w:rFonts w:ascii="宋体" w:eastAsia="宋体" w:hAnsi="宋体" w:cs="宋体" w:hint="eastAsia"/>
            <w:lang w:eastAsia="zh-CN"/>
          </w:rPr>
          <w:delText>中</w:delText>
        </w:r>
      </w:del>
      <w:del w:id="104" w:author="蓓慧 胡" w:date="2025-03-07T10:22:00Z" w16du:dateUtc="2025-03-07T02:22:00Z">
        <w:r w:rsidR="00C952E8" w:rsidDel="00DA4E9E">
          <w:rPr>
            <w:rFonts w:ascii="宋体" w:eastAsia="宋体" w:hAnsi="宋体" w:cs="宋体" w:hint="eastAsia"/>
            <w:lang w:eastAsia="zh-CN"/>
          </w:rPr>
          <w:delText>为</w:delText>
        </w:r>
      </w:del>
      <w:del w:id="105" w:author="蓓慧 胡" w:date="2025-03-07T10:43:00Z" w16du:dateUtc="2025-03-07T02:43:00Z">
        <w:r w:rsidR="00C952E8" w:rsidDel="00076C1A">
          <w:rPr>
            <w:rFonts w:ascii="宋体" w:eastAsia="宋体" w:hAnsi="宋体" w:cs="宋体" w:hint="eastAsia"/>
            <w:lang w:eastAsia="zh-CN"/>
          </w:rPr>
          <w:delText>正确样本</w:delText>
        </w:r>
      </w:del>
      <w:ins w:id="106" w:author="蓓慧 胡" w:date="2025-03-07T10:22:00Z" w16du:dateUtc="2025-03-07T02:22:00Z">
        <w:r w:rsidR="00DA4E9E">
          <w:rPr>
            <w:rFonts w:ascii="宋体" w:eastAsia="宋体" w:hAnsi="宋体" w:cs="宋体" w:hint="eastAsia"/>
            <w:lang w:eastAsia="zh-CN"/>
          </w:rPr>
          <w:t>占</w:t>
        </w:r>
      </w:ins>
      <w:ins w:id="107" w:author="蓓慧 胡" w:date="2025-03-07T10:43:00Z" w16du:dateUtc="2025-03-07T02:43:00Z">
        <w:r w:rsidR="00076C1A">
          <w:rPr>
            <w:rFonts w:ascii="宋体" w:eastAsia="宋体" w:hAnsi="宋体" w:cs="宋体" w:hint="eastAsia"/>
            <w:lang w:eastAsia="zh-CN"/>
          </w:rPr>
          <w:t>所有湖泊预测</w:t>
        </w:r>
      </w:ins>
      <w:r w:rsidR="00C952E8">
        <w:rPr>
          <w:rFonts w:ascii="宋体" w:eastAsia="宋体" w:hAnsi="宋体" w:cs="宋体" w:hint="eastAsia"/>
          <w:lang w:eastAsia="zh-CN"/>
        </w:rPr>
        <w:t>的比例；</w:t>
      </w:r>
      <w:ins w:id="108" w:author="蓓慧 胡" w:date="2025-03-07T10:25:00Z" w16du:dateUtc="2025-03-07T02:25:00Z">
        <w:r w:rsidR="00DA4E9E">
          <w:rPr>
            <w:rFonts w:ascii="宋体" w:eastAsia="宋体" w:hAnsi="宋体" w:cs="宋体" w:hint="eastAsia"/>
            <w:lang w:eastAsia="zh-CN"/>
          </w:rPr>
          <w:t xml:space="preserve">F1 Score则是Recall和Precision的harmonic </w:t>
        </w:r>
      </w:ins>
      <w:ins w:id="109" w:author="蓓慧 胡" w:date="2025-03-07T10:26:00Z" w16du:dateUtc="2025-03-07T02:26:00Z">
        <w:r w:rsidR="00DA4E9E">
          <w:rPr>
            <w:rFonts w:ascii="宋体" w:eastAsia="宋体" w:hAnsi="宋体" w:cs="宋体" w:hint="eastAsia"/>
            <w:lang w:eastAsia="zh-CN"/>
          </w:rPr>
          <w:t>average，接近这两个数字的</w:t>
        </w:r>
        <w:proofErr w:type="gramStart"/>
        <w:r w:rsidR="00DA4E9E">
          <w:rPr>
            <w:rFonts w:ascii="宋体" w:eastAsia="宋体" w:hAnsi="宋体" w:cs="宋体" w:hint="eastAsia"/>
            <w:lang w:eastAsia="zh-CN"/>
          </w:rPr>
          <w:t>最</w:t>
        </w:r>
        <w:proofErr w:type="gramEnd"/>
        <w:r w:rsidR="00DA4E9E">
          <w:rPr>
            <w:rFonts w:ascii="宋体" w:eastAsia="宋体" w:hAnsi="宋体" w:cs="宋体" w:hint="eastAsia"/>
            <w:lang w:eastAsia="zh-CN"/>
          </w:rPr>
          <w:t>差值；</w:t>
        </w:r>
      </w:ins>
      <w:proofErr w:type="spellStart"/>
      <w:r w:rsidR="00C952E8">
        <w:rPr>
          <w:rFonts w:hint="eastAsia"/>
          <w:lang w:eastAsia="zh-CN"/>
        </w:rPr>
        <w:t>IoU</w:t>
      </w:r>
      <w:proofErr w:type="spellEnd"/>
      <w:r w:rsidR="00C952E8">
        <w:rPr>
          <w:rFonts w:ascii="宋体" w:eastAsia="宋体" w:hAnsi="宋体" w:cs="宋体" w:hint="eastAsia"/>
          <w:lang w:eastAsia="zh-CN"/>
        </w:rPr>
        <w:t>代表</w:t>
      </w:r>
      <w:del w:id="110" w:author="蓓慧 胡" w:date="2025-03-07T10:24:00Z" w16du:dateUtc="2025-03-07T02:24:00Z">
        <w:r w:rsidR="00C952E8" w:rsidDel="00DA4E9E">
          <w:rPr>
            <w:rFonts w:ascii="宋体" w:eastAsia="宋体" w:hAnsi="宋体" w:cs="宋体" w:hint="eastAsia"/>
            <w:lang w:eastAsia="zh-CN"/>
          </w:rPr>
          <w:delText>了</w:delText>
        </w:r>
      </w:del>
      <w:ins w:id="111" w:author="蓓慧 胡" w:date="2025-03-07T10:24:00Z" w16du:dateUtc="2025-03-07T02:24:00Z">
        <w:r w:rsidR="00DA4E9E">
          <w:rPr>
            <w:rFonts w:ascii="宋体" w:eastAsia="宋体" w:hAnsi="宋体" w:cs="宋体" w:hint="eastAsia"/>
            <w:lang w:eastAsia="zh-CN"/>
          </w:rPr>
          <w:t>正确样本</w:t>
        </w:r>
        <w:r w:rsidR="00DA4E9E">
          <w:rPr>
            <w:rFonts w:ascii="宋体" w:eastAsia="宋体" w:hAnsi="宋体" w:cs="宋体" w:hint="eastAsia"/>
            <w:lang w:eastAsia="zh-CN"/>
          </w:rPr>
          <w:t>占标签与预测的并集的比例</w:t>
        </w:r>
      </w:ins>
      <w:ins w:id="112" w:author="蓓慧 胡" w:date="2025-03-07T10:38:00Z" w16du:dateUtc="2025-03-07T02:38:00Z">
        <w:r w:rsidR="00DA4E9E">
          <w:rPr>
            <w:rFonts w:ascii="宋体" w:eastAsia="宋体" w:hAnsi="宋体" w:cs="宋体" w:hint="eastAsia"/>
            <w:lang w:eastAsia="zh-CN"/>
          </w:rPr>
          <w:t>。</w:t>
        </w:r>
      </w:ins>
      <w:ins w:id="113" w:author="蓓慧 胡" w:date="2025-03-07T10:26:00Z" w16du:dateUtc="2025-03-07T02:26:00Z">
        <w:r w:rsidR="00DA4E9E">
          <w:rPr>
            <w:rFonts w:ascii="宋体" w:eastAsia="宋体" w:hAnsi="宋体" w:cs="宋体" w:hint="eastAsia"/>
            <w:lang w:eastAsia="zh-CN"/>
          </w:rPr>
          <w:t>因为这是二分类问题，我们没有使用</w:t>
        </w:r>
      </w:ins>
      <w:proofErr w:type="spellStart"/>
      <w:ins w:id="114" w:author="蓓慧 胡" w:date="2025-03-07T10:27:00Z" w16du:dateUtc="2025-03-07T02:27:00Z">
        <w:r w:rsidR="00DA4E9E">
          <w:rPr>
            <w:rFonts w:ascii="宋体" w:eastAsia="宋体" w:hAnsi="宋体" w:cs="宋体" w:hint="eastAsia"/>
            <w:lang w:eastAsia="zh-CN"/>
          </w:rPr>
          <w:t>mIoU</w:t>
        </w:r>
        <w:proofErr w:type="spellEnd"/>
        <w:r w:rsidR="00DA4E9E">
          <w:rPr>
            <w:rFonts w:ascii="宋体" w:eastAsia="宋体" w:hAnsi="宋体" w:cs="宋体" w:hint="eastAsia"/>
            <w:lang w:eastAsia="zh-CN"/>
          </w:rPr>
          <w:t xml:space="preserve">,并且，我们没有使用overall </w:t>
        </w:r>
        <w:proofErr w:type="spellStart"/>
        <w:r w:rsidR="00DA4E9E">
          <w:rPr>
            <w:rFonts w:ascii="宋体" w:eastAsia="宋体" w:hAnsi="宋体" w:cs="宋体" w:hint="eastAsia"/>
            <w:lang w:eastAsia="zh-CN"/>
          </w:rPr>
          <w:t>accurracy</w:t>
        </w:r>
        <w:proofErr w:type="spellEnd"/>
        <w:r w:rsidR="00DA4E9E">
          <w:rPr>
            <w:rFonts w:ascii="宋体" w:eastAsia="宋体" w:hAnsi="宋体" w:cs="宋体" w:hint="eastAsia"/>
            <w:lang w:eastAsia="zh-CN"/>
          </w:rPr>
          <w:t>，以避免大量正确的负样本（即被正确分类为非湖泊）影响</w:t>
        </w:r>
      </w:ins>
      <w:ins w:id="115" w:author="蓓慧 胡" w:date="2025-03-07T10:28:00Z" w16du:dateUtc="2025-03-07T02:28:00Z">
        <w:r w:rsidR="00DA4E9E">
          <w:rPr>
            <w:rFonts w:ascii="宋体" w:eastAsia="宋体" w:hAnsi="宋体" w:cs="宋体" w:hint="eastAsia"/>
            <w:lang w:eastAsia="zh-CN"/>
          </w:rPr>
          <w:t>精度评价结果</w:t>
        </w:r>
      </w:ins>
      <w:ins w:id="116" w:author="蓓慧 胡" w:date="2025-03-07T10:24:00Z" w16du:dateUtc="2025-03-07T02:24:00Z">
        <w:r w:rsidR="00DA4E9E">
          <w:rPr>
            <w:rFonts w:ascii="宋体" w:eastAsia="宋体" w:hAnsi="宋体" w:cs="宋体" w:hint="eastAsia"/>
            <w:lang w:eastAsia="zh-CN"/>
          </w:rPr>
          <w:t>。</w:t>
        </w:r>
      </w:ins>
      <w:del w:id="117" w:author="蓓慧 胡" w:date="2025-03-07T10:24:00Z" w16du:dateUtc="2025-03-07T02:24:00Z">
        <w:r w:rsidR="00C952E8" w:rsidDel="00DA4E9E">
          <w:rPr>
            <w:lang w:eastAsia="zh-CN"/>
          </w:rPr>
          <w:delText>…</w:delText>
        </w:r>
      </w:del>
      <w:r w:rsidR="00DC3A98">
        <w:rPr>
          <w:rFonts w:eastAsia="宋体" w:hint="eastAsia"/>
          <w:lang w:eastAsia="zh-CN"/>
        </w:rPr>
        <w:t>首先，</w:t>
      </w:r>
      <w:r w:rsidR="004E03A8">
        <w:rPr>
          <w:rFonts w:ascii="宋体" w:eastAsia="宋体" w:hAnsi="宋体" w:cs="宋体" w:hint="eastAsia"/>
          <w:lang w:eastAsia="zh-CN"/>
        </w:rPr>
        <w:t>我们</w:t>
      </w:r>
      <w:r w:rsidR="00DC3A98">
        <w:rPr>
          <w:rFonts w:ascii="宋体" w:eastAsia="宋体" w:hAnsi="宋体" w:cs="宋体" w:hint="eastAsia"/>
          <w:lang w:eastAsia="zh-CN"/>
        </w:rPr>
        <w:t>利用顺序采样方法从测试集中获取2424个576×576大小的patches，</w:t>
      </w:r>
      <w:r w:rsidR="00781326">
        <w:rPr>
          <w:rFonts w:ascii="宋体" w:eastAsia="宋体" w:hAnsi="宋体" w:cs="宋体" w:hint="eastAsia"/>
          <w:lang w:eastAsia="zh-CN"/>
        </w:rPr>
        <w:t>进行了</w:t>
      </w:r>
      <w:r w:rsidR="00D8778A" w:rsidRPr="00D8778A">
        <w:rPr>
          <w:rFonts w:hint="eastAsia"/>
          <w:lang w:eastAsia="zh-CN"/>
        </w:rPr>
        <w:t>patch</w:t>
      </w:r>
      <w:r w:rsidR="00DC3A98">
        <w:rPr>
          <w:rFonts w:ascii="宋体" w:eastAsia="宋体" w:hAnsi="宋体" w:hint="eastAsia"/>
          <w:lang w:eastAsia="zh-CN"/>
        </w:rPr>
        <w:t>e</w:t>
      </w:r>
      <w:r w:rsidR="00D8778A" w:rsidRPr="00D8778A">
        <w:rPr>
          <w:rFonts w:hint="eastAsia"/>
          <w:lang w:eastAsia="zh-CN"/>
        </w:rPr>
        <w:t>s</w:t>
      </w:r>
      <w:r w:rsidR="00D8778A" w:rsidRPr="00D8778A">
        <w:rPr>
          <w:rFonts w:ascii="宋体" w:eastAsia="宋体" w:hAnsi="宋体" w:cs="宋体" w:hint="eastAsia"/>
          <w:lang w:eastAsia="zh-CN"/>
        </w:rPr>
        <w:t>尺度</w:t>
      </w:r>
      <w:r w:rsidR="008D0D31">
        <w:rPr>
          <w:rFonts w:ascii="宋体" w:eastAsia="宋体" w:hAnsi="宋体" w:cs="宋体" w:hint="eastAsia"/>
          <w:lang w:eastAsia="zh-CN"/>
        </w:rPr>
        <w:t>的</w:t>
      </w:r>
      <w:r w:rsidR="00D8778A" w:rsidRPr="00D8778A">
        <w:rPr>
          <w:rFonts w:ascii="宋体" w:eastAsia="宋体" w:hAnsi="宋体" w:cs="宋体" w:hint="eastAsia"/>
          <w:lang w:eastAsia="zh-CN"/>
        </w:rPr>
        <w:t>分类别精度评价</w:t>
      </w:r>
      <w:r w:rsidR="00781326">
        <w:rPr>
          <w:rFonts w:ascii="宋体" w:eastAsia="宋体" w:hAnsi="宋体" w:cs="宋体" w:hint="eastAsia"/>
          <w:lang w:eastAsia="zh-CN"/>
        </w:rPr>
        <w:t>（</w:t>
      </w:r>
      <w:r w:rsidR="00D8778A">
        <w:rPr>
          <w:rFonts w:hint="eastAsia"/>
          <w:lang w:eastAsia="zh-CN"/>
        </w:rPr>
        <w:fldChar w:fldCharType="begin"/>
      </w:r>
      <w:r w:rsidR="00D8778A">
        <w:rPr>
          <w:rFonts w:hint="eastAsia"/>
          <w:lang w:eastAsia="zh-CN"/>
        </w:rPr>
        <w:instrText xml:space="preserve"> REF _Ref190371646 \h </w:instrText>
      </w:r>
      <w:r w:rsidR="00781326">
        <w:rPr>
          <w:lang w:eastAsia="zh-CN"/>
        </w:rPr>
        <w:instrText xml:space="preserve"> \* MERGEFORMAT </w:instrText>
      </w:r>
      <w:r w:rsidR="00D8778A">
        <w:rPr>
          <w:rFonts w:hint="eastAsia"/>
          <w:lang w:eastAsia="zh-CN"/>
        </w:rPr>
      </w:r>
      <w:r w:rsidR="00D8778A">
        <w:rPr>
          <w:rFonts w:hint="eastAsia"/>
          <w:lang w:eastAsia="zh-CN"/>
        </w:rPr>
        <w:fldChar w:fldCharType="separate"/>
      </w:r>
      <w:r w:rsidR="00D8778A">
        <w:rPr>
          <w:lang w:eastAsia="zh-CN"/>
        </w:rPr>
        <w:t xml:space="preserve">Table </w:t>
      </w:r>
      <w:r w:rsidR="00D8778A">
        <w:rPr>
          <w:noProof/>
          <w:lang w:eastAsia="zh-CN"/>
        </w:rPr>
        <w:t>2</w:t>
      </w:r>
      <w:r w:rsidR="00D8778A">
        <w:rPr>
          <w:rFonts w:hint="eastAsia"/>
          <w:lang w:eastAsia="zh-CN"/>
        </w:rPr>
        <w:fldChar w:fldCharType="end"/>
      </w:r>
      <w:r w:rsidR="00781326">
        <w:rPr>
          <w:rFonts w:ascii="宋体" w:eastAsia="宋体" w:hAnsi="宋体" w:cs="宋体" w:hint="eastAsia"/>
          <w:lang w:eastAsia="zh-CN"/>
        </w:rPr>
        <w:t>）</w:t>
      </w:r>
      <w:r w:rsidR="008D0D31">
        <w:rPr>
          <w:rFonts w:ascii="宋体" w:eastAsia="宋体" w:hAnsi="宋体" w:cs="宋体" w:hint="eastAsia"/>
          <w:lang w:eastAsia="zh-CN"/>
        </w:rPr>
        <w:t>。</w:t>
      </w:r>
      <w:r w:rsidR="004E03A8">
        <w:rPr>
          <w:rFonts w:ascii="宋体" w:eastAsia="宋体" w:hAnsi="宋体" w:cs="宋体" w:hint="eastAsia"/>
          <w:lang w:eastAsia="zh-CN"/>
        </w:rPr>
        <w:t>总体上，模型表现</w:t>
      </w:r>
      <w:r w:rsidR="00082817">
        <w:rPr>
          <w:rFonts w:ascii="宋体" w:eastAsia="宋体" w:hAnsi="宋体" w:cs="宋体" w:hint="eastAsia"/>
          <w:lang w:eastAsia="zh-CN"/>
        </w:rPr>
        <w:t>出</w:t>
      </w:r>
      <w:r w:rsidR="004E03A8">
        <w:rPr>
          <w:rFonts w:ascii="宋体" w:eastAsia="宋体" w:hAnsi="宋体" w:cs="宋体" w:hint="eastAsia"/>
          <w:lang w:eastAsia="zh-CN"/>
        </w:rPr>
        <w:t>较好的结果</w:t>
      </w:r>
      <w:r w:rsidR="00082817">
        <w:rPr>
          <w:rFonts w:ascii="宋体" w:eastAsia="宋体" w:hAnsi="宋体" w:cs="宋体" w:hint="eastAsia"/>
          <w:lang w:eastAsia="zh-CN"/>
        </w:rPr>
        <w:t>，</w:t>
      </w:r>
      <w:r w:rsidR="004E03A8" w:rsidRPr="005449AA">
        <w:rPr>
          <w:lang w:eastAsia="zh-CN"/>
        </w:rPr>
        <w:t>Overall Accuracy</w:t>
      </w:r>
      <w:r w:rsidR="0075765F">
        <w:rPr>
          <w:rFonts w:hint="eastAsia"/>
          <w:lang w:eastAsia="zh-CN"/>
        </w:rPr>
        <w:t xml:space="preserve"> </w:t>
      </w:r>
      <w:r w:rsidR="00082817">
        <w:rPr>
          <w:rFonts w:ascii="宋体" w:eastAsia="宋体" w:hAnsi="宋体" w:cs="宋体" w:hint="eastAsia"/>
          <w:lang w:eastAsia="zh-CN"/>
        </w:rPr>
        <w:t>达到</w:t>
      </w:r>
      <w:r w:rsidR="0075765F">
        <w:rPr>
          <w:rFonts w:hint="eastAsia"/>
          <w:lang w:eastAsia="zh-CN"/>
        </w:rPr>
        <w:t xml:space="preserve"> </w:t>
      </w:r>
      <w:r w:rsidR="0075765F" w:rsidRPr="0075765F">
        <w:rPr>
          <w:rFonts w:hint="eastAsia"/>
          <w:lang w:eastAsia="zh-CN"/>
        </w:rPr>
        <w:t>99.</w:t>
      </w:r>
      <w:r w:rsidR="00DF52CE">
        <w:rPr>
          <w:rFonts w:hint="eastAsia"/>
          <w:lang w:eastAsia="zh-CN"/>
        </w:rPr>
        <w:t>67</w:t>
      </w:r>
      <w:r w:rsidR="0075765F" w:rsidRPr="0075765F">
        <w:rPr>
          <w:rFonts w:hint="eastAsia"/>
          <w:lang w:eastAsia="zh-CN"/>
        </w:rPr>
        <w:t>%</w:t>
      </w:r>
      <w:r w:rsidR="00082817">
        <w:rPr>
          <w:rFonts w:ascii="宋体" w:eastAsia="宋体" w:hAnsi="宋体" w:cs="宋体" w:hint="eastAsia"/>
          <w:lang w:eastAsia="zh-CN"/>
        </w:rPr>
        <w:t>。</w:t>
      </w:r>
      <w:r w:rsidR="00DF52CE">
        <w:rPr>
          <w:rFonts w:ascii="宋体" w:eastAsia="宋体" w:hAnsi="宋体" w:cs="宋体" w:hint="eastAsia"/>
          <w:lang w:eastAsia="zh-CN"/>
        </w:rPr>
        <w:t>但在部分区域上</w:t>
      </w:r>
      <w:r w:rsidR="00082817">
        <w:rPr>
          <w:rFonts w:ascii="宋体" w:eastAsia="宋体" w:hAnsi="宋体" w:cs="宋体" w:hint="eastAsia"/>
          <w:lang w:eastAsia="zh-CN"/>
        </w:rPr>
        <w:t>，模型</w:t>
      </w:r>
      <w:r w:rsidR="00DF52CE">
        <w:rPr>
          <w:rFonts w:ascii="宋体" w:eastAsia="宋体" w:hAnsi="宋体" w:cs="宋体" w:hint="eastAsia"/>
          <w:lang w:eastAsia="zh-CN"/>
        </w:rPr>
        <w:t>预测精度稍差</w:t>
      </w:r>
      <w:r w:rsidR="00082817">
        <w:rPr>
          <w:rFonts w:ascii="宋体" w:eastAsia="宋体" w:hAnsi="宋体" w:cs="宋体" w:hint="eastAsia"/>
          <w:lang w:eastAsia="zh-CN"/>
        </w:rPr>
        <w:t>，</w:t>
      </w:r>
      <w:ins w:id="118" w:author="蓓慧 胡" w:date="2025-03-07T11:06:00Z" w16du:dateUtc="2025-03-07T03:06:00Z">
        <w:r w:rsidR="00B81320">
          <w:rPr>
            <w:rFonts w:ascii="宋体" w:eastAsia="宋体" w:hAnsi="宋体" w:cs="宋体" w:hint="eastAsia"/>
            <w:lang w:eastAsia="zh-CN"/>
          </w:rPr>
          <w:t>在</w:t>
        </w:r>
        <w:r w:rsidR="00B81320">
          <w:rPr>
            <w:rFonts w:hint="eastAsia"/>
            <w:lang w:eastAsia="zh-CN"/>
          </w:rPr>
          <w:t>region AR</w:t>
        </w:r>
        <w:r w:rsidR="00B81320">
          <w:rPr>
            <w:rFonts w:ascii="宋体" w:eastAsia="宋体" w:hAnsi="宋体" w:cs="宋体" w:hint="eastAsia"/>
            <w:lang w:eastAsia="zh-CN"/>
          </w:rPr>
          <w:t>上</w:t>
        </w:r>
        <w:r w:rsidR="00B81320">
          <w:rPr>
            <w:rFonts w:ascii="宋体" w:eastAsia="宋体" w:hAnsi="宋体" w:cs="宋体" w:hint="eastAsia"/>
            <w:lang w:eastAsia="zh-CN"/>
          </w:rPr>
          <w:t>,</w:t>
        </w:r>
      </w:ins>
      <w:del w:id="119" w:author="蓓慧 胡" w:date="2025-03-07T11:06:00Z" w16du:dateUtc="2025-03-07T03:06:00Z">
        <w:r w:rsidR="00082817" w:rsidDel="00B81320">
          <w:rPr>
            <w:rFonts w:ascii="宋体" w:eastAsia="宋体" w:hAnsi="宋体" w:cs="宋体" w:hint="eastAsia"/>
            <w:lang w:eastAsia="zh-CN"/>
          </w:rPr>
          <w:delText>如</w:delText>
        </w:r>
      </w:del>
      <w:r w:rsidR="00DF52CE">
        <w:rPr>
          <w:rFonts w:ascii="宋体" w:eastAsia="宋体" w:hAnsi="宋体" w:cs="宋体" w:hint="eastAsia"/>
          <w:lang w:eastAsia="zh-CN"/>
        </w:rPr>
        <w:t>模型</w:t>
      </w:r>
      <w:del w:id="120" w:author="蓓慧 胡" w:date="2025-03-07T11:06:00Z" w16du:dateUtc="2025-03-07T03:06:00Z">
        <w:r w:rsidR="008D0D31" w:rsidDel="00B81320">
          <w:rPr>
            <w:rFonts w:ascii="宋体" w:eastAsia="宋体" w:hAnsi="宋体" w:cs="宋体" w:hint="eastAsia"/>
            <w:lang w:eastAsia="zh-CN"/>
          </w:rPr>
          <w:delText>在</w:delText>
        </w:r>
        <w:r w:rsidR="00DF52CE" w:rsidDel="00B81320">
          <w:rPr>
            <w:rFonts w:hint="eastAsia"/>
            <w:lang w:eastAsia="zh-CN"/>
          </w:rPr>
          <w:delText xml:space="preserve">region </w:delText>
        </w:r>
        <w:r w:rsidR="008D0D31" w:rsidDel="00B81320">
          <w:rPr>
            <w:rFonts w:hint="eastAsia"/>
            <w:lang w:eastAsia="zh-CN"/>
          </w:rPr>
          <w:delText>AR</w:delText>
        </w:r>
        <w:r w:rsidR="00DF52CE" w:rsidDel="00B81320">
          <w:rPr>
            <w:rFonts w:ascii="宋体" w:eastAsia="宋体" w:hAnsi="宋体" w:cs="宋体" w:hint="eastAsia"/>
            <w:lang w:eastAsia="zh-CN"/>
          </w:rPr>
          <w:delText>上</w:delText>
        </w:r>
      </w:del>
      <w:r w:rsidR="00DF52CE">
        <w:rPr>
          <w:rFonts w:ascii="宋体" w:eastAsia="宋体" w:hAnsi="宋体" w:cs="宋体" w:hint="eastAsia"/>
          <w:lang w:eastAsia="zh-CN"/>
        </w:rPr>
        <w:t>的</w:t>
      </w:r>
      <w:r w:rsidR="00DF52CE">
        <w:rPr>
          <w:rFonts w:hint="eastAsia"/>
          <w:lang w:eastAsia="zh-CN"/>
        </w:rPr>
        <w:t xml:space="preserve"> </w:t>
      </w:r>
      <w:r w:rsidR="008D0D31">
        <w:rPr>
          <w:rFonts w:hint="eastAsia"/>
          <w:lang w:eastAsia="zh-CN"/>
        </w:rPr>
        <w:t>precision</w:t>
      </w:r>
      <w:r w:rsidR="008D0D31">
        <w:rPr>
          <w:rFonts w:ascii="宋体" w:eastAsia="宋体" w:hAnsi="宋体" w:cs="宋体" w:hint="eastAsia"/>
          <w:lang w:eastAsia="zh-CN"/>
        </w:rPr>
        <w:t>较低，</w:t>
      </w:r>
      <w:del w:id="121" w:author="蓓慧 胡" w:date="2025-03-07T11:06:00Z" w16du:dateUtc="2025-03-07T03:06:00Z">
        <w:r w:rsidR="00082817" w:rsidDel="00B81320">
          <w:rPr>
            <w:rFonts w:ascii="宋体" w:eastAsia="宋体" w:hAnsi="宋体" w:cs="宋体" w:hint="eastAsia"/>
            <w:lang w:eastAsia="zh-CN"/>
          </w:rPr>
          <w:delText>这</w:delText>
        </w:r>
        <w:r w:rsidR="00DF52CE" w:rsidDel="00B81320">
          <w:rPr>
            <w:rFonts w:ascii="宋体" w:eastAsia="宋体" w:hAnsi="宋体" w:cs="宋体" w:hint="eastAsia"/>
            <w:lang w:eastAsia="zh-CN"/>
          </w:rPr>
          <w:delText>是</w:delText>
        </w:r>
      </w:del>
      <w:r w:rsidR="00DF52CE">
        <w:rPr>
          <w:rFonts w:ascii="宋体" w:eastAsia="宋体" w:hAnsi="宋体" w:cs="宋体" w:hint="eastAsia"/>
          <w:lang w:eastAsia="zh-CN"/>
        </w:rPr>
        <w:t>由于</w:t>
      </w:r>
      <w:r w:rsidR="00AE7EB8">
        <w:rPr>
          <w:rFonts w:ascii="宋体" w:eastAsia="宋体" w:hAnsi="宋体" w:cs="宋体" w:hint="eastAsia"/>
          <w:lang w:eastAsia="zh-CN"/>
        </w:rPr>
        <w:t>河流残渣的存在</w:t>
      </w:r>
      <w:r w:rsidR="00082817">
        <w:rPr>
          <w:rFonts w:ascii="宋体" w:eastAsia="宋体" w:hAnsi="宋体" w:cs="宋体" w:hint="eastAsia"/>
          <w:lang w:eastAsia="zh-CN"/>
        </w:rPr>
        <w:t>（</w:t>
      </w:r>
      <w:r w:rsidR="00082817">
        <w:rPr>
          <w:lang w:eastAsia="zh-CN"/>
        </w:rPr>
        <w:t xml:space="preserve">Supplementary Figure </w:t>
      </w:r>
      <w:r w:rsidR="00082817">
        <w:fldChar w:fldCharType="begin"/>
      </w:r>
      <w:r w:rsidR="00082817">
        <w:rPr>
          <w:lang w:eastAsia="zh-CN"/>
        </w:rPr>
        <w:instrText xml:space="preserve"> SEQ Supplementary_Figure \* ARABIC </w:instrText>
      </w:r>
      <w:r w:rsidR="00082817">
        <w:fldChar w:fldCharType="separate"/>
      </w:r>
      <w:r w:rsidR="00082817">
        <w:rPr>
          <w:noProof/>
          <w:lang w:eastAsia="zh-CN"/>
        </w:rPr>
        <w:t>1</w:t>
      </w:r>
      <w:r w:rsidR="00082817">
        <w:fldChar w:fldCharType="end"/>
      </w:r>
      <w:r w:rsidR="00082817">
        <w:rPr>
          <w:rFonts w:ascii="宋体" w:eastAsia="宋体" w:hAnsi="宋体" w:hint="eastAsia"/>
          <w:lang w:eastAsia="zh-CN"/>
        </w:rPr>
        <w:t>c</w:t>
      </w:r>
      <w:r w:rsidR="00082817">
        <w:rPr>
          <w:rFonts w:ascii="宋体" w:eastAsia="宋体" w:hAnsi="宋体" w:cs="宋体" w:hint="eastAsia"/>
          <w:lang w:eastAsia="zh-CN"/>
        </w:rPr>
        <w:t>）</w:t>
      </w:r>
      <w:r w:rsidR="004E03A8">
        <w:rPr>
          <w:rFonts w:ascii="宋体" w:eastAsia="宋体" w:hAnsi="宋体" w:cs="宋体" w:hint="eastAsia"/>
          <w:lang w:eastAsia="zh-CN"/>
        </w:rPr>
        <w:t>。</w:t>
      </w:r>
      <w:del w:id="122" w:author="蓓慧 胡" w:date="2025-03-07T10:57:00Z" w16du:dateUtc="2025-03-07T02:57:00Z">
        <w:r w:rsidR="00A96523" w:rsidDel="00154D44">
          <w:rPr>
            <w:rFonts w:ascii="宋体" w:eastAsia="宋体" w:hAnsi="宋体" w:cs="宋体" w:hint="eastAsia"/>
            <w:lang w:eastAsia="zh-CN"/>
          </w:rPr>
          <w:delText>我们</w:delText>
        </w:r>
        <w:r w:rsidR="00082817" w:rsidDel="00154D44">
          <w:rPr>
            <w:rFonts w:ascii="宋体" w:eastAsia="宋体" w:hAnsi="宋体" w:cs="宋体" w:hint="eastAsia"/>
            <w:lang w:eastAsia="zh-CN"/>
          </w:rPr>
          <w:delText>评估了</w:delText>
        </w:r>
      </w:del>
      <w:ins w:id="123" w:author="蓓慧 胡" w:date="2025-03-07T11:05:00Z">
        <w:r w:rsidR="00B81320" w:rsidRPr="00B81320">
          <w:rPr>
            <w:rFonts w:ascii="宋体" w:eastAsia="宋体" w:hAnsi="宋体" w:cs="宋体"/>
            <w:lang w:eastAsia="zh-CN"/>
          </w:rPr>
          <w:t>通过河流掩膜操作有效去除河流残</w:t>
        </w:r>
        <w:r w:rsidR="00B81320" w:rsidRPr="00B81320">
          <w:rPr>
            <w:rFonts w:ascii="宋体" w:eastAsia="宋体" w:hAnsi="宋体" w:cs="宋体"/>
            <w:lang w:eastAsia="zh-CN"/>
          </w:rPr>
          <w:lastRenderedPageBreak/>
          <w:t>留，模型在测试集上的表现得到提高</w:t>
        </w:r>
      </w:ins>
      <w:del w:id="124" w:author="蓓慧 胡" w:date="2025-03-07T11:05:00Z" w16du:dateUtc="2025-03-07T03:05:00Z">
        <w:r w:rsidR="00082817" w:rsidDel="00B81320">
          <w:rPr>
            <w:rFonts w:ascii="宋体" w:eastAsia="宋体" w:hAnsi="宋体" w:cs="宋体" w:hint="eastAsia"/>
            <w:lang w:eastAsia="zh-CN"/>
          </w:rPr>
          <w:delText>河流掩膜操作</w:delText>
        </w:r>
        <w:r w:rsidR="00A96523" w:rsidDel="00B81320">
          <w:rPr>
            <w:rFonts w:ascii="宋体" w:eastAsia="宋体" w:hAnsi="宋体" w:cs="宋体" w:hint="eastAsia"/>
            <w:lang w:eastAsia="zh-CN"/>
          </w:rPr>
          <w:delText>在</w:delText>
        </w:r>
        <w:r w:rsidR="00A96523" w:rsidDel="00B81320">
          <w:rPr>
            <w:rFonts w:hint="eastAsia"/>
            <w:lang w:eastAsia="zh-CN"/>
          </w:rPr>
          <w:delText>test region</w:delText>
        </w:r>
        <w:r w:rsidR="00082817" w:rsidDel="00B81320">
          <w:rPr>
            <w:rFonts w:ascii="宋体" w:eastAsia="宋体" w:hAnsi="宋体" w:cs="宋体" w:hint="eastAsia"/>
            <w:lang w:eastAsia="zh-CN"/>
          </w:rPr>
          <w:delText>上</w:delText>
        </w:r>
      </w:del>
      <w:del w:id="125" w:author="蓓慧 胡" w:date="2025-03-07T10:57:00Z" w16du:dateUtc="2025-03-07T02:57:00Z">
        <w:r w:rsidR="00082817" w:rsidDel="00154D44">
          <w:rPr>
            <w:rFonts w:ascii="宋体" w:eastAsia="宋体" w:hAnsi="宋体" w:cs="宋体" w:hint="eastAsia"/>
            <w:lang w:eastAsia="zh-CN"/>
          </w:rPr>
          <w:delText>的效果</w:delText>
        </w:r>
      </w:del>
      <w:r w:rsidR="00A96523">
        <w:rPr>
          <w:rFonts w:ascii="宋体" w:eastAsia="宋体" w:hAnsi="宋体" w:cs="宋体" w:hint="eastAsia"/>
          <w:lang w:eastAsia="zh-CN"/>
        </w:rPr>
        <w:t>（</w:t>
      </w:r>
      <w:r w:rsidR="00A96523">
        <w:rPr>
          <w:rFonts w:hint="eastAsia"/>
          <w:lang w:eastAsia="zh-CN"/>
        </w:rPr>
        <w:fldChar w:fldCharType="begin"/>
      </w:r>
      <w:r w:rsidR="00A96523">
        <w:rPr>
          <w:rFonts w:hint="eastAsia"/>
          <w:lang w:eastAsia="zh-CN"/>
        </w:rPr>
        <w:instrText xml:space="preserve"> REF _Ref190615753 \h </w:instrText>
      </w:r>
      <w:r w:rsidR="00A96523">
        <w:rPr>
          <w:lang w:eastAsia="zh-CN"/>
        </w:rPr>
        <w:instrText xml:space="preserve"> \* MERGEFORMAT </w:instrText>
      </w:r>
      <w:r w:rsidR="00A96523">
        <w:rPr>
          <w:rFonts w:hint="eastAsia"/>
          <w:lang w:eastAsia="zh-CN"/>
        </w:rPr>
      </w:r>
      <w:r w:rsidR="00A96523">
        <w:rPr>
          <w:rFonts w:hint="eastAsia"/>
          <w:lang w:eastAsia="zh-CN"/>
        </w:rPr>
        <w:fldChar w:fldCharType="separate"/>
      </w:r>
      <w:r w:rsidR="00A96523">
        <w:rPr>
          <w:lang w:eastAsia="zh-CN"/>
        </w:rPr>
        <w:t xml:space="preserve">Table </w:t>
      </w:r>
      <w:r w:rsidR="00A96523">
        <w:rPr>
          <w:noProof/>
          <w:lang w:eastAsia="zh-CN"/>
        </w:rPr>
        <w:t>3</w:t>
      </w:r>
      <w:r w:rsidR="00A96523">
        <w:rPr>
          <w:rFonts w:hint="eastAsia"/>
          <w:lang w:eastAsia="zh-CN"/>
        </w:rPr>
        <w:fldChar w:fldCharType="end"/>
      </w:r>
      <w:r w:rsidR="00A96523">
        <w:rPr>
          <w:rFonts w:ascii="宋体" w:eastAsia="宋体" w:hAnsi="宋体" w:cs="宋体" w:hint="eastAsia"/>
          <w:lang w:eastAsia="zh-CN"/>
        </w:rPr>
        <w:t>）</w:t>
      </w:r>
      <w:del w:id="126" w:author="蓓慧 胡" w:date="2025-03-07T11:05:00Z" w16du:dateUtc="2025-03-07T03:05:00Z">
        <w:r w:rsidR="00082817" w:rsidDel="00B81320">
          <w:rPr>
            <w:rFonts w:ascii="宋体" w:eastAsia="宋体" w:hAnsi="宋体" w:cs="宋体" w:hint="eastAsia"/>
            <w:lang w:eastAsia="zh-CN"/>
          </w:rPr>
          <w:delText>。</w:delText>
        </w:r>
        <w:r w:rsidR="00A96523" w:rsidDel="00B81320">
          <w:rPr>
            <w:rFonts w:ascii="宋体" w:eastAsia="宋体" w:hAnsi="宋体" w:cs="宋体" w:hint="eastAsia"/>
            <w:lang w:eastAsia="zh-CN"/>
          </w:rPr>
          <w:delText>结果表明，河流掩膜有效提高了结果的</w:delText>
        </w:r>
        <w:r w:rsidR="00A96523" w:rsidDel="00B81320">
          <w:rPr>
            <w:rFonts w:hint="eastAsia"/>
            <w:lang w:eastAsia="zh-CN"/>
          </w:rPr>
          <w:delText>precision</w:delText>
        </w:r>
      </w:del>
      <w:r w:rsidR="00A96523">
        <w:rPr>
          <w:rFonts w:ascii="宋体" w:eastAsia="宋体" w:hAnsi="宋体" w:cs="宋体" w:hint="eastAsia"/>
          <w:lang w:eastAsia="zh-CN"/>
        </w:rPr>
        <w:t>。</w:t>
      </w:r>
      <w:del w:id="127" w:author="蓓慧 胡" w:date="2025-03-07T11:06:00Z" w16du:dateUtc="2025-03-07T03:06:00Z">
        <w:r w:rsidR="00A96523" w:rsidDel="00B81320">
          <w:rPr>
            <w:rFonts w:ascii="宋体" w:eastAsia="宋体" w:hAnsi="宋体" w:cs="宋体" w:hint="eastAsia"/>
            <w:lang w:eastAsia="zh-CN"/>
          </w:rPr>
          <w:delText>我们</w:delText>
        </w:r>
        <w:r w:rsidR="00082817" w:rsidDel="00B81320">
          <w:rPr>
            <w:rFonts w:ascii="宋体" w:eastAsia="宋体" w:hAnsi="宋体" w:cs="宋体" w:hint="eastAsia"/>
            <w:lang w:eastAsia="zh-CN"/>
          </w:rPr>
          <w:delText>还</w:delText>
        </w:r>
        <w:r w:rsidR="00A96523" w:rsidDel="00B81320">
          <w:rPr>
            <w:rFonts w:ascii="宋体" w:eastAsia="宋体" w:hAnsi="宋体" w:cs="宋体" w:hint="eastAsia"/>
            <w:lang w:eastAsia="zh-CN"/>
          </w:rPr>
          <w:delText>观察到</w:delText>
        </w:r>
        <w:r w:rsidR="00DF52CE" w:rsidDel="00B81320">
          <w:rPr>
            <w:rFonts w:ascii="宋体" w:eastAsia="宋体" w:hAnsi="宋体" w:cs="宋体" w:hint="eastAsia"/>
            <w:lang w:eastAsia="zh-CN"/>
          </w:rPr>
          <w:delText>模型</w:delText>
        </w:r>
      </w:del>
      <w:r w:rsidR="00DF52CE">
        <w:rPr>
          <w:rFonts w:ascii="宋体" w:eastAsia="宋体" w:hAnsi="宋体" w:cs="宋体" w:hint="eastAsia"/>
          <w:lang w:eastAsia="zh-CN"/>
        </w:rPr>
        <w:t>在</w:t>
      </w:r>
      <w:r w:rsidR="00DF52CE">
        <w:rPr>
          <w:rFonts w:hint="eastAsia"/>
          <w:lang w:eastAsia="zh-CN"/>
        </w:rPr>
        <w:t xml:space="preserve">region </w:t>
      </w:r>
      <w:r w:rsidR="00AE7EB8">
        <w:rPr>
          <w:rFonts w:hint="eastAsia"/>
          <w:lang w:eastAsia="zh-CN"/>
        </w:rPr>
        <w:t xml:space="preserve"> SL</w:t>
      </w:r>
      <w:del w:id="128" w:author="蓓慧 胡" w:date="2025-03-07T11:06:00Z" w16du:dateUtc="2025-03-07T03:06:00Z">
        <w:r w:rsidR="00AE7EB8" w:rsidDel="00B81320">
          <w:rPr>
            <w:rFonts w:ascii="宋体" w:eastAsia="宋体" w:hAnsi="宋体" w:cs="宋体" w:hint="eastAsia"/>
            <w:lang w:eastAsia="zh-CN"/>
          </w:rPr>
          <w:delText>中</w:delText>
        </w:r>
      </w:del>
      <w:ins w:id="129" w:author="蓓慧 胡" w:date="2025-03-07T11:06:00Z" w16du:dateUtc="2025-03-07T03:06:00Z">
        <w:r w:rsidR="00B81320">
          <w:rPr>
            <w:rFonts w:ascii="宋体" w:eastAsia="宋体" w:hAnsi="宋体" w:cs="宋体" w:hint="eastAsia"/>
            <w:lang w:eastAsia="zh-CN"/>
          </w:rPr>
          <w:t>上，模型的</w:t>
        </w:r>
      </w:ins>
      <w:del w:id="130" w:author="蓓慧 胡" w:date="2025-03-07T11:06:00Z" w16du:dateUtc="2025-03-07T03:06:00Z">
        <w:r w:rsidR="00A96523" w:rsidDel="00B81320">
          <w:rPr>
            <w:rFonts w:ascii="宋体" w:eastAsia="宋体" w:hAnsi="宋体" w:cs="宋体" w:hint="eastAsia"/>
            <w:lang w:eastAsia="zh-CN"/>
          </w:rPr>
          <w:delText>存在漏分现象</w:delText>
        </w:r>
      </w:del>
      <w:del w:id="131" w:author="蓓慧 胡" w:date="2025-03-07T11:08:00Z" w16du:dateUtc="2025-03-07T03:08:00Z">
        <w:r w:rsidR="00A96523" w:rsidDel="00B81320">
          <w:rPr>
            <w:rFonts w:ascii="宋体" w:eastAsia="宋体" w:hAnsi="宋体" w:cs="宋体" w:hint="eastAsia"/>
            <w:lang w:eastAsia="zh-CN"/>
          </w:rPr>
          <w:delText>（</w:delText>
        </w:r>
        <w:r w:rsidR="00A96523" w:rsidDel="00B81320">
          <w:rPr>
            <w:rFonts w:hint="eastAsia"/>
            <w:lang w:eastAsia="zh-CN"/>
          </w:rPr>
          <w:fldChar w:fldCharType="begin"/>
        </w:r>
        <w:r w:rsidR="00A96523" w:rsidDel="00B81320">
          <w:rPr>
            <w:rFonts w:hint="eastAsia"/>
            <w:lang w:eastAsia="zh-CN"/>
          </w:rPr>
          <w:delInstrText xml:space="preserve"> REF _Ref190680766 \h </w:delInstrText>
        </w:r>
        <w:r w:rsidR="00F91C55" w:rsidDel="00B81320">
          <w:rPr>
            <w:lang w:eastAsia="zh-CN"/>
          </w:rPr>
          <w:delInstrText xml:space="preserve"> \* MERGEFORMAT </w:delInstrText>
        </w:r>
        <w:r w:rsidR="00A96523" w:rsidDel="00B81320">
          <w:rPr>
            <w:rFonts w:hint="eastAsia"/>
            <w:lang w:eastAsia="zh-CN"/>
          </w:rPr>
        </w:r>
        <w:r w:rsidR="00A96523" w:rsidDel="00B81320">
          <w:rPr>
            <w:rFonts w:hint="eastAsia"/>
            <w:lang w:eastAsia="zh-CN"/>
          </w:rPr>
          <w:fldChar w:fldCharType="separate"/>
        </w:r>
        <w:r w:rsidR="00A96523" w:rsidDel="00B81320">
          <w:rPr>
            <w:lang w:eastAsia="zh-CN"/>
          </w:rPr>
          <w:delText xml:space="preserve">Fig. </w:delText>
        </w:r>
        <w:r w:rsidR="00A96523" w:rsidDel="00B81320">
          <w:rPr>
            <w:noProof/>
            <w:lang w:eastAsia="zh-CN"/>
          </w:rPr>
          <w:delText>5</w:delText>
        </w:r>
        <w:r w:rsidR="00A96523" w:rsidDel="00B81320">
          <w:rPr>
            <w:rFonts w:hint="eastAsia"/>
            <w:lang w:eastAsia="zh-CN"/>
          </w:rPr>
          <w:fldChar w:fldCharType="end"/>
        </w:r>
        <w:r w:rsidR="00A96523" w:rsidDel="00B81320">
          <w:rPr>
            <w:rFonts w:ascii="宋体" w:eastAsia="宋体" w:hAnsi="宋体" w:cs="宋体" w:hint="eastAsia"/>
            <w:lang w:eastAsia="zh-CN"/>
          </w:rPr>
          <w:delText>）</w:delText>
        </w:r>
        <w:r w:rsidR="00AE7EB8" w:rsidDel="00B81320">
          <w:rPr>
            <w:rFonts w:ascii="宋体" w:eastAsia="宋体" w:hAnsi="宋体" w:cs="宋体" w:hint="eastAsia"/>
            <w:lang w:eastAsia="zh-CN"/>
          </w:rPr>
          <w:delText>，</w:delText>
        </w:r>
      </w:del>
      <w:r w:rsidR="00AE7EB8">
        <w:rPr>
          <w:rFonts w:hint="eastAsia"/>
          <w:lang w:eastAsia="zh-CN"/>
        </w:rPr>
        <w:t>recall</w:t>
      </w:r>
      <w:r w:rsidR="00DF52CE">
        <w:rPr>
          <w:rFonts w:ascii="宋体" w:eastAsia="宋体" w:hAnsi="宋体" w:cs="宋体" w:hint="eastAsia"/>
          <w:lang w:eastAsia="zh-CN"/>
        </w:rPr>
        <w:t>仅</w:t>
      </w:r>
      <w:r w:rsidR="00DF52CE">
        <w:rPr>
          <w:rFonts w:hint="eastAsia"/>
          <w:lang w:eastAsia="zh-CN"/>
        </w:rPr>
        <w:t>72.71%</w:t>
      </w:r>
      <w:r w:rsidR="00A96523">
        <w:rPr>
          <w:rFonts w:ascii="宋体" w:eastAsia="宋体" w:hAnsi="宋体" w:cs="宋体" w:hint="eastAsia"/>
          <w:lang w:eastAsia="zh-CN"/>
        </w:rPr>
        <w:t>（</w:t>
      </w:r>
      <w:r w:rsidR="00A96523">
        <w:rPr>
          <w:rFonts w:hint="eastAsia"/>
          <w:lang w:eastAsia="zh-CN"/>
        </w:rPr>
        <w:fldChar w:fldCharType="begin"/>
      </w:r>
      <w:r w:rsidR="00A96523">
        <w:rPr>
          <w:rFonts w:hint="eastAsia"/>
          <w:lang w:eastAsia="zh-CN"/>
        </w:rPr>
        <w:instrText xml:space="preserve"> REF _Ref190371646 \h </w:instrText>
      </w:r>
      <w:r w:rsidR="00A96523">
        <w:rPr>
          <w:lang w:eastAsia="zh-CN"/>
        </w:rPr>
        <w:instrText xml:space="preserve"> \* MERGEFORMAT </w:instrText>
      </w:r>
      <w:r w:rsidR="00A96523">
        <w:rPr>
          <w:rFonts w:hint="eastAsia"/>
          <w:lang w:eastAsia="zh-CN"/>
        </w:rPr>
      </w:r>
      <w:r w:rsidR="00A96523">
        <w:rPr>
          <w:rFonts w:hint="eastAsia"/>
          <w:lang w:eastAsia="zh-CN"/>
        </w:rPr>
        <w:fldChar w:fldCharType="separate"/>
      </w:r>
      <w:r w:rsidR="00A96523">
        <w:rPr>
          <w:lang w:eastAsia="zh-CN"/>
        </w:rPr>
        <w:t xml:space="preserve">Table </w:t>
      </w:r>
      <w:r w:rsidR="00A96523">
        <w:rPr>
          <w:noProof/>
          <w:lang w:eastAsia="zh-CN"/>
        </w:rPr>
        <w:t>2</w:t>
      </w:r>
      <w:r w:rsidR="00A96523">
        <w:rPr>
          <w:rFonts w:hint="eastAsia"/>
          <w:lang w:eastAsia="zh-CN"/>
        </w:rPr>
        <w:fldChar w:fldCharType="end"/>
      </w:r>
      <w:r w:rsidR="00A96523">
        <w:rPr>
          <w:rFonts w:ascii="宋体" w:eastAsia="宋体" w:hAnsi="宋体" w:cs="宋体" w:hint="eastAsia"/>
          <w:lang w:eastAsia="zh-CN"/>
        </w:rPr>
        <w:t>）</w:t>
      </w:r>
      <w:ins w:id="132" w:author="蓓慧 胡" w:date="2025-03-07T11:08:00Z" w16du:dateUtc="2025-03-07T03:08:00Z">
        <w:r w:rsidR="00B81320">
          <w:rPr>
            <w:rFonts w:ascii="宋体" w:eastAsia="宋体" w:hAnsi="宋体" w:cs="宋体" w:hint="eastAsia"/>
            <w:lang w:eastAsia="zh-CN"/>
          </w:rPr>
          <w:t>，</w:t>
        </w:r>
      </w:ins>
      <w:ins w:id="133" w:author="蓓慧 胡" w:date="2025-03-07T11:09:00Z" w16du:dateUtc="2025-03-07T03:09:00Z">
        <w:r w:rsidR="00B81320">
          <w:rPr>
            <w:rFonts w:ascii="宋体" w:eastAsia="宋体" w:hAnsi="宋体" w:cs="宋体" w:hint="eastAsia"/>
            <w:lang w:eastAsia="zh-CN"/>
          </w:rPr>
          <w:t>对盐湖有</w:t>
        </w:r>
      </w:ins>
      <w:ins w:id="134" w:author="蓓慧 胡" w:date="2025-03-07T11:08:00Z" w16du:dateUtc="2025-03-07T03:08:00Z">
        <w:r w:rsidR="00B81320">
          <w:rPr>
            <w:rFonts w:ascii="宋体" w:eastAsia="宋体" w:hAnsi="宋体" w:cs="宋体" w:hint="eastAsia"/>
            <w:lang w:eastAsia="zh-CN"/>
          </w:rPr>
          <w:t>一定的漏分</w:t>
        </w:r>
        <w:r w:rsidR="00B81320">
          <w:rPr>
            <w:rFonts w:ascii="宋体" w:eastAsia="宋体" w:hAnsi="宋体" w:cs="宋体" w:hint="eastAsia"/>
            <w:lang w:eastAsia="zh-CN"/>
          </w:rPr>
          <w:t>（</w:t>
        </w:r>
        <w:r w:rsidR="00B81320">
          <w:rPr>
            <w:lang w:eastAsia="zh-CN"/>
          </w:rPr>
          <w:fldChar w:fldCharType="begin"/>
        </w:r>
        <w:r w:rsidR="00B81320">
          <w:rPr>
            <w:rFonts w:ascii="宋体" w:eastAsia="宋体" w:hAnsi="宋体" w:cs="宋体" w:hint="eastAsia"/>
            <w:lang w:eastAsia="zh-CN"/>
          </w:rPr>
          <w:instrText xml:space="preserve"> REF _Ref192238148 \h </w:instrText>
        </w:r>
        <w:r w:rsidR="00B81320">
          <w:rPr>
            <w:lang w:eastAsia="zh-CN"/>
          </w:rPr>
        </w:r>
        <w:r w:rsidR="00B81320">
          <w:rPr>
            <w:lang w:eastAsia="zh-CN"/>
          </w:rPr>
          <w:fldChar w:fldCharType="separate"/>
        </w:r>
        <w:r w:rsidR="00B81320">
          <w:rPr>
            <w:lang w:eastAsia="zh-CN"/>
          </w:rPr>
          <w:t xml:space="preserve">Supplementary Figure </w:t>
        </w:r>
        <w:r w:rsidR="00B81320">
          <w:rPr>
            <w:noProof/>
            <w:lang w:eastAsia="zh-CN"/>
          </w:rPr>
          <w:t>1</w:t>
        </w:r>
        <w:r w:rsidR="00B81320">
          <w:rPr>
            <w:lang w:eastAsia="zh-CN"/>
          </w:rPr>
          <w:fldChar w:fldCharType="end"/>
        </w:r>
      </w:ins>
      <w:ins w:id="135" w:author="蓓慧 胡" w:date="2025-03-07T11:12:00Z" w16du:dateUtc="2025-03-07T03:12:00Z">
        <w:r w:rsidR="00B81320">
          <w:rPr>
            <w:rFonts w:eastAsia="宋体" w:hint="eastAsia"/>
            <w:lang w:eastAsia="zh-CN"/>
          </w:rPr>
          <w:t>f</w:t>
        </w:r>
      </w:ins>
      <w:ins w:id="136" w:author="蓓慧 胡" w:date="2025-03-07T11:08:00Z" w16du:dateUtc="2025-03-07T03:08:00Z">
        <w:r w:rsidR="00B81320">
          <w:rPr>
            <w:rFonts w:ascii="宋体" w:eastAsia="宋体" w:hAnsi="宋体" w:cs="宋体" w:hint="eastAsia"/>
            <w:lang w:eastAsia="zh-CN"/>
          </w:rPr>
          <w:t>）</w:t>
        </w:r>
      </w:ins>
      <w:ins w:id="137" w:author="蓓慧 胡" w:date="2025-03-07T11:09:00Z" w16du:dateUtc="2025-03-07T03:09:00Z">
        <w:r w:rsidR="00B81320">
          <w:rPr>
            <w:rFonts w:ascii="宋体" w:eastAsia="宋体" w:hAnsi="宋体" w:cs="宋体" w:hint="eastAsia"/>
            <w:lang w:eastAsia="zh-CN"/>
          </w:rPr>
          <w:t>。</w:t>
        </w:r>
      </w:ins>
      <w:ins w:id="138" w:author="蓓慧 胡" w:date="2025-03-07T11:10:00Z" w16du:dateUtc="2025-03-07T03:10:00Z">
        <w:r w:rsidR="00B81320">
          <w:rPr>
            <w:rFonts w:ascii="宋体" w:eastAsia="宋体" w:hAnsi="宋体" w:cs="宋体" w:hint="eastAsia"/>
            <w:lang w:eastAsia="zh-CN"/>
          </w:rPr>
          <w:t>盐湖占全球湖泊的数量较少，多分布于干旱区，</w:t>
        </w:r>
      </w:ins>
      <w:ins w:id="139" w:author="蓓慧 胡" w:date="2025-03-07T11:09:00Z" w16du:dateUtc="2025-03-07T03:09:00Z">
        <w:r w:rsidR="00B81320">
          <w:rPr>
            <w:rFonts w:ascii="宋体" w:eastAsia="宋体" w:hAnsi="宋体" w:cs="宋体" w:hint="eastAsia"/>
            <w:lang w:eastAsia="zh-CN"/>
          </w:rPr>
          <w:t>能够通过</w:t>
        </w:r>
      </w:ins>
      <w:del w:id="140" w:author="蓓慧 胡" w:date="2025-03-07T11:09:00Z" w16du:dateUtc="2025-03-07T03:09:00Z">
        <w:r w:rsidR="00A96523" w:rsidDel="00B81320">
          <w:rPr>
            <w:rFonts w:ascii="宋体" w:eastAsia="宋体" w:hAnsi="宋体" w:cs="宋体" w:hint="eastAsia"/>
            <w:lang w:eastAsia="zh-CN"/>
          </w:rPr>
          <w:delText>，</w:delText>
        </w:r>
      </w:del>
      <w:r w:rsidR="00A96523">
        <w:rPr>
          <w:rFonts w:hint="eastAsia"/>
          <w:lang w:eastAsia="zh-CN"/>
        </w:rPr>
        <w:t xml:space="preserve">lake completion </w:t>
      </w:r>
      <w:del w:id="141" w:author="蓓慧 胡" w:date="2025-03-07T11:09:00Z" w16du:dateUtc="2025-03-07T03:09:00Z">
        <w:r w:rsidR="00A96523" w:rsidDel="00B81320">
          <w:rPr>
            <w:rFonts w:ascii="宋体" w:eastAsia="宋体" w:hAnsi="宋体" w:cs="宋体" w:hint="eastAsia"/>
            <w:lang w:eastAsia="zh-CN"/>
          </w:rPr>
          <w:delText>能够补全这部分盐湖</w:delText>
        </w:r>
      </w:del>
      <w:ins w:id="142" w:author="蓓慧 胡" w:date="2025-03-07T11:09:00Z" w16du:dateUtc="2025-03-07T03:09:00Z">
        <w:r w:rsidR="00B81320">
          <w:rPr>
            <w:rFonts w:ascii="宋体" w:eastAsia="宋体" w:hAnsi="宋体" w:cs="宋体" w:hint="eastAsia"/>
            <w:lang w:eastAsia="zh-CN"/>
          </w:rPr>
          <w:t>操作</w:t>
        </w:r>
      </w:ins>
      <w:ins w:id="143" w:author="蓓慧 胡" w:date="2025-03-07T11:10:00Z" w16du:dateUtc="2025-03-07T03:10:00Z">
        <w:r w:rsidR="00B81320">
          <w:rPr>
            <w:rFonts w:ascii="宋体" w:eastAsia="宋体" w:hAnsi="宋体" w:cs="宋体" w:hint="eastAsia"/>
            <w:lang w:eastAsia="zh-CN"/>
          </w:rPr>
          <w:t>补全</w:t>
        </w:r>
      </w:ins>
      <w:r w:rsidR="00AE7EB8">
        <w:rPr>
          <w:rFonts w:ascii="宋体" w:eastAsia="宋体" w:hAnsi="宋体" w:cs="宋体" w:hint="eastAsia"/>
          <w:lang w:eastAsia="zh-CN"/>
        </w:rPr>
        <w:t>。</w:t>
      </w:r>
      <w:del w:id="144" w:author="蓓慧 胡" w:date="2025-03-07T11:21:00Z" w16du:dateUtc="2025-03-07T03:21:00Z">
        <w:r w:rsidR="00733721" w:rsidDel="004865A9">
          <w:rPr>
            <w:rFonts w:ascii="宋体" w:eastAsia="宋体" w:hAnsi="宋体" w:cs="宋体" w:hint="eastAsia"/>
            <w:lang w:eastAsia="zh-CN"/>
          </w:rPr>
          <w:delText>我们进一步进行了</w:delText>
        </w:r>
      </w:del>
      <w:del w:id="145" w:author="蓓慧 胡" w:date="2025-03-07T12:21:00Z" w16du:dateUtc="2025-03-07T04:21:00Z">
        <w:r w:rsidR="00F91C55" w:rsidDel="007912D5">
          <w:rPr>
            <w:rFonts w:hint="eastAsia"/>
            <w:lang w:eastAsia="zh-CN"/>
          </w:rPr>
          <w:delText>lake-entity</w:delText>
        </w:r>
        <w:r w:rsidR="00F91C55" w:rsidDel="007912D5">
          <w:rPr>
            <w:rFonts w:ascii="宋体" w:eastAsia="宋体" w:hAnsi="宋体" w:cs="宋体" w:hint="eastAsia"/>
            <w:lang w:eastAsia="zh-CN"/>
          </w:rPr>
          <w:delText>上</w:delText>
        </w:r>
      </w:del>
      <w:del w:id="146" w:author="蓓慧 胡" w:date="2025-03-07T11:21:00Z" w16du:dateUtc="2025-03-07T03:21:00Z">
        <w:r w:rsidR="00733721" w:rsidDel="004865A9">
          <w:rPr>
            <w:rFonts w:ascii="宋体" w:eastAsia="宋体" w:hAnsi="宋体" w:cs="宋体" w:hint="eastAsia"/>
            <w:lang w:eastAsia="zh-CN"/>
          </w:rPr>
          <w:delText>的精度评价</w:delText>
        </w:r>
        <w:r w:rsidR="00F91C55" w:rsidDel="004865A9">
          <w:rPr>
            <w:rFonts w:ascii="宋体" w:eastAsia="宋体" w:hAnsi="宋体" w:cs="宋体" w:hint="eastAsia"/>
            <w:lang w:eastAsia="zh-CN"/>
          </w:rPr>
          <w:delText>，不同</w:delText>
        </w:r>
        <w:r w:rsidR="00F91C55" w:rsidDel="004865A9">
          <w:rPr>
            <w:rFonts w:hint="eastAsia"/>
            <w:lang w:eastAsia="zh-CN"/>
          </w:rPr>
          <w:delText>region</w:delText>
        </w:r>
        <w:r w:rsidR="00F91C55" w:rsidDel="004865A9">
          <w:rPr>
            <w:rFonts w:ascii="宋体" w:eastAsia="宋体" w:hAnsi="宋体" w:cs="宋体" w:hint="eastAsia"/>
            <w:lang w:eastAsia="zh-CN"/>
          </w:rPr>
          <w:delText>及不同</w:delText>
        </w:r>
        <w:r w:rsidR="00F91C55" w:rsidDel="004865A9">
          <w:rPr>
            <w:rFonts w:hint="eastAsia"/>
            <w:lang w:eastAsia="zh-CN"/>
          </w:rPr>
          <w:delText>size group</w:delText>
        </w:r>
        <w:r w:rsidR="00F91C55" w:rsidDel="004865A9">
          <w:rPr>
            <w:rFonts w:ascii="宋体" w:eastAsia="宋体" w:hAnsi="宋体" w:cs="宋体" w:hint="eastAsia"/>
            <w:lang w:eastAsia="zh-CN"/>
          </w:rPr>
          <w:delText>的精度评价结果</w:delText>
        </w:r>
        <w:r w:rsidR="00733721" w:rsidDel="004865A9">
          <w:rPr>
            <w:rFonts w:ascii="宋体" w:eastAsia="宋体" w:hAnsi="宋体" w:cs="宋体" w:hint="eastAsia"/>
            <w:lang w:eastAsia="zh-CN"/>
          </w:rPr>
          <w:delText>如</w:delText>
        </w:r>
      </w:del>
      <w:del w:id="147" w:author="蓓慧 胡" w:date="2025-03-07T12:21:00Z" w16du:dateUtc="2025-03-07T04:21:00Z">
        <w:r w:rsidR="00F91C55" w:rsidDel="007912D5">
          <w:rPr>
            <w:rFonts w:hint="eastAsia"/>
            <w:lang w:eastAsia="zh-CN"/>
          </w:rPr>
          <w:fldChar w:fldCharType="begin"/>
        </w:r>
        <w:r w:rsidR="00F91C55" w:rsidDel="007912D5">
          <w:rPr>
            <w:rFonts w:hint="eastAsia"/>
            <w:lang w:eastAsia="zh-CN"/>
          </w:rPr>
          <w:delInstrText xml:space="preserve"> REF _Ref190683352 \h </w:delInstrText>
        </w:r>
        <w:r w:rsidR="00F91C55" w:rsidDel="007912D5">
          <w:rPr>
            <w:lang w:eastAsia="zh-CN"/>
          </w:rPr>
          <w:delInstrText xml:space="preserve"> \* MERGEFORMAT </w:delInstrText>
        </w:r>
        <w:r w:rsidR="00F91C55" w:rsidDel="007912D5">
          <w:rPr>
            <w:rFonts w:hint="eastAsia"/>
            <w:lang w:eastAsia="zh-CN"/>
          </w:rPr>
        </w:r>
        <w:r w:rsidR="00F91C55" w:rsidDel="007912D5">
          <w:rPr>
            <w:rFonts w:hint="eastAsia"/>
            <w:lang w:eastAsia="zh-CN"/>
          </w:rPr>
          <w:fldChar w:fldCharType="separate"/>
        </w:r>
        <w:r w:rsidR="00733721" w:rsidDel="007912D5">
          <w:rPr>
            <w:lang w:eastAsia="zh-CN"/>
          </w:rPr>
          <w:delText xml:space="preserve">Fig. </w:delText>
        </w:r>
        <w:r w:rsidR="00733721" w:rsidDel="007912D5">
          <w:rPr>
            <w:noProof/>
            <w:lang w:eastAsia="zh-CN"/>
          </w:rPr>
          <w:delText>5</w:delText>
        </w:r>
        <w:r w:rsidR="00F91C55" w:rsidDel="007912D5">
          <w:rPr>
            <w:rFonts w:hint="eastAsia"/>
            <w:lang w:eastAsia="zh-CN"/>
          </w:rPr>
          <w:fldChar w:fldCharType="end"/>
        </w:r>
      </w:del>
      <w:del w:id="148" w:author="蓓慧 胡" w:date="2025-03-07T11:22:00Z" w16du:dateUtc="2025-03-07T03:22:00Z">
        <w:r w:rsidR="00733721" w:rsidDel="004865A9">
          <w:rPr>
            <w:rFonts w:ascii="宋体" w:eastAsia="宋体" w:hAnsi="宋体" w:cs="宋体" w:hint="eastAsia"/>
            <w:lang w:eastAsia="zh-CN"/>
          </w:rPr>
          <w:delText>所示</w:delText>
        </w:r>
      </w:del>
      <w:del w:id="149" w:author="蓓慧 胡" w:date="2025-03-07T12:21:00Z" w16du:dateUtc="2025-03-07T04:21:00Z">
        <w:r w:rsidR="00733721" w:rsidDel="007912D5">
          <w:rPr>
            <w:rFonts w:ascii="宋体" w:eastAsia="宋体" w:hAnsi="宋体" w:cs="宋体" w:hint="eastAsia"/>
            <w:lang w:eastAsia="zh-CN"/>
          </w:rPr>
          <w:delText>。</w:delText>
        </w:r>
      </w:del>
      <w:del w:id="150" w:author="蓓慧 胡" w:date="2025-03-07T11:32:00Z" w16du:dateUtc="2025-03-07T03:32:00Z">
        <w:r w:rsidR="00C46F58" w:rsidDel="00C972B4">
          <w:rPr>
            <w:rFonts w:ascii="宋体" w:eastAsia="宋体" w:hAnsi="宋体" w:cs="宋体" w:hint="eastAsia"/>
            <w:lang w:eastAsia="zh-CN"/>
          </w:rPr>
          <w:delText>随着湖泊尺度</w:delText>
        </w:r>
        <w:r w:rsidR="00733721" w:rsidDel="00C972B4">
          <w:rPr>
            <w:rFonts w:ascii="宋体" w:eastAsia="宋体" w:hAnsi="宋体" w:cs="宋体" w:hint="eastAsia"/>
            <w:lang w:eastAsia="zh-CN"/>
          </w:rPr>
          <w:delText>减小</w:delText>
        </w:r>
        <w:r w:rsidR="00C46F58" w:rsidDel="00C972B4">
          <w:rPr>
            <w:rFonts w:ascii="宋体" w:eastAsia="宋体" w:hAnsi="宋体" w:cs="宋体" w:hint="eastAsia"/>
            <w:lang w:eastAsia="zh-CN"/>
          </w:rPr>
          <w:delText>，</w:delText>
        </w:r>
      </w:del>
      <w:del w:id="151" w:author="蓓慧 胡" w:date="2025-03-07T11:30:00Z" w16du:dateUtc="2025-03-07T03:30:00Z">
        <w:r w:rsidR="00733721" w:rsidDel="00C972B4">
          <w:rPr>
            <w:rFonts w:ascii="宋体" w:eastAsia="宋体" w:hAnsi="宋体" w:cs="宋体" w:hint="eastAsia"/>
            <w:lang w:eastAsia="zh-CN"/>
          </w:rPr>
          <w:delText>湖泊</w:delText>
        </w:r>
      </w:del>
      <w:del w:id="152" w:author="蓓慧 胡" w:date="2025-03-07T12:21:00Z" w16du:dateUtc="2025-03-07T04:21:00Z">
        <w:r w:rsidR="00733721" w:rsidDel="007912D5">
          <w:rPr>
            <w:rFonts w:ascii="宋体" w:eastAsia="宋体" w:hAnsi="宋体" w:cs="宋体" w:hint="eastAsia"/>
            <w:lang w:eastAsia="zh-CN"/>
          </w:rPr>
          <w:delText>的平均</w:delText>
        </w:r>
        <w:r w:rsidR="00C46F58" w:rsidDel="007912D5">
          <w:rPr>
            <w:rFonts w:ascii="宋体" w:eastAsia="宋体" w:hAnsi="宋体" w:cs="宋体" w:hint="eastAsia"/>
            <w:lang w:eastAsia="zh-CN"/>
          </w:rPr>
          <w:delText>召回率及预测值的</w:delText>
        </w:r>
        <w:r w:rsidR="00733721" w:rsidDel="007912D5">
          <w:rPr>
            <w:rFonts w:ascii="宋体" w:eastAsia="宋体" w:hAnsi="宋体" w:cs="宋体" w:hint="eastAsia"/>
            <w:lang w:eastAsia="zh-CN"/>
          </w:rPr>
          <w:delText>平均</w:delText>
        </w:r>
        <w:r w:rsidR="00C46F58" w:rsidDel="007912D5">
          <w:rPr>
            <w:rFonts w:ascii="宋体" w:eastAsia="宋体" w:hAnsi="宋体" w:cs="宋体" w:hint="eastAsia"/>
            <w:lang w:eastAsia="zh-CN"/>
          </w:rPr>
          <w:delText>准确性在</w:delText>
        </w:r>
      </w:del>
      <w:del w:id="153" w:author="蓓慧 胡" w:date="2025-03-07T11:30:00Z" w16du:dateUtc="2025-03-07T03:30:00Z">
        <w:r w:rsidR="00C46F58" w:rsidDel="00C972B4">
          <w:rPr>
            <w:rFonts w:ascii="宋体" w:eastAsia="宋体" w:hAnsi="宋体" w:cs="宋体" w:hint="eastAsia"/>
            <w:lang w:eastAsia="zh-CN"/>
          </w:rPr>
          <w:delText>增加</w:delText>
        </w:r>
      </w:del>
      <w:del w:id="154" w:author="蓓慧 胡" w:date="2025-03-07T11:33:00Z" w16du:dateUtc="2025-03-07T03:33:00Z">
        <w:r w:rsidR="00F91C55" w:rsidDel="00C972B4">
          <w:rPr>
            <w:rFonts w:ascii="宋体" w:eastAsia="宋体" w:hAnsi="宋体" w:cs="宋体" w:hint="eastAsia"/>
            <w:lang w:eastAsia="zh-CN"/>
          </w:rPr>
          <w:delText>，</w:delText>
        </w:r>
      </w:del>
      <w:del w:id="155" w:author="蓓慧 胡" w:date="2025-03-07T11:34:00Z" w16du:dateUtc="2025-03-07T03:34:00Z">
        <w:r w:rsidR="00C46F58" w:rsidDel="00C972B4">
          <w:rPr>
            <w:rFonts w:ascii="宋体" w:eastAsia="宋体" w:hAnsi="宋体" w:cs="宋体" w:hint="eastAsia"/>
            <w:lang w:eastAsia="zh-CN"/>
          </w:rPr>
          <w:delText>小</w:delText>
        </w:r>
        <w:r w:rsidR="00F91C55" w:rsidDel="00C972B4">
          <w:rPr>
            <w:rFonts w:ascii="宋体" w:eastAsia="宋体" w:hAnsi="宋体" w:cs="宋体" w:hint="eastAsia"/>
            <w:lang w:eastAsia="zh-CN"/>
          </w:rPr>
          <w:delText>于</w:delText>
        </w:r>
        <w:r w:rsidR="00F91C55" w:rsidDel="00C972B4">
          <w:rPr>
            <w:rFonts w:hint="eastAsia"/>
            <w:lang w:eastAsia="zh-CN"/>
          </w:rPr>
          <w:delText>0.005 km</w:delText>
        </w:r>
        <w:r w:rsidR="00F91C55" w:rsidRPr="00F91C55" w:rsidDel="00C972B4">
          <w:rPr>
            <w:rFonts w:hint="eastAsia"/>
            <w:vertAlign w:val="superscript"/>
            <w:lang w:eastAsia="zh-CN"/>
          </w:rPr>
          <w:delText>2</w:delText>
        </w:r>
        <w:r w:rsidR="00F91C55" w:rsidDel="00C972B4">
          <w:rPr>
            <w:rFonts w:ascii="宋体" w:eastAsia="宋体" w:hAnsi="宋体" w:cs="宋体" w:hint="eastAsia"/>
            <w:lang w:eastAsia="zh-CN"/>
          </w:rPr>
          <w:delText>的</w:delText>
        </w:r>
      </w:del>
      <w:del w:id="156" w:author="蓓慧 胡" w:date="2025-03-07T11:33:00Z" w16du:dateUtc="2025-03-07T03:33:00Z">
        <w:r w:rsidR="00F91C55" w:rsidDel="00C972B4">
          <w:rPr>
            <w:rFonts w:ascii="宋体" w:eastAsia="宋体" w:hAnsi="宋体" w:cs="宋体" w:hint="eastAsia"/>
            <w:lang w:eastAsia="zh-CN"/>
          </w:rPr>
          <w:delText>湖泊的</w:delText>
        </w:r>
      </w:del>
      <w:del w:id="157" w:author="蓓慧 胡" w:date="2025-03-07T11:34:00Z" w16du:dateUtc="2025-03-07T03:34:00Z">
        <w:r w:rsidR="00F91C55" w:rsidDel="00C972B4">
          <w:rPr>
            <w:rFonts w:ascii="宋体" w:eastAsia="宋体" w:hAnsi="宋体" w:cs="宋体" w:hint="eastAsia"/>
            <w:lang w:eastAsia="zh-CN"/>
          </w:rPr>
          <w:delText>平均召回率</w:delText>
        </w:r>
      </w:del>
      <w:del w:id="158" w:author="蓓慧 胡" w:date="2025-03-07T11:33:00Z" w16du:dateUtc="2025-03-07T03:33:00Z">
        <w:r w:rsidR="00F91C55" w:rsidDel="00C972B4">
          <w:rPr>
            <w:rFonts w:ascii="宋体" w:eastAsia="宋体" w:hAnsi="宋体" w:cs="宋体" w:hint="eastAsia"/>
            <w:lang w:eastAsia="zh-CN"/>
          </w:rPr>
          <w:delText>和</w:delText>
        </w:r>
      </w:del>
      <w:del w:id="159" w:author="蓓慧 胡" w:date="2025-03-07T11:34:00Z" w16du:dateUtc="2025-03-07T03:34:00Z">
        <w:r w:rsidR="00F91C55" w:rsidDel="00C972B4">
          <w:rPr>
            <w:rFonts w:ascii="宋体" w:eastAsia="宋体" w:hAnsi="宋体" w:cs="宋体" w:hint="eastAsia"/>
            <w:lang w:eastAsia="zh-CN"/>
          </w:rPr>
          <w:delText>平均准确性</w:delText>
        </w:r>
        <w:r w:rsidR="00C46F58" w:rsidDel="00C972B4">
          <w:rPr>
            <w:rFonts w:ascii="宋体" w:eastAsia="宋体" w:hAnsi="宋体" w:cs="宋体" w:hint="eastAsia"/>
            <w:lang w:eastAsia="zh-CN"/>
          </w:rPr>
          <w:delText>小于</w:delText>
        </w:r>
        <w:r w:rsidR="00F91C55" w:rsidDel="00C972B4">
          <w:rPr>
            <w:rFonts w:hint="eastAsia"/>
            <w:lang w:eastAsia="zh-CN"/>
          </w:rPr>
          <w:delText>85%</w:delText>
        </w:r>
      </w:del>
      <w:del w:id="160" w:author="蓓慧 胡" w:date="2025-03-07T11:31:00Z" w16du:dateUtc="2025-03-07T03:31:00Z">
        <w:r w:rsidR="00C46F58" w:rsidDel="00C972B4">
          <w:rPr>
            <w:rFonts w:ascii="宋体" w:eastAsia="宋体" w:hAnsi="宋体" w:cs="宋体" w:hint="eastAsia"/>
            <w:lang w:eastAsia="zh-CN"/>
          </w:rPr>
          <w:delText>，</w:delText>
        </w:r>
        <w:r w:rsidR="00733721" w:rsidDel="00C972B4">
          <w:rPr>
            <w:rFonts w:ascii="宋体" w:eastAsia="宋体" w:hAnsi="宋体" w:cs="宋体" w:hint="eastAsia"/>
            <w:lang w:eastAsia="zh-CN"/>
          </w:rPr>
          <w:delText>因而</w:delText>
        </w:r>
      </w:del>
      <w:del w:id="161" w:author="蓓慧 胡" w:date="2025-03-07T12:21:00Z" w16du:dateUtc="2025-03-07T04:21:00Z">
        <w:r w:rsidR="00F91C55" w:rsidDel="007912D5">
          <w:rPr>
            <w:rFonts w:hint="eastAsia"/>
            <w:lang w:eastAsia="zh-CN"/>
          </w:rPr>
          <w:delText>0.005</w:delText>
        </w:r>
        <w:r w:rsidR="00F91C55" w:rsidRPr="00F91C55" w:rsidDel="007912D5">
          <w:rPr>
            <w:rFonts w:hint="eastAsia"/>
            <w:lang w:eastAsia="zh-CN"/>
          </w:rPr>
          <w:delText xml:space="preserve"> </w:delText>
        </w:r>
        <w:r w:rsidR="00F91C55" w:rsidDel="007912D5">
          <w:rPr>
            <w:rFonts w:hint="eastAsia"/>
            <w:lang w:eastAsia="zh-CN"/>
          </w:rPr>
          <w:delText>km</w:delText>
        </w:r>
        <w:r w:rsidR="00F91C55" w:rsidRPr="00F91C55" w:rsidDel="007912D5">
          <w:rPr>
            <w:rFonts w:hint="eastAsia"/>
            <w:vertAlign w:val="superscript"/>
            <w:lang w:eastAsia="zh-CN"/>
          </w:rPr>
          <w:delText>2</w:delText>
        </w:r>
      </w:del>
      <w:del w:id="162" w:author="蓓慧 胡" w:date="2025-03-07T11:34:00Z" w16du:dateUtc="2025-03-07T03:34:00Z">
        <w:r w:rsidR="00733721" w:rsidDel="00C972B4">
          <w:rPr>
            <w:rFonts w:ascii="宋体" w:eastAsia="宋体" w:hAnsi="宋体" w:cs="宋体" w:hint="eastAsia"/>
            <w:lang w:eastAsia="zh-CN"/>
          </w:rPr>
          <w:delText>被</w:delText>
        </w:r>
      </w:del>
      <w:del w:id="163" w:author="蓓慧 胡" w:date="2025-03-07T12:21:00Z" w16du:dateUtc="2025-03-07T04:21:00Z">
        <w:r w:rsidR="00F91C55" w:rsidDel="007912D5">
          <w:rPr>
            <w:rFonts w:ascii="宋体" w:eastAsia="宋体" w:hAnsi="宋体" w:cs="宋体" w:hint="eastAsia"/>
            <w:lang w:eastAsia="zh-CN"/>
          </w:rPr>
          <w:delText>作为数据集的最小湖泊尺寸。</w:delText>
        </w:r>
      </w:del>
    </w:p>
    <w:p w14:paraId="0D6FF910" w14:textId="77777777" w:rsidR="004E03A8" w:rsidRPr="00085ED4" w:rsidRDefault="004E03A8" w:rsidP="004E03A8">
      <w:pPr>
        <w:rPr>
          <w:rFonts w:eastAsia="宋体" w:hint="eastAsia"/>
          <w:lang w:eastAsia="zh-CN"/>
        </w:rPr>
      </w:pPr>
    </w:p>
    <w:p w14:paraId="371B8A91" w14:textId="26EEDE5A" w:rsidR="004E03A8" w:rsidRDefault="004E03A8" w:rsidP="004E03A8">
      <w:pPr>
        <w:pStyle w:val="af3"/>
        <w:keepNext/>
        <w:jc w:val="center"/>
        <w:rPr>
          <w:lang w:eastAsia="zh-CN"/>
        </w:rPr>
      </w:pPr>
      <w:bookmarkStart w:id="164" w:name="_Ref190371646"/>
      <w:r>
        <w:t xml:space="preserve">Table </w:t>
      </w:r>
      <w:r>
        <w:fldChar w:fldCharType="begin"/>
      </w:r>
      <w:r>
        <w:instrText xml:space="preserve"> SEQ Table \* ARABIC </w:instrText>
      </w:r>
      <w:r>
        <w:fldChar w:fldCharType="separate"/>
      </w:r>
      <w:r w:rsidR="00F827F4">
        <w:rPr>
          <w:noProof/>
        </w:rPr>
        <w:t>1</w:t>
      </w:r>
      <w:r>
        <w:fldChar w:fldCharType="end"/>
      </w:r>
      <w:bookmarkEnd w:id="164"/>
      <w:r>
        <w:rPr>
          <w:rFonts w:hint="eastAsia"/>
          <w:lang w:eastAsia="zh-CN"/>
        </w:rPr>
        <w:t xml:space="preserve"> </w:t>
      </w:r>
      <w:r w:rsidRPr="00781326">
        <w:rPr>
          <w:lang w:eastAsia="zh-CN"/>
        </w:rPr>
        <w:t xml:space="preserve">Accuracy assessments of our developed deep-learning algorithm at </w:t>
      </w:r>
      <w:r>
        <w:rPr>
          <w:rFonts w:hint="eastAsia"/>
          <w:lang w:eastAsia="zh-CN"/>
        </w:rPr>
        <w:t xml:space="preserve">patch level with different region </w:t>
      </w:r>
      <w:proofErr w:type="gramStart"/>
      <w:r>
        <w:rPr>
          <w:rFonts w:hint="eastAsia"/>
          <w:lang w:eastAsia="zh-CN"/>
        </w:rPr>
        <w:t>type</w:t>
      </w:r>
      <w:proofErr w:type="gramEnd"/>
      <w:r w:rsidRPr="00781326">
        <w:rPr>
          <w:lang w:eastAsia="zh-CN"/>
        </w:rPr>
        <w:t>.</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43"/>
        <w:gridCol w:w="2335"/>
        <w:gridCol w:w="1169"/>
        <w:gridCol w:w="1516"/>
        <w:gridCol w:w="1010"/>
      </w:tblGrid>
      <w:tr w:rsidR="004E03A8" w14:paraId="297D6BE0" w14:textId="77777777" w:rsidTr="00A57BC0">
        <w:trPr>
          <w:jc w:val="center"/>
        </w:trPr>
        <w:tc>
          <w:tcPr>
            <w:tcW w:w="0" w:type="auto"/>
            <w:tcBorders>
              <w:top w:val="single" w:sz="8" w:space="0" w:color="auto"/>
              <w:bottom w:val="single" w:sz="6" w:space="0" w:color="auto"/>
            </w:tcBorders>
          </w:tcPr>
          <w:p w14:paraId="369F9F96" w14:textId="101B8F6A" w:rsidR="004E03A8" w:rsidRDefault="00DF52CE" w:rsidP="00DF52CE">
            <w:pPr>
              <w:rPr>
                <w:lang w:eastAsia="zh-CN"/>
              </w:rPr>
            </w:pPr>
            <w:r>
              <w:rPr>
                <w:rFonts w:eastAsia="宋体" w:hint="eastAsia"/>
                <w:lang w:eastAsia="zh-CN"/>
              </w:rPr>
              <w:t>Region t</w:t>
            </w:r>
            <w:r w:rsidR="004E03A8">
              <w:rPr>
                <w:rFonts w:hint="eastAsia"/>
                <w:lang w:eastAsia="zh-CN"/>
              </w:rPr>
              <w:t>ype</w:t>
            </w:r>
          </w:p>
        </w:tc>
        <w:tc>
          <w:tcPr>
            <w:tcW w:w="0" w:type="auto"/>
            <w:tcBorders>
              <w:top w:val="single" w:sz="8" w:space="0" w:color="auto"/>
              <w:bottom w:val="single" w:sz="6" w:space="0" w:color="auto"/>
            </w:tcBorders>
          </w:tcPr>
          <w:p w14:paraId="24BA1F33" w14:textId="77777777" w:rsidR="004E03A8" w:rsidRPr="00D8778A" w:rsidRDefault="004E03A8" w:rsidP="00A57BC0">
            <w:pPr>
              <w:jc w:val="center"/>
              <w:rPr>
                <w:rFonts w:eastAsia="宋体"/>
                <w:lang w:eastAsia="zh-CN"/>
              </w:rPr>
            </w:pPr>
            <w:r>
              <w:rPr>
                <w:rFonts w:eastAsia="宋体"/>
                <w:lang w:eastAsia="zh-CN"/>
              </w:rPr>
              <w:t>P</w:t>
            </w:r>
            <w:r>
              <w:rPr>
                <w:rFonts w:eastAsia="宋体" w:hint="eastAsia"/>
                <w:lang w:eastAsia="zh-CN"/>
              </w:rPr>
              <w:t>atch count</w:t>
            </w:r>
          </w:p>
        </w:tc>
        <w:tc>
          <w:tcPr>
            <w:tcW w:w="0" w:type="auto"/>
            <w:tcBorders>
              <w:top w:val="single" w:sz="8" w:space="0" w:color="auto"/>
              <w:bottom w:val="single" w:sz="6" w:space="0" w:color="auto"/>
            </w:tcBorders>
          </w:tcPr>
          <w:p w14:paraId="134BBBF9" w14:textId="77777777" w:rsidR="004E03A8" w:rsidRDefault="004E03A8" w:rsidP="00A57BC0">
            <w:pPr>
              <w:jc w:val="center"/>
              <w:rPr>
                <w:rFonts w:eastAsia="宋体"/>
                <w:lang w:eastAsia="zh-CN"/>
              </w:rPr>
            </w:pPr>
            <w:r w:rsidRPr="005449AA">
              <w:t>Overall Accuracy (%)</w:t>
            </w:r>
          </w:p>
        </w:tc>
        <w:tc>
          <w:tcPr>
            <w:tcW w:w="0" w:type="auto"/>
            <w:tcBorders>
              <w:top w:val="single" w:sz="8" w:space="0" w:color="auto"/>
              <w:bottom w:val="single" w:sz="6" w:space="0" w:color="auto"/>
            </w:tcBorders>
          </w:tcPr>
          <w:p w14:paraId="5B770E21" w14:textId="77777777" w:rsidR="004E03A8" w:rsidRDefault="004E03A8" w:rsidP="00A57BC0">
            <w:pPr>
              <w:jc w:val="center"/>
              <w:rPr>
                <w:rFonts w:eastAsia="宋体"/>
                <w:lang w:eastAsia="zh-CN"/>
              </w:rPr>
            </w:pPr>
            <w:r w:rsidRPr="005449AA">
              <w:t>recall (%)</w:t>
            </w:r>
          </w:p>
        </w:tc>
        <w:tc>
          <w:tcPr>
            <w:tcW w:w="0" w:type="auto"/>
            <w:tcBorders>
              <w:top w:val="single" w:sz="8" w:space="0" w:color="auto"/>
              <w:bottom w:val="single" w:sz="6" w:space="0" w:color="auto"/>
            </w:tcBorders>
          </w:tcPr>
          <w:p w14:paraId="0165FD8E" w14:textId="77777777" w:rsidR="004E03A8" w:rsidRDefault="004E03A8" w:rsidP="00A57BC0">
            <w:pPr>
              <w:jc w:val="center"/>
              <w:rPr>
                <w:rFonts w:eastAsia="宋体"/>
                <w:lang w:eastAsia="zh-CN"/>
              </w:rPr>
            </w:pPr>
            <w:r w:rsidRPr="005449AA">
              <w:t>precision (%)</w:t>
            </w:r>
          </w:p>
        </w:tc>
        <w:tc>
          <w:tcPr>
            <w:tcW w:w="0" w:type="auto"/>
            <w:tcBorders>
              <w:top w:val="single" w:sz="8" w:space="0" w:color="auto"/>
              <w:bottom w:val="single" w:sz="6" w:space="0" w:color="auto"/>
            </w:tcBorders>
          </w:tcPr>
          <w:p w14:paraId="40BCE3D6" w14:textId="77777777" w:rsidR="004E03A8" w:rsidRDefault="004E03A8" w:rsidP="00A57BC0">
            <w:pPr>
              <w:jc w:val="center"/>
              <w:rPr>
                <w:rFonts w:eastAsia="宋体"/>
                <w:lang w:eastAsia="zh-CN"/>
              </w:rPr>
            </w:pPr>
            <w:proofErr w:type="spellStart"/>
            <w:r w:rsidRPr="005449AA">
              <w:t>IoU</w:t>
            </w:r>
            <w:proofErr w:type="spellEnd"/>
            <w:r w:rsidRPr="005449AA">
              <w:t xml:space="preserve"> (%)</w:t>
            </w:r>
          </w:p>
        </w:tc>
      </w:tr>
      <w:tr w:rsidR="004E03A8" w14:paraId="0523D8BB" w14:textId="77777777" w:rsidTr="00A57BC0">
        <w:trPr>
          <w:jc w:val="center"/>
        </w:trPr>
        <w:tc>
          <w:tcPr>
            <w:tcW w:w="0" w:type="auto"/>
            <w:tcBorders>
              <w:top w:val="single" w:sz="6" w:space="0" w:color="auto"/>
            </w:tcBorders>
          </w:tcPr>
          <w:p w14:paraId="4BA03B3A" w14:textId="33721AE9" w:rsidR="004E03A8" w:rsidRPr="00FB162E" w:rsidRDefault="00DF52CE" w:rsidP="00A57BC0">
            <w:pPr>
              <w:jc w:val="center"/>
              <w:rPr>
                <w:rFonts w:eastAsia="宋体"/>
                <w:lang w:eastAsia="zh-CN"/>
              </w:rPr>
            </w:pPr>
            <w:r>
              <w:rPr>
                <w:rFonts w:eastAsia="宋体" w:hint="eastAsia"/>
                <w:lang w:eastAsia="zh-CN"/>
              </w:rPr>
              <w:t>NR</w:t>
            </w:r>
          </w:p>
        </w:tc>
        <w:tc>
          <w:tcPr>
            <w:tcW w:w="0" w:type="auto"/>
            <w:tcBorders>
              <w:top w:val="single" w:sz="6" w:space="0" w:color="auto"/>
            </w:tcBorders>
          </w:tcPr>
          <w:p w14:paraId="5D0D0B84" w14:textId="77777777" w:rsidR="004E03A8" w:rsidRDefault="004E03A8" w:rsidP="00A57BC0">
            <w:pPr>
              <w:jc w:val="center"/>
            </w:pPr>
            <w:r w:rsidRPr="006D70B7">
              <w:t>798</w:t>
            </w:r>
          </w:p>
        </w:tc>
        <w:tc>
          <w:tcPr>
            <w:tcW w:w="0" w:type="auto"/>
            <w:tcBorders>
              <w:top w:val="single" w:sz="6" w:space="0" w:color="auto"/>
            </w:tcBorders>
          </w:tcPr>
          <w:p w14:paraId="587FB2EC" w14:textId="77777777" w:rsidR="004E03A8" w:rsidRDefault="004E03A8" w:rsidP="00A57BC0">
            <w:pPr>
              <w:jc w:val="center"/>
              <w:rPr>
                <w:rFonts w:eastAsia="宋体"/>
                <w:lang w:eastAsia="zh-CN"/>
              </w:rPr>
            </w:pPr>
            <w:r w:rsidRPr="005449AA">
              <w:t>99.75</w:t>
            </w:r>
          </w:p>
        </w:tc>
        <w:tc>
          <w:tcPr>
            <w:tcW w:w="0" w:type="auto"/>
            <w:tcBorders>
              <w:top w:val="single" w:sz="6" w:space="0" w:color="auto"/>
            </w:tcBorders>
          </w:tcPr>
          <w:p w14:paraId="35FFFE1F" w14:textId="011C7029" w:rsidR="004E03A8" w:rsidRPr="0075765F" w:rsidRDefault="004E03A8" w:rsidP="00A57BC0">
            <w:pPr>
              <w:jc w:val="center"/>
              <w:rPr>
                <w:rFonts w:eastAsia="宋体"/>
                <w:lang w:eastAsia="zh-CN"/>
              </w:rPr>
            </w:pPr>
            <w:r w:rsidRPr="005449AA">
              <w:t>93</w:t>
            </w:r>
            <w:r w:rsidR="0075765F">
              <w:rPr>
                <w:rFonts w:eastAsia="宋体" w:hint="eastAsia"/>
                <w:lang w:eastAsia="zh-CN"/>
              </w:rPr>
              <w:t>.00</w:t>
            </w:r>
          </w:p>
        </w:tc>
        <w:tc>
          <w:tcPr>
            <w:tcW w:w="0" w:type="auto"/>
            <w:tcBorders>
              <w:top w:val="single" w:sz="6" w:space="0" w:color="auto"/>
            </w:tcBorders>
          </w:tcPr>
          <w:p w14:paraId="38C4C4CD" w14:textId="77777777" w:rsidR="004E03A8" w:rsidRDefault="004E03A8" w:rsidP="00A57BC0">
            <w:pPr>
              <w:jc w:val="center"/>
              <w:rPr>
                <w:rFonts w:eastAsia="宋体"/>
                <w:lang w:eastAsia="zh-CN"/>
              </w:rPr>
            </w:pPr>
            <w:r w:rsidRPr="005449AA">
              <w:t>96.26</w:t>
            </w:r>
          </w:p>
        </w:tc>
        <w:tc>
          <w:tcPr>
            <w:tcW w:w="0" w:type="auto"/>
            <w:tcBorders>
              <w:top w:val="single" w:sz="6" w:space="0" w:color="auto"/>
            </w:tcBorders>
          </w:tcPr>
          <w:p w14:paraId="6FBEC8A2" w14:textId="77777777" w:rsidR="004E03A8" w:rsidRDefault="004E03A8" w:rsidP="00A57BC0">
            <w:pPr>
              <w:jc w:val="center"/>
              <w:rPr>
                <w:rFonts w:eastAsia="宋体"/>
                <w:lang w:eastAsia="zh-CN"/>
              </w:rPr>
            </w:pPr>
            <w:r w:rsidRPr="005449AA">
              <w:t>89.71</w:t>
            </w:r>
          </w:p>
        </w:tc>
      </w:tr>
      <w:tr w:rsidR="004E03A8" w14:paraId="3C7D90A0" w14:textId="77777777" w:rsidTr="00A57BC0">
        <w:trPr>
          <w:jc w:val="center"/>
        </w:trPr>
        <w:tc>
          <w:tcPr>
            <w:tcW w:w="0" w:type="auto"/>
          </w:tcPr>
          <w:p w14:paraId="4B3E245F" w14:textId="326F8339" w:rsidR="004E03A8" w:rsidRPr="00FB162E" w:rsidRDefault="00DF52CE" w:rsidP="00A57BC0">
            <w:pPr>
              <w:jc w:val="center"/>
              <w:rPr>
                <w:rFonts w:eastAsia="宋体"/>
                <w:lang w:eastAsia="zh-CN"/>
              </w:rPr>
            </w:pPr>
            <w:r>
              <w:rPr>
                <w:rFonts w:eastAsia="宋体" w:hint="eastAsia"/>
                <w:lang w:eastAsia="zh-CN"/>
              </w:rPr>
              <w:t>AR</w:t>
            </w:r>
          </w:p>
        </w:tc>
        <w:tc>
          <w:tcPr>
            <w:tcW w:w="0" w:type="auto"/>
          </w:tcPr>
          <w:p w14:paraId="2A063152" w14:textId="77777777" w:rsidR="004E03A8" w:rsidRDefault="004E03A8" w:rsidP="00A57BC0">
            <w:pPr>
              <w:jc w:val="center"/>
            </w:pPr>
            <w:r w:rsidRPr="006D70B7">
              <w:t>698</w:t>
            </w:r>
          </w:p>
        </w:tc>
        <w:tc>
          <w:tcPr>
            <w:tcW w:w="0" w:type="auto"/>
          </w:tcPr>
          <w:p w14:paraId="4A9EE457" w14:textId="77777777" w:rsidR="004E03A8" w:rsidRDefault="004E03A8" w:rsidP="00A57BC0">
            <w:pPr>
              <w:jc w:val="center"/>
              <w:rPr>
                <w:rFonts w:eastAsia="宋体"/>
                <w:lang w:eastAsia="zh-CN"/>
              </w:rPr>
            </w:pPr>
            <w:r w:rsidRPr="005449AA">
              <w:t>99.43</w:t>
            </w:r>
          </w:p>
        </w:tc>
        <w:tc>
          <w:tcPr>
            <w:tcW w:w="0" w:type="auto"/>
          </w:tcPr>
          <w:p w14:paraId="4CAAB75E" w14:textId="77777777" w:rsidR="004E03A8" w:rsidRDefault="004E03A8" w:rsidP="00A57BC0">
            <w:pPr>
              <w:jc w:val="center"/>
              <w:rPr>
                <w:rFonts w:eastAsia="宋体"/>
                <w:lang w:eastAsia="zh-CN"/>
              </w:rPr>
            </w:pPr>
            <w:r w:rsidRPr="005449AA">
              <w:t>93.08</w:t>
            </w:r>
          </w:p>
        </w:tc>
        <w:tc>
          <w:tcPr>
            <w:tcW w:w="0" w:type="auto"/>
          </w:tcPr>
          <w:p w14:paraId="4C498237" w14:textId="77777777" w:rsidR="004E03A8" w:rsidRDefault="004E03A8" w:rsidP="00A57BC0">
            <w:pPr>
              <w:jc w:val="center"/>
              <w:rPr>
                <w:rFonts w:eastAsia="宋体"/>
                <w:lang w:eastAsia="zh-CN"/>
              </w:rPr>
            </w:pPr>
            <w:r w:rsidRPr="005449AA">
              <w:t>89.77</w:t>
            </w:r>
          </w:p>
        </w:tc>
        <w:tc>
          <w:tcPr>
            <w:tcW w:w="0" w:type="auto"/>
          </w:tcPr>
          <w:p w14:paraId="3B15557E" w14:textId="77777777" w:rsidR="004E03A8" w:rsidRDefault="004E03A8" w:rsidP="00A57BC0">
            <w:pPr>
              <w:jc w:val="center"/>
              <w:rPr>
                <w:rFonts w:eastAsia="宋体"/>
                <w:lang w:eastAsia="zh-CN"/>
              </w:rPr>
            </w:pPr>
            <w:r w:rsidRPr="005449AA">
              <w:t>84.28</w:t>
            </w:r>
          </w:p>
        </w:tc>
      </w:tr>
      <w:tr w:rsidR="004E03A8" w14:paraId="1D467C98" w14:textId="77777777" w:rsidTr="00A57BC0">
        <w:trPr>
          <w:jc w:val="center"/>
        </w:trPr>
        <w:tc>
          <w:tcPr>
            <w:tcW w:w="0" w:type="auto"/>
          </w:tcPr>
          <w:p w14:paraId="38221966" w14:textId="6298D3D0" w:rsidR="004E03A8" w:rsidRDefault="00DF52CE" w:rsidP="00A57BC0">
            <w:pPr>
              <w:jc w:val="center"/>
              <w:rPr>
                <w:rFonts w:eastAsia="宋体"/>
                <w:lang w:eastAsia="zh-CN"/>
              </w:rPr>
            </w:pPr>
            <w:r>
              <w:rPr>
                <w:rFonts w:eastAsia="宋体" w:hint="eastAsia"/>
                <w:lang w:eastAsia="zh-CN"/>
              </w:rPr>
              <w:t>BR</w:t>
            </w:r>
          </w:p>
        </w:tc>
        <w:tc>
          <w:tcPr>
            <w:tcW w:w="0" w:type="auto"/>
          </w:tcPr>
          <w:p w14:paraId="0F353EA4" w14:textId="77777777" w:rsidR="004E03A8" w:rsidRDefault="004E03A8" w:rsidP="00A57BC0">
            <w:pPr>
              <w:jc w:val="center"/>
            </w:pPr>
            <w:r w:rsidRPr="006D70B7">
              <w:t>308</w:t>
            </w:r>
          </w:p>
        </w:tc>
        <w:tc>
          <w:tcPr>
            <w:tcW w:w="0" w:type="auto"/>
          </w:tcPr>
          <w:p w14:paraId="08B0D23A" w14:textId="77777777" w:rsidR="004E03A8" w:rsidRDefault="004E03A8" w:rsidP="00A57BC0">
            <w:pPr>
              <w:jc w:val="center"/>
            </w:pPr>
            <w:r w:rsidRPr="005449AA">
              <w:t>99.87</w:t>
            </w:r>
          </w:p>
        </w:tc>
        <w:tc>
          <w:tcPr>
            <w:tcW w:w="0" w:type="auto"/>
          </w:tcPr>
          <w:p w14:paraId="027DBAD7" w14:textId="77777777" w:rsidR="004E03A8" w:rsidRDefault="004E03A8" w:rsidP="00A57BC0">
            <w:pPr>
              <w:jc w:val="center"/>
            </w:pPr>
            <w:r w:rsidRPr="005449AA">
              <w:t>95.78</w:t>
            </w:r>
          </w:p>
        </w:tc>
        <w:tc>
          <w:tcPr>
            <w:tcW w:w="0" w:type="auto"/>
          </w:tcPr>
          <w:p w14:paraId="2C756D53" w14:textId="77777777" w:rsidR="004E03A8" w:rsidRDefault="004E03A8" w:rsidP="00A57BC0">
            <w:pPr>
              <w:jc w:val="center"/>
            </w:pPr>
            <w:r w:rsidRPr="005449AA">
              <w:t>90.83</w:t>
            </w:r>
          </w:p>
        </w:tc>
        <w:tc>
          <w:tcPr>
            <w:tcW w:w="0" w:type="auto"/>
          </w:tcPr>
          <w:p w14:paraId="2FEFCADE" w14:textId="77777777" w:rsidR="004E03A8" w:rsidRDefault="004E03A8" w:rsidP="00A57BC0">
            <w:pPr>
              <w:jc w:val="center"/>
            </w:pPr>
            <w:r w:rsidRPr="005449AA">
              <w:t>87.29</w:t>
            </w:r>
          </w:p>
        </w:tc>
      </w:tr>
      <w:tr w:rsidR="004E03A8" w14:paraId="06B02AAA" w14:textId="77777777" w:rsidTr="00A57BC0">
        <w:trPr>
          <w:jc w:val="center"/>
        </w:trPr>
        <w:tc>
          <w:tcPr>
            <w:tcW w:w="0" w:type="auto"/>
          </w:tcPr>
          <w:p w14:paraId="342693CF" w14:textId="334DB94F" w:rsidR="004E03A8" w:rsidRDefault="00DF52CE" w:rsidP="00A57BC0">
            <w:pPr>
              <w:jc w:val="center"/>
              <w:rPr>
                <w:rFonts w:eastAsia="宋体"/>
                <w:lang w:eastAsia="zh-CN"/>
              </w:rPr>
            </w:pPr>
            <w:r>
              <w:rPr>
                <w:rFonts w:eastAsia="宋体" w:hint="eastAsia"/>
                <w:lang w:eastAsia="zh-CN"/>
              </w:rPr>
              <w:t>IL</w:t>
            </w:r>
          </w:p>
        </w:tc>
        <w:tc>
          <w:tcPr>
            <w:tcW w:w="0" w:type="auto"/>
          </w:tcPr>
          <w:p w14:paraId="470135B4" w14:textId="77777777" w:rsidR="004E03A8" w:rsidRDefault="004E03A8" w:rsidP="00A57BC0">
            <w:pPr>
              <w:jc w:val="center"/>
            </w:pPr>
            <w:r w:rsidRPr="006D70B7">
              <w:t>522</w:t>
            </w:r>
          </w:p>
        </w:tc>
        <w:tc>
          <w:tcPr>
            <w:tcW w:w="0" w:type="auto"/>
          </w:tcPr>
          <w:p w14:paraId="14761B80" w14:textId="77777777" w:rsidR="004E03A8" w:rsidRDefault="004E03A8" w:rsidP="00A57BC0">
            <w:pPr>
              <w:jc w:val="center"/>
            </w:pPr>
            <w:r w:rsidRPr="005449AA">
              <w:t>99.76</w:t>
            </w:r>
          </w:p>
        </w:tc>
        <w:tc>
          <w:tcPr>
            <w:tcW w:w="0" w:type="auto"/>
          </w:tcPr>
          <w:p w14:paraId="1209C090" w14:textId="77777777" w:rsidR="004E03A8" w:rsidRDefault="004E03A8" w:rsidP="00A57BC0">
            <w:pPr>
              <w:jc w:val="center"/>
            </w:pPr>
            <w:r w:rsidRPr="005449AA">
              <w:t>96.79</w:t>
            </w:r>
          </w:p>
        </w:tc>
        <w:tc>
          <w:tcPr>
            <w:tcW w:w="0" w:type="auto"/>
          </w:tcPr>
          <w:p w14:paraId="1B2D1D98" w14:textId="77777777" w:rsidR="004E03A8" w:rsidRDefault="004E03A8" w:rsidP="00A57BC0">
            <w:pPr>
              <w:jc w:val="center"/>
            </w:pPr>
            <w:r w:rsidRPr="005449AA">
              <w:t>94.76</w:t>
            </w:r>
          </w:p>
        </w:tc>
        <w:tc>
          <w:tcPr>
            <w:tcW w:w="0" w:type="auto"/>
          </w:tcPr>
          <w:p w14:paraId="2CD51C6C" w14:textId="77777777" w:rsidR="004E03A8" w:rsidRDefault="004E03A8" w:rsidP="00A57BC0">
            <w:pPr>
              <w:jc w:val="center"/>
            </w:pPr>
            <w:r w:rsidRPr="005449AA">
              <w:t>91.87</w:t>
            </w:r>
          </w:p>
        </w:tc>
      </w:tr>
      <w:tr w:rsidR="004E03A8" w14:paraId="19C280A8" w14:textId="77777777" w:rsidTr="00A57BC0">
        <w:trPr>
          <w:jc w:val="center"/>
        </w:trPr>
        <w:tc>
          <w:tcPr>
            <w:tcW w:w="0" w:type="auto"/>
          </w:tcPr>
          <w:p w14:paraId="2F615D8D" w14:textId="46D841E7" w:rsidR="004E03A8" w:rsidRDefault="00DF52CE" w:rsidP="00A57BC0">
            <w:pPr>
              <w:jc w:val="center"/>
              <w:rPr>
                <w:rFonts w:eastAsia="宋体"/>
                <w:lang w:eastAsia="zh-CN"/>
              </w:rPr>
            </w:pPr>
            <w:r>
              <w:rPr>
                <w:rFonts w:eastAsia="宋体" w:hint="eastAsia"/>
                <w:lang w:eastAsia="zh-CN"/>
              </w:rPr>
              <w:t>SL</w:t>
            </w:r>
          </w:p>
        </w:tc>
        <w:tc>
          <w:tcPr>
            <w:tcW w:w="0" w:type="auto"/>
          </w:tcPr>
          <w:p w14:paraId="454EC0FD" w14:textId="77777777" w:rsidR="004E03A8" w:rsidRDefault="004E03A8" w:rsidP="00A57BC0">
            <w:pPr>
              <w:jc w:val="center"/>
            </w:pPr>
            <w:r w:rsidRPr="006D70B7">
              <w:t>98</w:t>
            </w:r>
          </w:p>
        </w:tc>
        <w:tc>
          <w:tcPr>
            <w:tcW w:w="0" w:type="auto"/>
          </w:tcPr>
          <w:p w14:paraId="794E90C9" w14:textId="77777777" w:rsidR="004E03A8" w:rsidRDefault="004E03A8" w:rsidP="00A57BC0">
            <w:pPr>
              <w:jc w:val="center"/>
            </w:pPr>
            <w:r w:rsidRPr="005449AA">
              <w:t>99.53</w:t>
            </w:r>
          </w:p>
        </w:tc>
        <w:tc>
          <w:tcPr>
            <w:tcW w:w="0" w:type="auto"/>
          </w:tcPr>
          <w:p w14:paraId="561557EB" w14:textId="77777777" w:rsidR="004E03A8" w:rsidRDefault="004E03A8" w:rsidP="00A57BC0">
            <w:pPr>
              <w:jc w:val="center"/>
            </w:pPr>
            <w:r w:rsidRPr="005449AA">
              <w:t>72.71</w:t>
            </w:r>
          </w:p>
        </w:tc>
        <w:tc>
          <w:tcPr>
            <w:tcW w:w="0" w:type="auto"/>
          </w:tcPr>
          <w:p w14:paraId="0BDAB79A" w14:textId="77777777" w:rsidR="004E03A8" w:rsidRPr="004E03A8" w:rsidRDefault="004E03A8" w:rsidP="00A57BC0">
            <w:pPr>
              <w:jc w:val="center"/>
              <w:rPr>
                <w:rFonts w:eastAsia="宋体"/>
                <w:lang w:eastAsia="zh-CN"/>
              </w:rPr>
            </w:pPr>
            <w:r w:rsidRPr="005449AA">
              <w:t>95.6</w:t>
            </w:r>
            <w:r>
              <w:rPr>
                <w:rFonts w:eastAsia="宋体" w:hint="eastAsia"/>
                <w:lang w:eastAsia="zh-CN"/>
              </w:rPr>
              <w:t>0</w:t>
            </w:r>
          </w:p>
        </w:tc>
        <w:tc>
          <w:tcPr>
            <w:tcW w:w="0" w:type="auto"/>
          </w:tcPr>
          <w:p w14:paraId="60C251A1" w14:textId="77777777" w:rsidR="004E03A8" w:rsidRPr="004E03A8" w:rsidRDefault="004E03A8" w:rsidP="00A57BC0">
            <w:pPr>
              <w:jc w:val="center"/>
              <w:rPr>
                <w:rFonts w:eastAsia="宋体"/>
                <w:lang w:eastAsia="zh-CN"/>
              </w:rPr>
            </w:pPr>
            <w:r w:rsidRPr="005449AA">
              <w:t>69.8</w:t>
            </w:r>
            <w:r>
              <w:rPr>
                <w:rFonts w:eastAsia="宋体" w:hint="eastAsia"/>
                <w:lang w:eastAsia="zh-CN"/>
              </w:rPr>
              <w:t>0</w:t>
            </w:r>
          </w:p>
        </w:tc>
      </w:tr>
      <w:tr w:rsidR="0075765F" w14:paraId="2D77E34F" w14:textId="77777777" w:rsidTr="00A57BC0">
        <w:trPr>
          <w:jc w:val="center"/>
        </w:trPr>
        <w:tc>
          <w:tcPr>
            <w:tcW w:w="0" w:type="auto"/>
            <w:tcBorders>
              <w:bottom w:val="single" w:sz="8" w:space="0" w:color="auto"/>
            </w:tcBorders>
          </w:tcPr>
          <w:p w14:paraId="55CE6779" w14:textId="77777777" w:rsidR="0075765F" w:rsidRDefault="0075765F" w:rsidP="0075765F">
            <w:pPr>
              <w:jc w:val="center"/>
              <w:rPr>
                <w:rFonts w:eastAsia="宋体"/>
                <w:lang w:eastAsia="zh-CN"/>
              </w:rPr>
            </w:pPr>
            <w:r>
              <w:rPr>
                <w:rFonts w:eastAsia="宋体" w:hint="eastAsia"/>
                <w:lang w:eastAsia="zh-CN"/>
              </w:rPr>
              <w:t>total</w:t>
            </w:r>
          </w:p>
        </w:tc>
        <w:tc>
          <w:tcPr>
            <w:tcW w:w="0" w:type="auto"/>
            <w:tcBorders>
              <w:bottom w:val="single" w:sz="8" w:space="0" w:color="auto"/>
            </w:tcBorders>
          </w:tcPr>
          <w:p w14:paraId="6A6480DE" w14:textId="77777777" w:rsidR="0075765F" w:rsidRDefault="0075765F" w:rsidP="0075765F">
            <w:pPr>
              <w:jc w:val="center"/>
            </w:pPr>
            <w:r w:rsidRPr="006D70B7">
              <w:t>2424</w:t>
            </w:r>
          </w:p>
        </w:tc>
        <w:tc>
          <w:tcPr>
            <w:tcW w:w="0" w:type="auto"/>
            <w:tcBorders>
              <w:bottom w:val="single" w:sz="8" w:space="0" w:color="auto"/>
            </w:tcBorders>
          </w:tcPr>
          <w:p w14:paraId="2CB0C4C7" w14:textId="3E86865A" w:rsidR="0075765F" w:rsidRDefault="0075765F" w:rsidP="0075765F">
            <w:pPr>
              <w:jc w:val="center"/>
            </w:pPr>
            <w:r w:rsidRPr="007A3F4B">
              <w:t>99.67</w:t>
            </w:r>
          </w:p>
        </w:tc>
        <w:tc>
          <w:tcPr>
            <w:tcW w:w="0" w:type="auto"/>
            <w:tcBorders>
              <w:bottom w:val="single" w:sz="8" w:space="0" w:color="auto"/>
            </w:tcBorders>
          </w:tcPr>
          <w:p w14:paraId="1479D100" w14:textId="3C044FF9" w:rsidR="0075765F" w:rsidRDefault="0075765F" w:rsidP="0075765F">
            <w:pPr>
              <w:jc w:val="center"/>
            </w:pPr>
            <w:r w:rsidRPr="007A3F4B">
              <w:t>93.37</w:t>
            </w:r>
          </w:p>
        </w:tc>
        <w:tc>
          <w:tcPr>
            <w:tcW w:w="0" w:type="auto"/>
            <w:tcBorders>
              <w:bottom w:val="single" w:sz="8" w:space="0" w:color="auto"/>
            </w:tcBorders>
          </w:tcPr>
          <w:p w14:paraId="2053A426" w14:textId="2B5CB424" w:rsidR="0075765F" w:rsidRDefault="0075765F" w:rsidP="0075765F">
            <w:pPr>
              <w:jc w:val="center"/>
            </w:pPr>
            <w:r w:rsidRPr="007A3F4B">
              <w:t>93.35</w:t>
            </w:r>
          </w:p>
        </w:tc>
        <w:tc>
          <w:tcPr>
            <w:tcW w:w="0" w:type="auto"/>
            <w:tcBorders>
              <w:bottom w:val="single" w:sz="8" w:space="0" w:color="auto"/>
            </w:tcBorders>
          </w:tcPr>
          <w:p w14:paraId="43CD13A8" w14:textId="69C3FBD1" w:rsidR="0075765F" w:rsidRDefault="0075765F" w:rsidP="0075765F">
            <w:pPr>
              <w:jc w:val="center"/>
            </w:pPr>
            <w:r w:rsidRPr="007A3F4B">
              <w:t>87.50</w:t>
            </w:r>
          </w:p>
        </w:tc>
      </w:tr>
    </w:tbl>
    <w:p w14:paraId="5CA5D44C" w14:textId="77777777" w:rsidR="004E03A8" w:rsidRDefault="004E03A8" w:rsidP="00085ED4">
      <w:pPr>
        <w:rPr>
          <w:rFonts w:eastAsia="宋体"/>
          <w:lang w:eastAsia="zh-CN"/>
        </w:rPr>
      </w:pPr>
    </w:p>
    <w:p w14:paraId="60CE50BB" w14:textId="605A2AF7" w:rsidR="004E03A8" w:rsidRDefault="004E03A8" w:rsidP="004E03A8">
      <w:pPr>
        <w:pStyle w:val="af3"/>
        <w:keepNext/>
        <w:jc w:val="center"/>
        <w:rPr>
          <w:lang w:eastAsia="zh-CN"/>
        </w:rPr>
      </w:pPr>
      <w:bookmarkStart w:id="165" w:name="_Ref190615753"/>
      <w:r>
        <w:t xml:space="preserve">Table </w:t>
      </w:r>
      <w:r>
        <w:fldChar w:fldCharType="begin"/>
      </w:r>
      <w:r>
        <w:instrText xml:space="preserve"> SEQ Table \* ARABIC </w:instrText>
      </w:r>
      <w:r>
        <w:fldChar w:fldCharType="separate"/>
      </w:r>
      <w:r w:rsidR="00F827F4">
        <w:rPr>
          <w:noProof/>
        </w:rPr>
        <w:t>2</w:t>
      </w:r>
      <w:r>
        <w:fldChar w:fldCharType="end"/>
      </w:r>
      <w:bookmarkEnd w:id="165"/>
      <w:r>
        <w:rPr>
          <w:rFonts w:hint="eastAsia"/>
          <w:lang w:eastAsia="zh-CN"/>
        </w:rPr>
        <w:t xml:space="preserve"> The improvement of river mask </w:t>
      </w:r>
      <w:proofErr w:type="gramStart"/>
      <w:r>
        <w:rPr>
          <w:rFonts w:hint="eastAsia"/>
          <w:lang w:eastAsia="zh-CN"/>
        </w:rPr>
        <w:t>operate</w:t>
      </w:r>
      <w:proofErr w:type="gramEnd"/>
      <w:r>
        <w:rPr>
          <w:rFonts w:hint="eastAsia"/>
          <w:lang w:eastAsia="zh-CN"/>
        </w:rPr>
        <w:t xml:space="preserve"> in test regions</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2335"/>
        <w:gridCol w:w="1169"/>
        <w:gridCol w:w="1516"/>
        <w:gridCol w:w="1010"/>
      </w:tblGrid>
      <w:tr w:rsidR="004E03A8" w14:paraId="660BD527" w14:textId="77777777" w:rsidTr="00522AE3">
        <w:trPr>
          <w:jc w:val="center"/>
        </w:trPr>
        <w:tc>
          <w:tcPr>
            <w:tcW w:w="0" w:type="auto"/>
            <w:tcBorders>
              <w:top w:val="single" w:sz="8" w:space="0" w:color="auto"/>
              <w:bottom w:val="single" w:sz="6" w:space="0" w:color="auto"/>
            </w:tcBorders>
          </w:tcPr>
          <w:p w14:paraId="65FC1011" w14:textId="77777777" w:rsidR="004E03A8" w:rsidRDefault="004E03A8" w:rsidP="004E03A8">
            <w:pPr>
              <w:jc w:val="center"/>
              <w:rPr>
                <w:lang w:eastAsia="zh-CN"/>
              </w:rPr>
            </w:pPr>
          </w:p>
        </w:tc>
        <w:tc>
          <w:tcPr>
            <w:tcW w:w="0" w:type="auto"/>
            <w:tcBorders>
              <w:top w:val="single" w:sz="8" w:space="0" w:color="auto"/>
              <w:bottom w:val="single" w:sz="6" w:space="0" w:color="auto"/>
            </w:tcBorders>
          </w:tcPr>
          <w:p w14:paraId="120138DD" w14:textId="36008D37" w:rsidR="004E03A8" w:rsidRDefault="004E03A8" w:rsidP="004E03A8">
            <w:pPr>
              <w:jc w:val="center"/>
              <w:rPr>
                <w:rFonts w:eastAsia="宋体"/>
                <w:lang w:eastAsia="zh-CN"/>
              </w:rPr>
            </w:pPr>
            <w:r w:rsidRPr="00B33D53">
              <w:t>Overall Accuracy (%)</w:t>
            </w:r>
          </w:p>
        </w:tc>
        <w:tc>
          <w:tcPr>
            <w:tcW w:w="0" w:type="auto"/>
            <w:tcBorders>
              <w:top w:val="single" w:sz="8" w:space="0" w:color="auto"/>
              <w:bottom w:val="single" w:sz="6" w:space="0" w:color="auto"/>
            </w:tcBorders>
          </w:tcPr>
          <w:p w14:paraId="53EF4436" w14:textId="15F24C84" w:rsidR="004E03A8" w:rsidRDefault="004E03A8" w:rsidP="004E03A8">
            <w:pPr>
              <w:jc w:val="center"/>
              <w:rPr>
                <w:rFonts w:eastAsia="宋体"/>
                <w:lang w:eastAsia="zh-CN"/>
              </w:rPr>
            </w:pPr>
            <w:r w:rsidRPr="00B33D53">
              <w:t>recall (%)</w:t>
            </w:r>
          </w:p>
        </w:tc>
        <w:tc>
          <w:tcPr>
            <w:tcW w:w="0" w:type="auto"/>
            <w:tcBorders>
              <w:top w:val="single" w:sz="8" w:space="0" w:color="auto"/>
              <w:bottom w:val="single" w:sz="6" w:space="0" w:color="auto"/>
            </w:tcBorders>
          </w:tcPr>
          <w:p w14:paraId="1D18A1DD" w14:textId="187774CB" w:rsidR="004E03A8" w:rsidRDefault="004E03A8" w:rsidP="004E03A8">
            <w:pPr>
              <w:jc w:val="center"/>
              <w:rPr>
                <w:rFonts w:eastAsia="宋体"/>
                <w:lang w:eastAsia="zh-CN"/>
              </w:rPr>
            </w:pPr>
            <w:r w:rsidRPr="00B33D53">
              <w:t>precision (%)</w:t>
            </w:r>
          </w:p>
        </w:tc>
        <w:tc>
          <w:tcPr>
            <w:tcW w:w="0" w:type="auto"/>
            <w:tcBorders>
              <w:top w:val="single" w:sz="8" w:space="0" w:color="auto"/>
              <w:bottom w:val="single" w:sz="6" w:space="0" w:color="auto"/>
            </w:tcBorders>
          </w:tcPr>
          <w:p w14:paraId="6E6CFBFC" w14:textId="53462DB0" w:rsidR="004E03A8" w:rsidRDefault="004E03A8" w:rsidP="004E03A8">
            <w:pPr>
              <w:jc w:val="center"/>
              <w:rPr>
                <w:rFonts w:eastAsia="宋体"/>
                <w:lang w:eastAsia="zh-CN"/>
              </w:rPr>
            </w:pPr>
            <w:proofErr w:type="spellStart"/>
            <w:r w:rsidRPr="00B33D53">
              <w:t>IoU</w:t>
            </w:r>
            <w:proofErr w:type="spellEnd"/>
            <w:r w:rsidRPr="00B33D53">
              <w:t xml:space="preserve"> (%)</w:t>
            </w:r>
          </w:p>
        </w:tc>
      </w:tr>
      <w:tr w:rsidR="00E15832" w14:paraId="48328579" w14:textId="77777777" w:rsidTr="00522AE3">
        <w:trPr>
          <w:jc w:val="center"/>
        </w:trPr>
        <w:tc>
          <w:tcPr>
            <w:tcW w:w="0" w:type="auto"/>
            <w:tcBorders>
              <w:top w:val="single" w:sz="6" w:space="0" w:color="auto"/>
            </w:tcBorders>
          </w:tcPr>
          <w:p w14:paraId="6EFD1481" w14:textId="77777777" w:rsidR="00E15832" w:rsidRPr="00FB162E" w:rsidRDefault="00E15832" w:rsidP="00E15832">
            <w:pPr>
              <w:rPr>
                <w:rFonts w:eastAsia="宋体"/>
                <w:lang w:eastAsia="zh-CN"/>
              </w:rPr>
            </w:pPr>
            <w:r>
              <w:rPr>
                <w:rFonts w:eastAsia="宋体"/>
                <w:lang w:eastAsia="zh-CN"/>
              </w:rPr>
              <w:t>B</w:t>
            </w:r>
            <w:r>
              <w:rPr>
                <w:rFonts w:eastAsia="宋体" w:hint="eastAsia"/>
                <w:lang w:eastAsia="zh-CN"/>
              </w:rPr>
              <w:t>efore river mask</w:t>
            </w:r>
          </w:p>
        </w:tc>
        <w:tc>
          <w:tcPr>
            <w:tcW w:w="0" w:type="auto"/>
            <w:tcBorders>
              <w:top w:val="single" w:sz="6" w:space="0" w:color="auto"/>
            </w:tcBorders>
          </w:tcPr>
          <w:p w14:paraId="7E0882CF" w14:textId="7964749D" w:rsidR="00E15832" w:rsidRDefault="00E15832" w:rsidP="00E15832">
            <w:pPr>
              <w:rPr>
                <w:rFonts w:eastAsia="宋体"/>
                <w:lang w:eastAsia="zh-CN"/>
              </w:rPr>
            </w:pPr>
            <w:r w:rsidRPr="00E74CBD">
              <w:t xml:space="preserve"> 99.69 </w:t>
            </w:r>
          </w:p>
        </w:tc>
        <w:tc>
          <w:tcPr>
            <w:tcW w:w="0" w:type="auto"/>
            <w:tcBorders>
              <w:top w:val="single" w:sz="6" w:space="0" w:color="auto"/>
            </w:tcBorders>
          </w:tcPr>
          <w:p w14:paraId="278F3969" w14:textId="668C7010" w:rsidR="00E15832" w:rsidRDefault="00E15832" w:rsidP="00E15832">
            <w:pPr>
              <w:rPr>
                <w:rFonts w:eastAsia="宋体"/>
                <w:lang w:eastAsia="zh-CN"/>
              </w:rPr>
            </w:pPr>
            <w:r w:rsidRPr="00E74CBD">
              <w:t xml:space="preserve"> 93.50 </w:t>
            </w:r>
          </w:p>
        </w:tc>
        <w:tc>
          <w:tcPr>
            <w:tcW w:w="0" w:type="auto"/>
            <w:tcBorders>
              <w:top w:val="single" w:sz="6" w:space="0" w:color="auto"/>
            </w:tcBorders>
          </w:tcPr>
          <w:p w14:paraId="3C9A2E83" w14:textId="7A2DDB19" w:rsidR="00E15832" w:rsidRDefault="00E15832" w:rsidP="00E15832">
            <w:pPr>
              <w:rPr>
                <w:rFonts w:eastAsia="宋体"/>
                <w:lang w:eastAsia="zh-CN"/>
              </w:rPr>
            </w:pPr>
            <w:r w:rsidRPr="00E74CBD">
              <w:t xml:space="preserve"> 92.95 </w:t>
            </w:r>
          </w:p>
        </w:tc>
        <w:tc>
          <w:tcPr>
            <w:tcW w:w="0" w:type="auto"/>
            <w:tcBorders>
              <w:top w:val="single" w:sz="6" w:space="0" w:color="auto"/>
            </w:tcBorders>
          </w:tcPr>
          <w:p w14:paraId="01D44A49" w14:textId="19C13DA5" w:rsidR="00E15832" w:rsidRDefault="00E15832" w:rsidP="00E15832">
            <w:pPr>
              <w:rPr>
                <w:rFonts w:eastAsia="宋体"/>
                <w:lang w:eastAsia="zh-CN"/>
              </w:rPr>
            </w:pPr>
            <w:r w:rsidRPr="00E74CBD">
              <w:t xml:space="preserve"> 87.31 </w:t>
            </w:r>
          </w:p>
        </w:tc>
      </w:tr>
      <w:tr w:rsidR="000F2DF4" w14:paraId="1B1F18BA" w14:textId="77777777" w:rsidTr="00522AE3">
        <w:trPr>
          <w:jc w:val="center"/>
        </w:trPr>
        <w:tc>
          <w:tcPr>
            <w:tcW w:w="0" w:type="auto"/>
            <w:tcBorders>
              <w:bottom w:val="single" w:sz="8" w:space="0" w:color="auto"/>
            </w:tcBorders>
          </w:tcPr>
          <w:p w14:paraId="55375136" w14:textId="77777777" w:rsidR="000F2DF4" w:rsidRPr="00FB162E" w:rsidRDefault="000F2DF4" w:rsidP="000F2DF4">
            <w:pPr>
              <w:rPr>
                <w:rFonts w:eastAsia="宋体"/>
                <w:lang w:eastAsia="zh-CN"/>
              </w:rPr>
            </w:pPr>
            <w:r>
              <w:rPr>
                <w:rFonts w:eastAsia="宋体" w:hint="eastAsia"/>
                <w:lang w:eastAsia="zh-CN"/>
              </w:rPr>
              <w:t>After river mask</w:t>
            </w:r>
          </w:p>
        </w:tc>
        <w:tc>
          <w:tcPr>
            <w:tcW w:w="0" w:type="auto"/>
            <w:tcBorders>
              <w:bottom w:val="single" w:sz="8" w:space="0" w:color="auto"/>
            </w:tcBorders>
          </w:tcPr>
          <w:p w14:paraId="46336A25" w14:textId="0546BF8E" w:rsidR="000F2DF4" w:rsidRDefault="000F2DF4" w:rsidP="000F2DF4">
            <w:pPr>
              <w:rPr>
                <w:rFonts w:eastAsia="宋体"/>
                <w:lang w:eastAsia="zh-CN"/>
              </w:rPr>
            </w:pPr>
            <w:r w:rsidRPr="00614232">
              <w:t xml:space="preserve"> 99.73 </w:t>
            </w:r>
          </w:p>
        </w:tc>
        <w:tc>
          <w:tcPr>
            <w:tcW w:w="0" w:type="auto"/>
            <w:tcBorders>
              <w:bottom w:val="single" w:sz="8" w:space="0" w:color="auto"/>
            </w:tcBorders>
          </w:tcPr>
          <w:p w14:paraId="3D7BEC00" w14:textId="602A5526" w:rsidR="000F2DF4" w:rsidRDefault="000F2DF4" w:rsidP="000F2DF4">
            <w:pPr>
              <w:rPr>
                <w:rFonts w:eastAsia="宋体"/>
                <w:lang w:eastAsia="zh-CN"/>
              </w:rPr>
            </w:pPr>
            <w:r w:rsidRPr="00614232">
              <w:t xml:space="preserve"> 93.40 </w:t>
            </w:r>
          </w:p>
        </w:tc>
        <w:tc>
          <w:tcPr>
            <w:tcW w:w="0" w:type="auto"/>
            <w:tcBorders>
              <w:bottom w:val="single" w:sz="8" w:space="0" w:color="auto"/>
            </w:tcBorders>
          </w:tcPr>
          <w:p w14:paraId="56199EAE" w14:textId="62393CCE" w:rsidR="000F2DF4" w:rsidRDefault="000F2DF4" w:rsidP="000F2DF4">
            <w:pPr>
              <w:rPr>
                <w:rFonts w:eastAsia="宋体"/>
                <w:lang w:eastAsia="zh-CN"/>
              </w:rPr>
            </w:pPr>
            <w:r w:rsidRPr="00614232">
              <w:t xml:space="preserve"> 94.72 </w:t>
            </w:r>
          </w:p>
        </w:tc>
        <w:tc>
          <w:tcPr>
            <w:tcW w:w="0" w:type="auto"/>
            <w:tcBorders>
              <w:bottom w:val="single" w:sz="8" w:space="0" w:color="auto"/>
            </w:tcBorders>
          </w:tcPr>
          <w:p w14:paraId="2668BCC8" w14:textId="1E0FF5F1" w:rsidR="000F2DF4" w:rsidRDefault="000F2DF4" w:rsidP="000F2DF4">
            <w:pPr>
              <w:rPr>
                <w:rFonts w:eastAsia="宋体"/>
                <w:lang w:eastAsia="zh-CN"/>
              </w:rPr>
            </w:pPr>
            <w:r w:rsidRPr="00614232">
              <w:t xml:space="preserve"> 88.78 </w:t>
            </w:r>
          </w:p>
        </w:tc>
      </w:tr>
    </w:tbl>
    <w:p w14:paraId="4B735E23" w14:textId="77777777" w:rsidR="007912D5" w:rsidRDefault="007912D5" w:rsidP="007912D5">
      <w:pPr>
        <w:rPr>
          <w:ins w:id="166" w:author="蓓慧 胡" w:date="2025-03-07T12:21:00Z" w16du:dateUtc="2025-03-07T04:21:00Z"/>
          <w:rFonts w:ascii="宋体" w:eastAsia="宋体" w:hAnsi="宋体" w:cs="宋体"/>
          <w:lang w:eastAsia="zh-CN"/>
        </w:rPr>
      </w:pPr>
    </w:p>
    <w:p w14:paraId="1972A7F1" w14:textId="7A4C5DF7" w:rsidR="00CE7754" w:rsidRPr="007912D5" w:rsidRDefault="007912D5" w:rsidP="007912D5">
      <w:pPr>
        <w:ind w:firstLineChars="200" w:firstLine="480"/>
        <w:rPr>
          <w:rFonts w:eastAsia="宋体" w:hint="eastAsia"/>
          <w:lang w:eastAsia="zh-CN"/>
        </w:rPr>
        <w:pPrChange w:id="167" w:author="蓓慧 胡" w:date="2025-03-07T12:21:00Z" w16du:dateUtc="2025-03-07T04:21:00Z">
          <w:pPr>
            <w:pStyle w:val="Heading-Secondary"/>
            <w:ind w:left="0"/>
          </w:pPr>
        </w:pPrChange>
      </w:pPr>
      <w:ins w:id="168" w:author="蓓慧 胡" w:date="2025-03-07T12:21:00Z" w16du:dateUtc="2025-03-07T04:21:00Z">
        <w:r>
          <w:rPr>
            <w:rFonts w:ascii="宋体" w:eastAsia="宋体" w:hAnsi="宋体" w:cs="宋体" w:hint="eastAsia"/>
            <w:lang w:eastAsia="zh-CN"/>
          </w:rPr>
          <w:t>在</w:t>
        </w:r>
        <w:r>
          <w:rPr>
            <w:rFonts w:hint="eastAsia"/>
            <w:lang w:eastAsia="zh-CN"/>
          </w:rPr>
          <w:t>lake-entity</w:t>
        </w:r>
        <w:r>
          <w:rPr>
            <w:rFonts w:ascii="宋体" w:eastAsia="宋体" w:hAnsi="宋体" w:cs="宋体" w:hint="eastAsia"/>
            <w:lang w:eastAsia="zh-CN"/>
          </w:rPr>
          <w:t>上，正确湖泊分类与标签及所有湖泊预测皆表现出很高的相关性，R方都是0.98，斜率大于0.92（</w:t>
        </w:r>
        <w:r>
          <w:rPr>
            <w:rFonts w:hint="eastAsia"/>
            <w:lang w:eastAsia="zh-CN"/>
          </w:rPr>
          <w:fldChar w:fldCharType="begin"/>
        </w:r>
        <w:r>
          <w:rPr>
            <w:rFonts w:hint="eastAsia"/>
            <w:lang w:eastAsia="zh-CN"/>
          </w:rPr>
          <w:instrText xml:space="preserve"> REF _Ref190683352 \h </w:instrText>
        </w:r>
        <w:r>
          <w:rPr>
            <w:lang w:eastAsia="zh-CN"/>
          </w:rPr>
          <w:instrText xml:space="preserve"> \* MERGEFORMAT </w:instrText>
        </w:r>
        <w:r>
          <w:rPr>
            <w:rFonts w:hint="eastAsia"/>
            <w:lang w:eastAsia="zh-CN"/>
          </w:rPr>
        </w:r>
        <w:r>
          <w:rPr>
            <w:rFonts w:hint="eastAsia"/>
            <w:lang w:eastAsia="zh-CN"/>
          </w:rPr>
          <w:fldChar w:fldCharType="separate"/>
        </w:r>
        <w:r>
          <w:rPr>
            <w:lang w:eastAsia="zh-CN"/>
          </w:rPr>
          <w:t xml:space="preserve">Fig. </w:t>
        </w:r>
        <w:r>
          <w:rPr>
            <w:noProof/>
            <w:lang w:eastAsia="zh-CN"/>
          </w:rPr>
          <w:t>5</w:t>
        </w:r>
        <w:r>
          <w:rPr>
            <w:rFonts w:hint="eastAsia"/>
            <w:lang w:eastAsia="zh-CN"/>
          </w:rPr>
          <w:fldChar w:fldCharType="end"/>
        </w:r>
        <w:r>
          <w:rPr>
            <w:rFonts w:ascii="宋体" w:eastAsia="宋体" w:hAnsi="宋体" w:hint="eastAsia"/>
            <w:lang w:eastAsia="zh-CN"/>
          </w:rPr>
          <w:t>a）</w:t>
        </w:r>
        <w:r>
          <w:rPr>
            <w:rFonts w:ascii="宋体" w:eastAsia="宋体" w:hAnsi="宋体" w:cs="宋体" w:hint="eastAsia"/>
            <w:lang w:eastAsia="zh-CN"/>
          </w:rPr>
          <w:t>。被河流掩膜操作去除的预测值图标为灰色，其真实湖泊预测值趋近0，表明了河流掩膜操作的有效性。随着尺度变小，正确湖泊分类与标签的相关度降低（</w:t>
        </w:r>
        <w:r>
          <w:rPr>
            <w:rFonts w:hint="eastAsia"/>
            <w:lang w:eastAsia="zh-CN"/>
          </w:rPr>
          <w:fldChar w:fldCharType="begin"/>
        </w:r>
        <w:r>
          <w:rPr>
            <w:rFonts w:hint="eastAsia"/>
            <w:lang w:eastAsia="zh-CN"/>
          </w:rPr>
          <w:instrText xml:space="preserve"> REF _Ref190683352 \h </w:instrText>
        </w:r>
        <w:r>
          <w:rPr>
            <w:lang w:eastAsia="zh-CN"/>
          </w:rPr>
          <w:instrText xml:space="preserve"> \* MERGEFORMAT </w:instrText>
        </w:r>
        <w:r>
          <w:rPr>
            <w:rFonts w:hint="eastAsia"/>
            <w:lang w:eastAsia="zh-CN"/>
          </w:rPr>
        </w:r>
        <w:r>
          <w:rPr>
            <w:rFonts w:hint="eastAsia"/>
            <w:lang w:eastAsia="zh-CN"/>
          </w:rPr>
          <w:fldChar w:fldCharType="separate"/>
        </w:r>
        <w:r>
          <w:rPr>
            <w:lang w:eastAsia="zh-CN"/>
          </w:rPr>
          <w:t xml:space="preserve">Fig. </w:t>
        </w:r>
        <w:r>
          <w:rPr>
            <w:noProof/>
            <w:lang w:eastAsia="zh-CN"/>
          </w:rPr>
          <w:t>5</w:t>
        </w:r>
        <w:r>
          <w:rPr>
            <w:rFonts w:hint="eastAsia"/>
            <w:lang w:eastAsia="zh-CN"/>
          </w:rPr>
          <w:fldChar w:fldCharType="end"/>
        </w:r>
        <w:r>
          <w:rPr>
            <w:rFonts w:ascii="宋体" w:eastAsia="宋体" w:hAnsi="宋体" w:hint="eastAsia"/>
            <w:lang w:eastAsia="zh-CN"/>
          </w:rPr>
          <w:t>a）</w:t>
        </w:r>
        <w:r>
          <w:rPr>
            <w:rFonts w:ascii="宋体" w:eastAsia="宋体" w:hAnsi="宋体" w:cs="宋体" w:hint="eastAsia"/>
            <w:lang w:eastAsia="zh-CN"/>
          </w:rPr>
          <w:t>，且不同尺寸组中标签的平均召回率及预测值的平均准确性在减小（</w:t>
        </w:r>
        <w:r>
          <w:rPr>
            <w:rFonts w:hint="eastAsia"/>
            <w:lang w:eastAsia="zh-CN"/>
          </w:rPr>
          <w:fldChar w:fldCharType="begin"/>
        </w:r>
        <w:r>
          <w:rPr>
            <w:rFonts w:hint="eastAsia"/>
            <w:lang w:eastAsia="zh-CN"/>
          </w:rPr>
          <w:instrText xml:space="preserve"> REF _Ref190683352 \h </w:instrText>
        </w:r>
        <w:r>
          <w:rPr>
            <w:lang w:eastAsia="zh-CN"/>
          </w:rPr>
          <w:instrText xml:space="preserve"> \* MERGEFORMAT </w:instrText>
        </w:r>
        <w:r>
          <w:rPr>
            <w:rFonts w:hint="eastAsia"/>
            <w:lang w:eastAsia="zh-CN"/>
          </w:rPr>
        </w:r>
        <w:r>
          <w:rPr>
            <w:rFonts w:hint="eastAsia"/>
            <w:lang w:eastAsia="zh-CN"/>
          </w:rPr>
          <w:fldChar w:fldCharType="separate"/>
        </w:r>
        <w:r>
          <w:rPr>
            <w:lang w:eastAsia="zh-CN"/>
          </w:rPr>
          <w:t xml:space="preserve">Fig. </w:t>
        </w:r>
        <w:r>
          <w:rPr>
            <w:noProof/>
            <w:lang w:eastAsia="zh-CN"/>
          </w:rPr>
          <w:t>5</w:t>
        </w:r>
        <w:r>
          <w:rPr>
            <w:rFonts w:hint="eastAsia"/>
            <w:lang w:eastAsia="zh-CN"/>
          </w:rPr>
          <w:fldChar w:fldCharType="end"/>
        </w:r>
        <w:r>
          <w:rPr>
            <w:rFonts w:ascii="宋体" w:eastAsia="宋体" w:hAnsi="宋体" w:hint="eastAsia"/>
            <w:lang w:eastAsia="zh-CN"/>
          </w:rPr>
          <w:t>b）</w:t>
        </w:r>
        <w:r>
          <w:rPr>
            <w:rFonts w:ascii="宋体" w:eastAsia="宋体" w:hAnsi="宋体" w:cs="宋体" w:hint="eastAsia"/>
            <w:lang w:eastAsia="zh-CN"/>
          </w:rPr>
          <w:t>。因此，我们选择</w:t>
        </w:r>
        <w:r>
          <w:rPr>
            <w:rFonts w:hint="eastAsia"/>
            <w:lang w:eastAsia="zh-CN"/>
          </w:rPr>
          <w:t>0.005</w:t>
        </w:r>
        <w:r w:rsidRPr="00F91C55">
          <w:rPr>
            <w:rFonts w:hint="eastAsia"/>
            <w:lang w:eastAsia="zh-CN"/>
          </w:rPr>
          <w:t xml:space="preserve"> </w:t>
        </w:r>
        <w:r>
          <w:rPr>
            <w:rFonts w:hint="eastAsia"/>
            <w:lang w:eastAsia="zh-CN"/>
          </w:rPr>
          <w:t>km</w:t>
        </w:r>
        <w:r w:rsidRPr="00F91C55">
          <w:rPr>
            <w:rFonts w:hint="eastAsia"/>
            <w:vertAlign w:val="superscript"/>
            <w:lang w:eastAsia="zh-CN"/>
          </w:rPr>
          <w:t>2</w:t>
        </w:r>
        <w:r>
          <w:rPr>
            <w:rFonts w:ascii="宋体" w:eastAsia="宋体" w:hAnsi="宋体" w:cs="宋体" w:hint="eastAsia"/>
            <w:lang w:eastAsia="zh-CN"/>
          </w:rPr>
          <w:t>作为数据集的最小湖泊尺寸，有效减少了误差。</w:t>
        </w:r>
      </w:ins>
    </w:p>
    <w:p w14:paraId="798189E9" w14:textId="25A9FCF9" w:rsidR="00665C78" w:rsidRPr="005137AE" w:rsidDel="007912D5" w:rsidRDefault="00CE7754" w:rsidP="007912D5">
      <w:pPr>
        <w:pStyle w:val="af3"/>
        <w:rPr>
          <w:del w:id="169" w:author="蓓慧 胡" w:date="2025-03-07T12:23:00Z" w16du:dateUtc="2025-03-07T04:23:00Z"/>
          <w:rFonts w:asciiTheme="minorHAnsi" w:eastAsia="宋体" w:hAnsiTheme="minorHAnsi" w:cstheme="minorHAnsi"/>
          <w:lang w:eastAsia="zh-CN"/>
        </w:rPr>
        <w:pPrChange w:id="170" w:author="蓓慧 胡" w:date="2025-03-07T12:23:00Z" w16du:dateUtc="2025-03-07T04:23:00Z">
          <w:pPr>
            <w:pStyle w:val="af3"/>
          </w:pPr>
        </w:pPrChange>
      </w:pPr>
      <w:bookmarkStart w:id="171" w:name="_Ref190683352"/>
      <w:r>
        <w:t xml:space="preserve">Fig. </w:t>
      </w:r>
      <w:r>
        <w:fldChar w:fldCharType="begin"/>
      </w:r>
      <w:r>
        <w:instrText xml:space="preserve"> SEQ Fig. \* ARABIC </w:instrText>
      </w:r>
      <w:r>
        <w:fldChar w:fldCharType="separate"/>
      </w:r>
      <w:r w:rsidR="00733721">
        <w:rPr>
          <w:noProof/>
        </w:rPr>
        <w:t>5</w:t>
      </w:r>
      <w:r>
        <w:fldChar w:fldCharType="end"/>
      </w:r>
      <w:bookmarkEnd w:id="171"/>
      <w:r>
        <w:rPr>
          <w:rFonts w:hint="eastAsia"/>
          <w:lang w:eastAsia="zh-CN"/>
        </w:rPr>
        <w:t>. Validation in lake-entity of the deep-learning algorithm. (a) The Area of each labe</w:t>
      </w:r>
      <w:r w:rsidRPr="00CE7754">
        <w:rPr>
          <w:lang w:eastAsia="zh-CN"/>
        </w:rPr>
        <w:t xml:space="preserve">l and its corresponding </w:t>
      </w:r>
      <w:r>
        <w:rPr>
          <w:rFonts w:hint="eastAsia"/>
          <w:lang w:eastAsia="zh-CN"/>
        </w:rPr>
        <w:t>true</w:t>
      </w:r>
      <w:r w:rsidRPr="00CE7754">
        <w:rPr>
          <w:lang w:eastAsia="zh-CN"/>
        </w:rPr>
        <w:t xml:space="preserve"> predicted area</w:t>
      </w:r>
      <w:r>
        <w:rPr>
          <w:rFonts w:hint="eastAsia"/>
          <w:lang w:eastAsia="zh-CN"/>
        </w:rPr>
        <w:t>.</w:t>
      </w:r>
      <w:r w:rsidRPr="00CE7754">
        <w:rPr>
          <w:rFonts w:hint="eastAsia"/>
          <w:lang w:eastAsia="zh-CN"/>
        </w:rPr>
        <w:t xml:space="preserve"> </w:t>
      </w:r>
      <w:r>
        <w:rPr>
          <w:rFonts w:hint="eastAsia"/>
          <w:lang w:eastAsia="zh-CN"/>
        </w:rPr>
        <w:t>(b) The Area of each labe</w:t>
      </w:r>
      <w:r w:rsidRPr="00CE7754">
        <w:rPr>
          <w:lang w:eastAsia="zh-CN"/>
        </w:rPr>
        <w:t xml:space="preserve">l and its corresponding </w:t>
      </w:r>
      <w:r>
        <w:rPr>
          <w:rFonts w:hint="eastAsia"/>
          <w:lang w:eastAsia="zh-CN"/>
        </w:rPr>
        <w:t>true</w:t>
      </w:r>
      <w:r w:rsidRPr="00CE7754">
        <w:rPr>
          <w:lang w:eastAsia="zh-CN"/>
        </w:rPr>
        <w:t xml:space="preserve"> predicted area</w:t>
      </w:r>
      <w:r>
        <w:rPr>
          <w:rFonts w:hint="eastAsia"/>
          <w:lang w:eastAsia="zh-CN"/>
        </w:rPr>
        <w:t xml:space="preserve">. (c) The </w:t>
      </w:r>
      <w:proofErr w:type="gramStart"/>
      <w:r>
        <w:rPr>
          <w:rFonts w:hint="eastAsia"/>
          <w:lang w:eastAsia="zh-CN"/>
        </w:rPr>
        <w:t>mean</w:t>
      </w:r>
      <w:proofErr w:type="gramEnd"/>
      <w:r>
        <w:rPr>
          <w:rFonts w:hint="eastAsia"/>
          <w:lang w:eastAsia="zh-CN"/>
        </w:rPr>
        <w:t xml:space="preserve"> recall of labels and mean precision of predicted polygons in different lake size groups.</w:t>
      </w:r>
    </w:p>
    <w:p w14:paraId="6EB77176" w14:textId="003C1F63" w:rsidR="002F3B11" w:rsidDel="007912D5" w:rsidRDefault="002F3B11" w:rsidP="007912D5">
      <w:pPr>
        <w:pStyle w:val="af3"/>
        <w:rPr>
          <w:del w:id="172" w:author="蓓慧 胡" w:date="2025-03-07T12:23:00Z" w16du:dateUtc="2025-03-07T04:23:00Z"/>
          <w:moveFrom w:id="173" w:author="蓓慧 胡" w:date="2025-03-07T12:22:00Z" w16du:dateUtc="2025-03-07T04:22:00Z"/>
          <w:rFonts w:asciiTheme="minorHAnsi" w:eastAsia="宋体" w:hAnsiTheme="minorHAnsi" w:cstheme="minorHAnsi"/>
          <w:lang w:eastAsia="zh-CN"/>
        </w:rPr>
        <w:pPrChange w:id="174" w:author="蓓慧 胡" w:date="2025-03-07T12:23:00Z" w16du:dateUtc="2025-03-07T04:23:00Z">
          <w:pPr>
            <w:pStyle w:val="Heading-Main"/>
          </w:pPr>
        </w:pPrChange>
      </w:pPr>
      <w:moveFromRangeStart w:id="175" w:author="蓓慧 胡" w:date="2025-03-07T12:22:00Z" w:name="move192242537"/>
      <w:moveFrom w:id="176" w:author="蓓慧 胡" w:date="2025-03-07T12:22:00Z" w16du:dateUtc="2025-03-07T04:22:00Z">
        <w:del w:id="177" w:author="蓓慧 胡" w:date="2025-03-07T12:23:00Z" w16du:dateUtc="2025-03-07T04:23:00Z">
          <w:r w:rsidRPr="00850691" w:rsidDel="007912D5">
            <w:rPr>
              <w:rFonts w:asciiTheme="minorHAnsi" w:hAnsiTheme="minorHAnsi" w:cstheme="minorHAnsi"/>
            </w:rPr>
            <w:delText>3 Results</w:delText>
          </w:r>
        </w:del>
      </w:moveFrom>
    </w:p>
    <w:moveFromRangeEnd w:id="175"/>
    <w:p w14:paraId="2D2DC4B3" w14:textId="1847A053" w:rsidR="006550F3" w:rsidDel="007912D5" w:rsidRDefault="006550F3" w:rsidP="007912D5">
      <w:pPr>
        <w:pStyle w:val="af3"/>
        <w:rPr>
          <w:del w:id="178" w:author="蓓慧 胡" w:date="2025-03-07T12:23:00Z" w16du:dateUtc="2025-03-07T04:23:00Z"/>
          <w:rFonts w:asciiTheme="minorHAnsi" w:eastAsia="宋体" w:hAnsiTheme="minorHAnsi" w:cstheme="minorHAnsi"/>
        </w:rPr>
        <w:pPrChange w:id="179" w:author="蓓慧 胡" w:date="2025-03-07T12:23:00Z" w16du:dateUtc="2025-03-07T04:23:00Z">
          <w:pPr>
            <w:pStyle w:val="Heading-Secondary"/>
          </w:pPr>
        </w:pPrChange>
      </w:pPr>
      <w:del w:id="180" w:author="蓓慧 胡" w:date="2025-03-07T12:23:00Z" w16du:dateUtc="2025-03-07T04:23:00Z">
        <w:r w:rsidDel="007912D5">
          <w:rPr>
            <w:rFonts w:asciiTheme="minorHAnsi" w:eastAsia="宋体" w:hAnsiTheme="minorHAnsi" w:cstheme="minorHAnsi" w:hint="eastAsia"/>
            <w:lang w:eastAsia="zh-CN"/>
          </w:rPr>
          <w:delText>3</w:delText>
        </w:r>
        <w:r w:rsidRPr="00850691" w:rsidDel="007912D5">
          <w:rPr>
            <w:rFonts w:asciiTheme="minorHAnsi" w:hAnsiTheme="minorHAnsi" w:cstheme="minorHAnsi"/>
          </w:rPr>
          <w:delText xml:space="preserve">.1 </w:delText>
        </w:r>
        <w:r w:rsidRPr="006550F3" w:rsidDel="007912D5">
          <w:rPr>
            <w:rFonts w:asciiTheme="minorHAnsi" w:hAnsiTheme="minorHAnsi" w:cstheme="minorHAnsi"/>
          </w:rPr>
          <w:delText>Global lake abundance and distribution</w:delText>
        </w:r>
        <w:r w:rsidRPr="006550F3" w:rsidDel="007912D5">
          <w:rPr>
            <w:rFonts w:asciiTheme="minorHAnsi" w:eastAsia="宋体" w:hAnsiTheme="minorHAnsi" w:cstheme="minorHAnsi"/>
          </w:rPr>
          <w:delText xml:space="preserve"> </w:delText>
        </w:r>
      </w:del>
    </w:p>
    <w:p w14:paraId="53A33C56" w14:textId="2DC3B27E" w:rsidR="00C1797A" w:rsidRPr="001222DD" w:rsidDel="007912D5" w:rsidRDefault="000864E5" w:rsidP="007912D5">
      <w:pPr>
        <w:pStyle w:val="af3"/>
        <w:rPr>
          <w:del w:id="181" w:author="蓓慧 胡" w:date="2025-03-07T12:23:00Z" w16du:dateUtc="2025-03-07T04:23:00Z"/>
          <w:lang w:eastAsia="zh-CN"/>
        </w:rPr>
        <w:pPrChange w:id="182" w:author="蓓慧 胡" w:date="2025-03-07T12:23:00Z" w16du:dateUtc="2025-03-07T04:23:00Z">
          <w:pPr/>
        </w:pPrChange>
      </w:pPr>
      <w:del w:id="183" w:author="蓓慧 胡" w:date="2025-03-07T12:23:00Z" w16du:dateUtc="2025-03-07T04:23:00Z">
        <w:r w:rsidDel="007912D5">
          <w:rPr>
            <w:rFonts w:hint="eastAsia"/>
            <w:lang w:eastAsia="zh-CN"/>
          </w:rPr>
          <w:delText>GLAKESplus</w:delText>
        </w:r>
        <w:r w:rsidDel="007912D5">
          <w:rPr>
            <w:rFonts w:ascii="宋体" w:eastAsia="宋体" w:hAnsi="宋体" w:cs="宋体" w:hint="eastAsia"/>
            <w:lang w:eastAsia="zh-CN"/>
          </w:rPr>
          <w:delText>囊括了</w:delText>
        </w:r>
        <w:r w:rsidR="00C86E2E" w:rsidDel="007912D5">
          <w:rPr>
            <w:rFonts w:hint="eastAsia"/>
            <w:lang w:eastAsia="zh-CN"/>
          </w:rPr>
          <w:delText>~</w:delText>
        </w:r>
        <w:r w:rsidRPr="000864E5" w:rsidDel="007912D5">
          <w:rPr>
            <w:lang w:eastAsia="zh-CN"/>
          </w:rPr>
          <w:delText>1</w:delText>
        </w:r>
        <w:r w:rsidR="00C86E2E" w:rsidDel="007912D5">
          <w:rPr>
            <w:rFonts w:hint="eastAsia"/>
            <w:lang w:eastAsia="zh-CN"/>
          </w:rPr>
          <w:delText>2 million</w:delText>
        </w:r>
        <w:r w:rsidR="00C86E2E" w:rsidDel="007912D5">
          <w:rPr>
            <w:rFonts w:ascii="宋体" w:eastAsia="宋体" w:hAnsi="宋体" w:cs="宋体" w:hint="eastAsia"/>
            <w:lang w:eastAsia="zh-CN"/>
          </w:rPr>
          <w:delText>个湖泊，总面积约</w:delText>
        </w:r>
        <w:r w:rsidR="00C86E2E" w:rsidDel="007912D5">
          <w:rPr>
            <w:rFonts w:hint="eastAsia"/>
            <w:lang w:eastAsia="zh-CN"/>
          </w:rPr>
          <w:delText>3.4</w:delText>
        </w:r>
        <w:r w:rsidR="00C86E2E" w:rsidRPr="009F25B9" w:rsidDel="007912D5">
          <w:rPr>
            <w:lang w:eastAsia="zh-CN"/>
          </w:rPr>
          <w:delText>×10</w:delText>
        </w:r>
        <w:r w:rsidR="00C86E2E" w:rsidRPr="009F25B9" w:rsidDel="007912D5">
          <w:rPr>
            <w:rFonts w:hint="eastAsia"/>
            <w:vertAlign w:val="superscript"/>
            <w:lang w:eastAsia="zh-CN"/>
          </w:rPr>
          <w:delText>6</w:delText>
        </w:r>
        <w:r w:rsidR="00C86E2E" w:rsidDel="007912D5">
          <w:rPr>
            <w:rFonts w:hint="eastAsia"/>
            <w:lang w:eastAsia="zh-CN"/>
          </w:rPr>
          <w:delText xml:space="preserve"> km</w:delText>
        </w:r>
        <w:r w:rsidR="00C86E2E" w:rsidRPr="009F25B9" w:rsidDel="007912D5">
          <w:rPr>
            <w:rFonts w:hint="eastAsia"/>
            <w:vertAlign w:val="superscript"/>
            <w:lang w:eastAsia="zh-CN"/>
          </w:rPr>
          <w:delText>2</w:delText>
        </w:r>
        <w:r w:rsidR="001F4B31" w:rsidDel="007912D5">
          <w:rPr>
            <w:rFonts w:ascii="宋体" w:eastAsia="宋体" w:hAnsi="宋体" w:cs="宋体" w:hint="eastAsia"/>
            <w:lang w:eastAsia="zh-CN"/>
          </w:rPr>
          <w:delText>。</w:delText>
        </w:r>
        <w:r w:rsidR="009E77CB" w:rsidDel="007912D5">
          <w:rPr>
            <w:rFonts w:ascii="宋体" w:eastAsia="宋体" w:hAnsi="宋体" w:cs="宋体" w:hint="eastAsia"/>
            <w:lang w:eastAsia="zh-CN"/>
          </w:rPr>
          <w:delText>由于数据分辨率的提升及多波段的引入，</w:delText>
        </w:r>
        <w:r w:rsidR="009E77CB" w:rsidDel="007912D5">
          <w:rPr>
            <w:rFonts w:hint="eastAsia"/>
            <w:lang w:eastAsia="zh-CN"/>
          </w:rPr>
          <w:delText>GLAKESplus</w:delText>
        </w:r>
        <w:r w:rsidR="009E77CB" w:rsidDel="007912D5">
          <w:rPr>
            <w:rFonts w:ascii="宋体" w:eastAsia="宋体" w:hAnsi="宋体" w:cs="宋体" w:hint="eastAsia"/>
            <w:lang w:eastAsia="zh-CN"/>
          </w:rPr>
          <w:delText>在小湖泊上的准确描绘有极大优势</w:delText>
        </w:r>
        <w:r w:rsidR="00266B48" w:rsidDel="007912D5">
          <w:rPr>
            <w:rFonts w:ascii="宋体" w:eastAsia="宋体" w:hAnsi="宋体" w:cs="宋体" w:hint="eastAsia"/>
            <w:lang w:eastAsia="zh-CN"/>
          </w:rPr>
          <w:delText>，更准确地反应了全球湖泊的分布</w:delText>
        </w:r>
        <w:r w:rsidR="009E77CB" w:rsidDel="007912D5">
          <w:rPr>
            <w:rFonts w:ascii="宋体" w:eastAsia="宋体" w:hAnsi="宋体" w:cs="宋体" w:hint="eastAsia"/>
            <w:lang w:eastAsia="zh-CN"/>
          </w:rPr>
          <w:delText>。</w:delText>
        </w:r>
        <w:r w:rsidR="001222DD" w:rsidDel="007912D5">
          <w:rPr>
            <w:rFonts w:ascii="宋体" w:eastAsia="宋体" w:hAnsi="宋体" w:cs="宋体" w:hint="eastAsia"/>
            <w:lang w:eastAsia="zh-CN"/>
          </w:rPr>
          <w:delText>我们将湖泊分为</w:delText>
        </w:r>
        <w:r w:rsidR="001222DD" w:rsidDel="007912D5">
          <w:rPr>
            <w:rFonts w:hint="eastAsia"/>
            <w:lang w:eastAsia="zh-CN"/>
          </w:rPr>
          <w:delText>small(&lt;1 km</w:delText>
        </w:r>
        <w:r w:rsidR="001222DD" w:rsidRPr="001222DD" w:rsidDel="007912D5">
          <w:rPr>
            <w:rFonts w:hint="eastAsia"/>
            <w:vertAlign w:val="superscript"/>
            <w:lang w:eastAsia="zh-CN"/>
          </w:rPr>
          <w:delText>2</w:delText>
        </w:r>
        <w:r w:rsidR="001222DD" w:rsidDel="007912D5">
          <w:rPr>
            <w:rFonts w:hint="eastAsia"/>
            <w:lang w:eastAsia="zh-CN"/>
          </w:rPr>
          <w:delText>), medium (1~100 km</w:delText>
        </w:r>
        <w:r w:rsidR="001222DD" w:rsidRPr="001222DD" w:rsidDel="007912D5">
          <w:rPr>
            <w:rFonts w:hint="eastAsia"/>
            <w:vertAlign w:val="superscript"/>
            <w:lang w:eastAsia="zh-CN"/>
          </w:rPr>
          <w:delText>2</w:delText>
        </w:r>
        <w:r w:rsidR="001222DD" w:rsidDel="007912D5">
          <w:rPr>
            <w:rFonts w:hint="eastAsia"/>
            <w:lang w:eastAsia="zh-CN"/>
          </w:rPr>
          <w:delText>) and large (&gt;100 km</w:delText>
        </w:r>
        <w:r w:rsidR="001222DD" w:rsidRPr="001222DD" w:rsidDel="007912D5">
          <w:rPr>
            <w:rFonts w:hint="eastAsia"/>
            <w:vertAlign w:val="superscript"/>
            <w:lang w:eastAsia="zh-CN"/>
          </w:rPr>
          <w:delText>2</w:delText>
        </w:r>
        <w:r w:rsidR="001222DD" w:rsidDel="007912D5">
          <w:rPr>
            <w:rFonts w:hint="eastAsia"/>
            <w:lang w:eastAsia="zh-CN"/>
          </w:rPr>
          <w:delText>)</w:delText>
        </w:r>
        <w:r w:rsidR="001222DD" w:rsidDel="007912D5">
          <w:rPr>
            <w:rFonts w:ascii="宋体" w:eastAsia="宋体" w:hAnsi="宋体" w:cs="宋体" w:hint="eastAsia"/>
            <w:lang w:eastAsia="zh-CN"/>
          </w:rPr>
          <w:delText>，可知</w:delText>
        </w:r>
        <w:r w:rsidR="002D0B42" w:rsidDel="007912D5">
          <w:rPr>
            <w:rFonts w:ascii="宋体" w:eastAsia="宋体" w:hAnsi="宋体" w:cs="宋体" w:hint="eastAsia"/>
            <w:lang w:eastAsia="zh-CN"/>
          </w:rPr>
          <w:delText>全球湖泊面积由大湖泊占主导，贡献了</w:delText>
        </w:r>
        <w:r w:rsidR="002D0B42" w:rsidDel="007912D5">
          <w:rPr>
            <w:rFonts w:hint="eastAsia"/>
            <w:lang w:eastAsia="zh-CN"/>
          </w:rPr>
          <w:delText>56.1%</w:delText>
        </w:r>
        <w:r w:rsidR="002D0B42" w:rsidDel="007912D5">
          <w:rPr>
            <w:rFonts w:ascii="宋体" w:eastAsia="宋体" w:hAnsi="宋体" w:cs="宋体" w:hint="eastAsia"/>
            <w:lang w:eastAsia="zh-CN"/>
          </w:rPr>
          <w:delText>的湖泊总面积，而小湖泊仅贡献了</w:delText>
        </w:r>
        <w:r w:rsidR="00F03A05" w:rsidDel="007912D5">
          <w:rPr>
            <w:rFonts w:hint="eastAsia"/>
            <w:lang w:eastAsia="zh-CN"/>
          </w:rPr>
          <w:delText>17.8</w:delText>
        </w:r>
        <w:r w:rsidR="002D0B42" w:rsidRPr="002D0B42" w:rsidDel="007912D5">
          <w:rPr>
            <w:lang w:eastAsia="zh-CN"/>
          </w:rPr>
          <w:delText>%</w:delText>
        </w:r>
        <w:r w:rsidR="00733721" w:rsidDel="007912D5">
          <w:rPr>
            <w:rFonts w:eastAsia="宋体" w:hint="eastAsia"/>
            <w:lang w:eastAsia="zh-CN"/>
          </w:rPr>
          <w:delText xml:space="preserve"> </w:delText>
        </w:r>
        <w:r w:rsidR="001222DD" w:rsidDel="007912D5">
          <w:rPr>
            <w:rFonts w:hint="eastAsia"/>
            <w:lang w:eastAsia="zh-CN"/>
          </w:rPr>
          <w:delText>(</w:delText>
        </w:r>
        <w:r w:rsidR="00733721" w:rsidDel="007912D5">
          <w:rPr>
            <w:lang w:eastAsia="zh-CN"/>
          </w:rPr>
          <w:fldChar w:fldCharType="begin"/>
        </w:r>
        <w:r w:rsidR="00733721" w:rsidDel="007912D5">
          <w:rPr>
            <w:lang w:eastAsia="zh-CN"/>
          </w:rPr>
          <w:delInstrText xml:space="preserve"> </w:delInstrText>
        </w:r>
        <w:r w:rsidR="00733721" w:rsidDel="007912D5">
          <w:rPr>
            <w:rFonts w:hint="eastAsia"/>
            <w:lang w:eastAsia="zh-CN"/>
          </w:rPr>
          <w:delInstrText>REF _Ref190767925 \h</w:delInstrText>
        </w:r>
        <w:r w:rsidR="00733721" w:rsidDel="007912D5">
          <w:rPr>
            <w:lang w:eastAsia="zh-CN"/>
          </w:rPr>
          <w:delInstrText xml:space="preserve">  \* MERGEFORMAT </w:delInstrText>
        </w:r>
        <w:r w:rsidR="00733721" w:rsidDel="007912D5">
          <w:rPr>
            <w:lang w:eastAsia="zh-CN"/>
          </w:rPr>
        </w:r>
        <w:r w:rsidR="00733721" w:rsidDel="007912D5">
          <w:rPr>
            <w:lang w:eastAsia="zh-CN"/>
          </w:rPr>
          <w:fldChar w:fldCharType="separate"/>
        </w:r>
        <w:r w:rsidR="00733721" w:rsidDel="007912D5">
          <w:rPr>
            <w:lang w:eastAsia="zh-CN"/>
          </w:rPr>
          <w:delText xml:space="preserve">Fig. </w:delText>
        </w:r>
        <w:r w:rsidR="00733721" w:rsidDel="007912D5">
          <w:rPr>
            <w:noProof/>
            <w:lang w:eastAsia="zh-CN"/>
          </w:rPr>
          <w:delText>6</w:delText>
        </w:r>
        <w:r w:rsidR="00733721" w:rsidDel="007912D5">
          <w:rPr>
            <w:lang w:eastAsia="zh-CN"/>
          </w:rPr>
          <w:fldChar w:fldCharType="end"/>
        </w:r>
        <w:r w:rsidR="001222DD" w:rsidDel="007912D5">
          <w:rPr>
            <w:rFonts w:hint="eastAsia"/>
            <w:lang w:eastAsia="zh-CN"/>
          </w:rPr>
          <w:delText>a)</w:delText>
        </w:r>
        <w:r w:rsidR="002D0B42" w:rsidDel="007912D5">
          <w:rPr>
            <w:rFonts w:ascii="宋体" w:eastAsia="宋体" w:hAnsi="宋体" w:cs="宋体" w:hint="eastAsia"/>
            <w:lang w:eastAsia="zh-CN"/>
          </w:rPr>
          <w:delText>。</w:delText>
        </w:r>
        <w:r w:rsidR="001F4B31" w:rsidDel="007912D5">
          <w:rPr>
            <w:rFonts w:ascii="宋体" w:eastAsia="宋体" w:hAnsi="宋体" w:cs="宋体" w:hint="eastAsia"/>
            <w:lang w:eastAsia="zh-CN"/>
          </w:rPr>
          <w:delText>在</w:delText>
        </w:r>
        <w:r w:rsidR="002D0B42" w:rsidDel="007912D5">
          <w:rPr>
            <w:rFonts w:ascii="宋体" w:eastAsia="宋体" w:hAnsi="宋体" w:cs="宋体" w:hint="eastAsia"/>
            <w:lang w:eastAsia="zh-CN"/>
          </w:rPr>
          <w:delText>数量</w:delText>
        </w:r>
        <w:r w:rsidR="001F4B31" w:rsidDel="007912D5">
          <w:rPr>
            <w:rFonts w:ascii="宋体" w:eastAsia="宋体" w:hAnsi="宋体" w:cs="宋体" w:hint="eastAsia"/>
            <w:lang w:eastAsia="zh-CN"/>
          </w:rPr>
          <w:delText>上，全球湖泊</w:delText>
        </w:r>
        <w:r w:rsidR="00266B48" w:rsidDel="007912D5">
          <w:rPr>
            <w:rFonts w:ascii="宋体" w:eastAsia="宋体" w:hAnsi="宋体" w:cs="宋体" w:hint="eastAsia"/>
            <w:lang w:eastAsia="zh-CN"/>
          </w:rPr>
          <w:delText>则</w:delText>
        </w:r>
        <w:r w:rsidR="001F4B31" w:rsidDel="007912D5">
          <w:rPr>
            <w:rFonts w:ascii="宋体" w:eastAsia="宋体" w:hAnsi="宋体" w:cs="宋体" w:hint="eastAsia"/>
            <w:lang w:eastAsia="zh-CN"/>
          </w:rPr>
          <w:delText>是</w:delText>
        </w:r>
        <w:r w:rsidR="002D0B42" w:rsidDel="007912D5">
          <w:rPr>
            <w:rFonts w:ascii="宋体" w:eastAsia="宋体" w:hAnsi="宋体" w:cs="宋体" w:hint="eastAsia"/>
            <w:lang w:eastAsia="zh-CN"/>
          </w:rPr>
          <w:delText>由小湖泊主导</w:delText>
        </w:r>
        <w:r w:rsidR="003329FD" w:rsidDel="007912D5">
          <w:rPr>
            <w:rFonts w:ascii="宋体" w:eastAsia="宋体" w:hAnsi="宋体" w:cs="宋体" w:hint="eastAsia"/>
            <w:lang w:eastAsia="zh-CN"/>
          </w:rPr>
          <w:delText>，</w:delText>
        </w:r>
        <w:r w:rsidR="001222DD" w:rsidDel="007912D5">
          <w:rPr>
            <w:rFonts w:ascii="宋体" w:eastAsia="宋体" w:hAnsi="宋体" w:cs="宋体" w:hint="eastAsia"/>
            <w:lang w:eastAsia="zh-CN"/>
          </w:rPr>
          <w:delText>占据了</w:delText>
        </w:r>
        <w:r w:rsidR="001222DD" w:rsidDel="007912D5">
          <w:rPr>
            <w:rFonts w:hint="eastAsia"/>
            <w:lang w:eastAsia="zh-CN"/>
          </w:rPr>
          <w:delText>98.3%(</w:delText>
        </w:r>
        <w:r w:rsidR="00733721" w:rsidDel="007912D5">
          <w:rPr>
            <w:lang w:eastAsia="zh-CN"/>
          </w:rPr>
          <w:fldChar w:fldCharType="begin"/>
        </w:r>
        <w:r w:rsidR="00733721" w:rsidDel="007912D5">
          <w:rPr>
            <w:lang w:eastAsia="zh-CN"/>
          </w:rPr>
          <w:delInstrText xml:space="preserve"> </w:delInstrText>
        </w:r>
        <w:r w:rsidR="00733721" w:rsidDel="007912D5">
          <w:rPr>
            <w:rFonts w:hint="eastAsia"/>
            <w:lang w:eastAsia="zh-CN"/>
          </w:rPr>
          <w:delInstrText>REF _Ref190767925 \h</w:delInstrText>
        </w:r>
        <w:r w:rsidR="00733721" w:rsidDel="007912D5">
          <w:rPr>
            <w:lang w:eastAsia="zh-CN"/>
          </w:rPr>
          <w:delInstrText xml:space="preserve">  \* MERGEFORMAT </w:delInstrText>
        </w:r>
        <w:r w:rsidR="00733721" w:rsidDel="007912D5">
          <w:rPr>
            <w:lang w:eastAsia="zh-CN"/>
          </w:rPr>
        </w:r>
        <w:r w:rsidR="00733721" w:rsidDel="007912D5">
          <w:rPr>
            <w:lang w:eastAsia="zh-CN"/>
          </w:rPr>
          <w:fldChar w:fldCharType="separate"/>
        </w:r>
        <w:r w:rsidR="00733721" w:rsidDel="007912D5">
          <w:rPr>
            <w:lang w:eastAsia="zh-CN"/>
          </w:rPr>
          <w:delText xml:space="preserve">Fig. </w:delText>
        </w:r>
        <w:r w:rsidR="00733721" w:rsidDel="007912D5">
          <w:rPr>
            <w:noProof/>
            <w:lang w:eastAsia="zh-CN"/>
          </w:rPr>
          <w:delText>6</w:delText>
        </w:r>
        <w:r w:rsidR="00733721" w:rsidDel="007912D5">
          <w:rPr>
            <w:lang w:eastAsia="zh-CN"/>
          </w:rPr>
          <w:fldChar w:fldCharType="end"/>
        </w:r>
        <w:r w:rsidR="001222DD" w:rsidDel="007912D5">
          <w:rPr>
            <w:rFonts w:hint="eastAsia"/>
            <w:lang w:eastAsia="zh-CN"/>
          </w:rPr>
          <w:delText>b)</w:delText>
        </w:r>
        <w:r w:rsidR="001222DD" w:rsidDel="007912D5">
          <w:rPr>
            <w:rFonts w:ascii="宋体" w:eastAsia="宋体" w:hAnsi="宋体" w:cs="宋体" w:hint="eastAsia"/>
            <w:lang w:eastAsia="zh-CN"/>
          </w:rPr>
          <w:delText>。</w:delText>
        </w:r>
        <w:r w:rsidR="001222DD" w:rsidDel="007912D5">
          <w:rPr>
            <w:rFonts w:hint="eastAsia"/>
            <w:lang w:eastAsia="zh-CN"/>
          </w:rPr>
          <w:delText>Pi</w:delText>
        </w:r>
        <w:r w:rsidR="001222DD" w:rsidDel="007912D5">
          <w:rPr>
            <w:rFonts w:ascii="宋体" w:eastAsia="宋体" w:hAnsi="宋体" w:cs="宋体" w:hint="eastAsia"/>
            <w:lang w:eastAsia="zh-CN"/>
          </w:rPr>
          <w:delText>等指出小湖泊主导了过去四十年的湖泊变换，</w:delText>
        </w:r>
        <w:r w:rsidR="001222DD" w:rsidRPr="001222DD" w:rsidDel="007912D5">
          <w:rPr>
            <w:lang w:eastAsia="zh-CN"/>
          </w:rPr>
          <w:delText>Williamson</w:delText>
        </w:r>
        <w:r w:rsidR="001222DD" w:rsidDel="007912D5">
          <w:rPr>
            <w:rFonts w:ascii="宋体" w:eastAsia="宋体" w:hAnsi="宋体" w:cs="宋体" w:hint="eastAsia"/>
            <w:lang w:eastAsia="zh-CN"/>
          </w:rPr>
          <w:delText>等指出小湖泊的温室气体排放巨大，说明了小湖泊的重要性。</w:delText>
        </w:r>
        <w:r w:rsidR="001222DD" w:rsidDel="007912D5">
          <w:rPr>
            <w:rFonts w:hint="eastAsia"/>
            <w:lang w:eastAsia="zh-CN"/>
          </w:rPr>
          <w:delText>GLAKESplus</w:delText>
        </w:r>
        <w:r w:rsidR="001222DD" w:rsidDel="007912D5">
          <w:rPr>
            <w:rFonts w:ascii="宋体" w:eastAsia="宋体" w:hAnsi="宋体" w:cs="宋体" w:hint="eastAsia"/>
            <w:lang w:eastAsia="zh-CN"/>
          </w:rPr>
          <w:delText>提供了近</w:delText>
        </w:r>
        <w:r w:rsidR="001222DD" w:rsidDel="007912D5">
          <w:rPr>
            <w:rFonts w:hint="eastAsia"/>
            <w:lang w:eastAsia="zh-CN"/>
          </w:rPr>
          <w:delText>4</w:delText>
        </w:r>
        <w:r w:rsidR="00733721" w:rsidDel="007912D5">
          <w:rPr>
            <w:rFonts w:eastAsia="宋体" w:hint="eastAsia"/>
            <w:lang w:eastAsia="zh-CN"/>
          </w:rPr>
          <w:delText xml:space="preserve"> </w:delText>
        </w:r>
        <w:r w:rsidR="001222DD" w:rsidDel="007912D5">
          <w:rPr>
            <w:rFonts w:hint="eastAsia"/>
            <w:lang w:eastAsia="zh-CN"/>
          </w:rPr>
          <w:delText>million</w:delText>
        </w:r>
        <w:r w:rsidR="001222DD" w:rsidDel="007912D5">
          <w:rPr>
            <w:rFonts w:ascii="宋体" w:eastAsia="宋体" w:hAnsi="宋体" w:cs="宋体" w:hint="eastAsia"/>
            <w:lang w:eastAsia="zh-CN"/>
          </w:rPr>
          <w:delText>个极小湖泊（</w:delText>
        </w:r>
        <w:r w:rsidR="001222DD" w:rsidDel="007912D5">
          <w:rPr>
            <w:rFonts w:hint="eastAsia"/>
            <w:lang w:eastAsia="zh-CN"/>
          </w:rPr>
          <w:delText>&lt;0.01</w:delText>
        </w:r>
        <w:r w:rsidR="001222DD" w:rsidRPr="00266B48" w:rsidDel="007912D5">
          <w:rPr>
            <w:rFonts w:hint="eastAsia"/>
            <w:lang w:eastAsia="zh-CN"/>
          </w:rPr>
          <w:delText xml:space="preserve"> </w:delText>
        </w:r>
        <w:r w:rsidR="001222DD" w:rsidDel="007912D5">
          <w:rPr>
            <w:rFonts w:hint="eastAsia"/>
            <w:lang w:eastAsia="zh-CN"/>
          </w:rPr>
          <w:delText>km</w:delText>
        </w:r>
        <w:r w:rsidR="001222DD" w:rsidRPr="009F25B9" w:rsidDel="007912D5">
          <w:rPr>
            <w:rFonts w:hint="eastAsia"/>
            <w:vertAlign w:val="superscript"/>
            <w:lang w:eastAsia="zh-CN"/>
          </w:rPr>
          <w:delText>2</w:delText>
        </w:r>
        <w:r w:rsidR="001222DD" w:rsidDel="007912D5">
          <w:rPr>
            <w:rFonts w:ascii="宋体" w:eastAsia="宋体" w:hAnsi="宋体" w:cs="宋体" w:hint="eastAsia"/>
            <w:lang w:eastAsia="zh-CN"/>
          </w:rPr>
          <w:delText>）的边界信息，贡献了全球湖泊数量的</w:delText>
        </w:r>
        <w:r w:rsidR="001222DD" w:rsidDel="007912D5">
          <w:rPr>
            <w:rFonts w:hint="eastAsia"/>
            <w:lang w:eastAsia="zh-CN"/>
          </w:rPr>
          <w:delText>32.6%</w:delText>
        </w:r>
        <w:r w:rsidR="001222DD" w:rsidDel="007912D5">
          <w:rPr>
            <w:rFonts w:ascii="宋体" w:eastAsia="宋体" w:hAnsi="宋体" w:cs="宋体" w:hint="eastAsia"/>
            <w:lang w:eastAsia="zh-CN"/>
          </w:rPr>
          <w:delText>，减小了全球湖泊制图在小湖泊上的不确定性。在空间分布上，</w:delText>
        </w:r>
        <w:r w:rsidR="007520CA" w:rsidDel="007912D5">
          <w:rPr>
            <w:rFonts w:ascii="宋体" w:eastAsia="宋体" w:hAnsi="宋体" w:cs="宋体" w:hint="eastAsia"/>
            <w:lang w:eastAsia="zh-CN"/>
          </w:rPr>
          <w:delText>全球</w:delText>
        </w:r>
        <w:r w:rsidR="00C1797A" w:rsidDel="007912D5">
          <w:rPr>
            <w:rFonts w:ascii="宋体" w:eastAsia="宋体" w:hAnsi="宋体" w:cs="宋体" w:hint="eastAsia"/>
            <w:lang w:eastAsia="zh-CN"/>
          </w:rPr>
          <w:delText>湖泊</w:delText>
        </w:r>
        <w:r w:rsidR="007520CA" w:rsidDel="007912D5">
          <w:rPr>
            <w:rFonts w:ascii="宋体" w:eastAsia="宋体" w:hAnsi="宋体" w:cs="宋体" w:hint="eastAsia"/>
            <w:lang w:eastAsia="zh-CN"/>
          </w:rPr>
          <w:delText>的</w:delText>
        </w:r>
        <w:r w:rsidR="007520CA" w:rsidDel="007912D5">
          <w:rPr>
            <w:rFonts w:hint="eastAsia"/>
            <w:lang w:eastAsia="zh-CN"/>
          </w:rPr>
          <w:delText>49%</w:delText>
        </w:r>
        <w:r w:rsidR="007520CA" w:rsidDel="007912D5">
          <w:rPr>
            <w:rFonts w:ascii="宋体" w:eastAsia="宋体" w:hAnsi="宋体" w:cs="宋体" w:hint="eastAsia"/>
            <w:lang w:eastAsia="zh-CN"/>
          </w:rPr>
          <w:delText>或</w:delText>
        </w:r>
        <w:r w:rsidR="00C1797A" w:rsidDel="007912D5">
          <w:rPr>
            <w:rFonts w:ascii="宋体" w:eastAsia="宋体" w:hAnsi="宋体" w:cs="宋体" w:hint="eastAsia"/>
            <w:lang w:eastAsia="zh-CN"/>
          </w:rPr>
          <w:delText>湖泊总面积的</w:delText>
        </w:r>
        <w:r w:rsidR="000230FD" w:rsidDel="007912D5">
          <w:rPr>
            <w:rFonts w:hint="eastAsia"/>
            <w:lang w:eastAsia="zh-CN"/>
          </w:rPr>
          <w:delText>30</w:delText>
        </w:r>
        <w:r w:rsidR="00C1797A" w:rsidDel="007912D5">
          <w:rPr>
            <w:rFonts w:hint="eastAsia"/>
            <w:lang w:eastAsia="zh-CN"/>
          </w:rPr>
          <w:delText>%</w:delText>
        </w:r>
        <w:r w:rsidR="00C1797A" w:rsidDel="007912D5">
          <w:rPr>
            <w:rFonts w:ascii="宋体" w:eastAsia="宋体" w:hAnsi="宋体" w:cs="宋体" w:hint="eastAsia"/>
            <w:lang w:eastAsia="zh-CN"/>
          </w:rPr>
          <w:delText>位于</w:delText>
        </w:r>
        <w:r w:rsidR="000230FD" w:rsidDel="007912D5">
          <w:rPr>
            <w:rFonts w:hint="eastAsia"/>
            <w:lang w:eastAsia="zh-CN"/>
          </w:rPr>
          <w:delText>57</w:delText>
        </w:r>
        <w:r w:rsidR="00C1797A" w:rsidDel="007912D5">
          <w:rPr>
            <w:rFonts w:hint="eastAsia"/>
            <w:lang w:eastAsia="zh-CN"/>
          </w:rPr>
          <w:delText>°</w:delText>
        </w:r>
        <w:r w:rsidR="00C1797A" w:rsidDel="007912D5">
          <w:rPr>
            <w:rFonts w:hint="eastAsia"/>
            <w:lang w:eastAsia="zh-CN"/>
          </w:rPr>
          <w:delText>N</w:delText>
        </w:r>
        <w:r w:rsidR="00C1797A" w:rsidDel="007912D5">
          <w:rPr>
            <w:rFonts w:ascii="宋体" w:eastAsia="宋体" w:hAnsi="宋体" w:cs="宋体" w:hint="eastAsia"/>
            <w:lang w:eastAsia="zh-CN"/>
          </w:rPr>
          <w:delText>以北</w:delText>
        </w:r>
        <w:r w:rsidR="000230FD" w:rsidDel="007912D5">
          <w:rPr>
            <w:rFonts w:ascii="宋体" w:eastAsia="宋体" w:hAnsi="宋体" w:cs="宋体" w:hint="eastAsia"/>
            <w:lang w:eastAsia="zh-CN"/>
          </w:rPr>
          <w:delText>的高纬度地区</w:delText>
        </w:r>
        <w:r w:rsidR="00CA26FC" w:rsidDel="007912D5">
          <w:rPr>
            <w:rFonts w:ascii="宋体" w:eastAsia="宋体" w:hAnsi="宋体" w:cs="宋体" w:hint="eastAsia"/>
            <w:lang w:eastAsia="zh-CN"/>
          </w:rPr>
          <w:delText>，主要分布在</w:delText>
        </w:r>
        <w:r w:rsidR="000230FD" w:rsidRPr="00BF7D69" w:rsidDel="007912D5">
          <w:rPr>
            <w:rFonts w:ascii="宋体" w:eastAsia="宋体" w:hAnsi="宋体" w:cs="宋体" w:hint="eastAsia"/>
            <w:lang w:eastAsia="zh-CN"/>
          </w:rPr>
          <w:delText>加拿大地盾</w:delText>
        </w:r>
        <w:r w:rsidR="000230FD" w:rsidDel="007912D5">
          <w:rPr>
            <w:rFonts w:ascii="宋体" w:eastAsia="宋体" w:hAnsi="宋体" w:cs="宋体" w:hint="eastAsia"/>
            <w:lang w:eastAsia="zh-CN"/>
          </w:rPr>
          <w:delText>、</w:delText>
        </w:r>
        <w:r w:rsidR="000230FD" w:rsidRPr="00BF7D69" w:rsidDel="007912D5">
          <w:rPr>
            <w:rFonts w:ascii="宋体" w:eastAsia="宋体" w:hAnsi="宋体" w:cs="宋体" w:hint="eastAsia"/>
            <w:lang w:eastAsia="zh-CN"/>
          </w:rPr>
          <w:delText>斯堪的纳维亚地区</w:delText>
        </w:r>
        <w:r w:rsidR="00092693" w:rsidDel="007912D5">
          <w:rPr>
            <w:rFonts w:ascii="宋体" w:eastAsia="宋体" w:hAnsi="宋体" w:cs="宋体" w:hint="eastAsia"/>
            <w:lang w:eastAsia="zh-CN"/>
          </w:rPr>
          <w:delText>及西西伯利亚平原地区</w:delText>
        </w:r>
        <w:r w:rsidR="00CA26FC" w:rsidDel="007912D5">
          <w:rPr>
            <w:rFonts w:ascii="宋体" w:hAnsi="宋体" w:cs="宋体" w:hint="eastAsia"/>
            <w:lang w:eastAsia="zh-CN"/>
          </w:rPr>
          <w:delText xml:space="preserve"> </w:delText>
        </w:r>
        <w:r w:rsidR="00092693" w:rsidDel="007912D5">
          <w:rPr>
            <w:rFonts w:ascii="宋体" w:hAnsi="宋体" w:cs="宋体" w:hint="eastAsia"/>
            <w:lang w:eastAsia="zh-CN"/>
          </w:rPr>
          <w:delText>(</w:delText>
        </w:r>
        <w:r w:rsidR="00733721" w:rsidDel="007912D5">
          <w:rPr>
            <w:lang w:eastAsia="zh-CN"/>
          </w:rPr>
          <w:fldChar w:fldCharType="begin"/>
        </w:r>
        <w:r w:rsidR="00733721" w:rsidDel="007912D5">
          <w:rPr>
            <w:lang w:eastAsia="zh-CN"/>
          </w:rPr>
          <w:delInstrText xml:space="preserve"> </w:delInstrText>
        </w:r>
        <w:r w:rsidR="00733721" w:rsidDel="007912D5">
          <w:rPr>
            <w:rFonts w:hint="eastAsia"/>
            <w:lang w:eastAsia="zh-CN"/>
          </w:rPr>
          <w:delInstrText>REF _Ref190767925 \h</w:delInstrText>
        </w:r>
        <w:r w:rsidR="00733721" w:rsidDel="007912D5">
          <w:rPr>
            <w:lang w:eastAsia="zh-CN"/>
          </w:rPr>
          <w:delInstrText xml:space="preserve">  \* MERGEFORMAT </w:delInstrText>
        </w:r>
        <w:r w:rsidR="00733721" w:rsidDel="007912D5">
          <w:rPr>
            <w:lang w:eastAsia="zh-CN"/>
          </w:rPr>
        </w:r>
        <w:r w:rsidR="00733721" w:rsidDel="007912D5">
          <w:rPr>
            <w:lang w:eastAsia="zh-CN"/>
          </w:rPr>
          <w:fldChar w:fldCharType="separate"/>
        </w:r>
        <w:r w:rsidR="00733721" w:rsidDel="007912D5">
          <w:rPr>
            <w:lang w:eastAsia="zh-CN"/>
          </w:rPr>
          <w:delText xml:space="preserve">Fig. </w:delText>
        </w:r>
        <w:r w:rsidR="00733721" w:rsidDel="007912D5">
          <w:rPr>
            <w:noProof/>
            <w:lang w:eastAsia="zh-CN"/>
          </w:rPr>
          <w:delText>6</w:delText>
        </w:r>
        <w:r w:rsidR="00733721" w:rsidDel="007912D5">
          <w:rPr>
            <w:lang w:eastAsia="zh-CN"/>
          </w:rPr>
          <w:fldChar w:fldCharType="end"/>
        </w:r>
        <w:r w:rsidR="00092693" w:rsidDel="007912D5">
          <w:rPr>
            <w:rFonts w:hint="eastAsia"/>
            <w:lang w:eastAsia="zh-CN"/>
          </w:rPr>
          <w:delText>a</w:delText>
        </w:r>
        <w:r w:rsidR="00092693" w:rsidDel="007912D5">
          <w:rPr>
            <w:rFonts w:ascii="宋体" w:hAnsi="宋体" w:cs="宋体" w:hint="eastAsia"/>
            <w:lang w:eastAsia="zh-CN"/>
          </w:rPr>
          <w:delText>)</w:delText>
        </w:r>
        <w:r w:rsidR="00092693" w:rsidDel="007912D5">
          <w:rPr>
            <w:rFonts w:ascii="宋体" w:eastAsia="宋体" w:hAnsi="宋体" w:cs="宋体" w:hint="eastAsia"/>
            <w:lang w:eastAsia="zh-CN"/>
          </w:rPr>
          <w:delText>。</w:delText>
        </w:r>
        <w:r w:rsidR="00CA26FC" w:rsidDel="007912D5">
          <w:rPr>
            <w:rFonts w:ascii="宋体" w:eastAsia="宋体" w:hAnsi="宋体" w:cs="宋体" w:hint="eastAsia"/>
            <w:lang w:eastAsia="zh-CN"/>
          </w:rPr>
          <w:delText>这些地区在</w:delText>
        </w:r>
        <w:r w:rsidR="00CA26FC" w:rsidRPr="00BF7D69" w:rsidDel="007912D5">
          <w:rPr>
            <w:rFonts w:ascii="宋体" w:eastAsia="宋体" w:hAnsi="宋体" w:cs="宋体" w:hint="eastAsia"/>
            <w:lang w:eastAsia="zh-CN"/>
          </w:rPr>
          <w:delText>末次冰河时期冰川活动盛行</w:delText>
        </w:r>
        <w:r w:rsidR="00CA26FC" w:rsidDel="007912D5">
          <w:rPr>
            <w:rFonts w:ascii="宋体" w:eastAsia="宋体" w:hAnsi="宋体" w:cs="宋体" w:hint="eastAsia"/>
            <w:lang w:eastAsia="zh-CN"/>
          </w:rPr>
          <w:delText>，受</w:delText>
        </w:r>
        <w:r w:rsidR="00CA26FC" w:rsidRPr="00BF7D69" w:rsidDel="007912D5">
          <w:rPr>
            <w:rFonts w:ascii="宋体" w:eastAsia="宋体" w:hAnsi="宋体" w:cs="宋体" w:hint="eastAsia"/>
            <w:lang w:eastAsia="zh-CN"/>
          </w:rPr>
          <w:delText>更新世期间的冰川侵蚀</w:delText>
        </w:r>
        <w:r w:rsidR="00CA26FC" w:rsidDel="007912D5">
          <w:rPr>
            <w:rFonts w:ascii="宋体" w:eastAsia="宋体" w:hAnsi="宋体" w:cs="宋体" w:hint="eastAsia"/>
            <w:lang w:eastAsia="zh-CN"/>
          </w:rPr>
          <w:delText>作用形成了分布广泛的湖泊群。在</w:delText>
        </w:r>
        <w:r w:rsidR="00CA26FC" w:rsidDel="007912D5">
          <w:rPr>
            <w:rFonts w:hint="eastAsia"/>
            <w:lang w:eastAsia="zh-CN"/>
          </w:rPr>
          <w:delText>57</w:delText>
        </w:r>
        <w:r w:rsidR="00CA26FC" w:rsidDel="007912D5">
          <w:rPr>
            <w:rFonts w:hint="eastAsia"/>
            <w:lang w:eastAsia="zh-CN"/>
          </w:rPr>
          <w:delText>°</w:delText>
        </w:r>
        <w:r w:rsidR="00CA26FC" w:rsidDel="007912D5">
          <w:rPr>
            <w:rFonts w:hint="eastAsia"/>
            <w:lang w:eastAsia="zh-CN"/>
          </w:rPr>
          <w:delText>N</w:delText>
        </w:r>
        <w:r w:rsidR="00CA26FC" w:rsidDel="007912D5">
          <w:rPr>
            <w:rFonts w:ascii="宋体" w:eastAsia="宋体" w:hAnsi="宋体" w:cs="宋体" w:hint="eastAsia"/>
            <w:lang w:eastAsia="zh-CN"/>
          </w:rPr>
          <w:delText>以南</w:delText>
        </w:r>
        <w:r w:rsidR="000F5C87" w:rsidDel="007912D5">
          <w:rPr>
            <w:rFonts w:ascii="宋体" w:eastAsia="宋体" w:hAnsi="宋体" w:cs="宋体" w:hint="eastAsia"/>
            <w:lang w:eastAsia="zh-CN"/>
          </w:rPr>
          <w:delText>地区，湖泊数量逐渐减少</w:delText>
        </w:r>
        <w:r w:rsidR="00253D89" w:rsidDel="007912D5">
          <w:rPr>
            <w:rFonts w:ascii="宋体" w:eastAsia="宋体" w:hAnsi="宋体" w:cs="宋体" w:hint="eastAsia"/>
            <w:lang w:eastAsia="zh-CN"/>
          </w:rPr>
          <w:delText>，而</w:delText>
        </w:r>
        <w:r w:rsidR="001222DD" w:rsidDel="007912D5">
          <w:rPr>
            <w:rFonts w:ascii="宋体" w:eastAsia="宋体" w:hAnsi="宋体" w:cs="宋体" w:hint="eastAsia"/>
            <w:lang w:eastAsia="zh-CN"/>
          </w:rPr>
          <w:delText>直至</w:delText>
        </w:r>
        <w:r w:rsidR="00893E51" w:rsidDel="007912D5">
          <w:rPr>
            <w:rFonts w:hint="eastAsia"/>
            <w:lang w:eastAsia="zh-CN"/>
          </w:rPr>
          <w:delText>36</w:delText>
        </w:r>
        <w:r w:rsidR="00893E51" w:rsidDel="007912D5">
          <w:rPr>
            <w:rFonts w:hint="eastAsia"/>
            <w:lang w:eastAsia="zh-CN"/>
          </w:rPr>
          <w:delText>°</w:delText>
        </w:r>
        <w:r w:rsidR="00893E51" w:rsidDel="007912D5">
          <w:rPr>
            <w:rFonts w:hint="eastAsia"/>
            <w:lang w:eastAsia="zh-CN"/>
          </w:rPr>
          <w:delText>N</w:delText>
        </w:r>
        <w:r w:rsidR="00893E51" w:rsidDel="007912D5">
          <w:rPr>
            <w:rFonts w:ascii="宋体" w:eastAsia="宋体" w:hAnsi="宋体" w:cs="宋体" w:hint="eastAsia"/>
            <w:lang w:eastAsia="zh-CN"/>
          </w:rPr>
          <w:delText>，</w:delText>
        </w:r>
        <w:r w:rsidR="000F5C87" w:rsidDel="007912D5">
          <w:rPr>
            <w:rFonts w:ascii="宋体" w:eastAsia="宋体" w:hAnsi="宋体" w:cs="宋体" w:hint="eastAsia"/>
            <w:lang w:eastAsia="zh-CN"/>
          </w:rPr>
          <w:delText>湖泊面积没有</w:delText>
        </w:r>
        <w:r w:rsidR="001222DD" w:rsidDel="007912D5">
          <w:rPr>
            <w:rFonts w:ascii="宋体" w:eastAsia="宋体" w:hAnsi="宋体" w:cs="宋体" w:hint="eastAsia"/>
            <w:lang w:eastAsia="zh-CN"/>
          </w:rPr>
          <w:delText>显著</w:delText>
        </w:r>
        <w:r w:rsidR="000F5C87" w:rsidDel="007912D5">
          <w:rPr>
            <w:rFonts w:ascii="宋体" w:eastAsia="宋体" w:hAnsi="宋体" w:cs="宋体" w:hint="eastAsia"/>
            <w:lang w:eastAsia="zh-CN"/>
          </w:rPr>
          <w:delText>减少，因为此处存在多个大湖（</w:delText>
        </w:r>
        <w:r w:rsidR="00893E51" w:rsidDel="007912D5">
          <w:rPr>
            <w:rFonts w:ascii="宋体" w:eastAsia="宋体" w:hAnsi="宋体" w:cs="宋体" w:hint="eastAsia"/>
            <w:lang w:eastAsia="zh-CN"/>
          </w:rPr>
          <w:delText>里海、五大湖、贝加尔湖</w:delText>
        </w:r>
        <w:r w:rsidR="000F5C87" w:rsidDel="007912D5">
          <w:rPr>
            <w:rFonts w:ascii="宋体" w:eastAsia="宋体" w:hAnsi="宋体" w:cs="宋体" w:hint="eastAsia"/>
            <w:lang w:eastAsia="zh-CN"/>
          </w:rPr>
          <w:delText>、</w:delText>
        </w:r>
        <w:r w:rsidR="000F5C87" w:rsidRPr="000F5C87" w:rsidDel="007912D5">
          <w:rPr>
            <w:rFonts w:ascii="宋体" w:eastAsia="宋体" w:hAnsi="宋体" w:cs="宋体" w:hint="eastAsia"/>
            <w:lang w:eastAsia="zh-CN"/>
          </w:rPr>
          <w:delText>巴尔喀什湖</w:delText>
        </w:r>
        <w:r w:rsidR="001222DD" w:rsidDel="007912D5">
          <w:rPr>
            <w:rFonts w:ascii="宋体" w:eastAsia="宋体" w:hAnsi="宋体" w:cs="宋体" w:hint="eastAsia"/>
            <w:lang w:eastAsia="zh-CN"/>
          </w:rPr>
          <w:delText>，贡献了全球</w:delText>
        </w:r>
        <w:r w:rsidR="001222DD" w:rsidDel="007912D5">
          <w:rPr>
            <w:rFonts w:hint="eastAsia"/>
            <w:lang w:eastAsia="zh-CN"/>
          </w:rPr>
          <w:delText>18%</w:delText>
        </w:r>
        <w:r w:rsidR="001222DD" w:rsidDel="007912D5">
          <w:rPr>
            <w:rFonts w:ascii="宋体" w:eastAsia="宋体" w:hAnsi="宋体" w:cs="宋体" w:hint="eastAsia"/>
            <w:lang w:eastAsia="zh-CN"/>
          </w:rPr>
          <w:delText>的湖泊总面积</w:delText>
        </w:r>
        <w:r w:rsidR="000F5C87" w:rsidDel="007912D5">
          <w:rPr>
            <w:rFonts w:ascii="宋体" w:eastAsia="宋体" w:hAnsi="宋体" w:cs="宋体" w:hint="eastAsia"/>
            <w:lang w:eastAsia="zh-CN"/>
          </w:rPr>
          <w:delText>）</w:delText>
        </w:r>
        <w:r w:rsidR="001222DD" w:rsidDel="007912D5">
          <w:rPr>
            <w:rFonts w:ascii="宋体" w:hAnsi="宋体" w:cs="宋体" w:hint="eastAsia"/>
            <w:lang w:eastAsia="zh-CN"/>
          </w:rPr>
          <w:delText>(</w:delText>
        </w:r>
        <w:r w:rsidR="00733721" w:rsidDel="007912D5">
          <w:rPr>
            <w:lang w:eastAsia="zh-CN"/>
          </w:rPr>
          <w:fldChar w:fldCharType="begin"/>
        </w:r>
        <w:r w:rsidR="00733721" w:rsidDel="007912D5">
          <w:rPr>
            <w:lang w:eastAsia="zh-CN"/>
          </w:rPr>
          <w:delInstrText xml:space="preserve"> </w:delInstrText>
        </w:r>
        <w:r w:rsidR="00733721" w:rsidDel="007912D5">
          <w:rPr>
            <w:rFonts w:hint="eastAsia"/>
            <w:lang w:eastAsia="zh-CN"/>
          </w:rPr>
          <w:delInstrText>REF _Ref190767925 \h</w:delInstrText>
        </w:r>
        <w:r w:rsidR="00733721" w:rsidDel="007912D5">
          <w:rPr>
            <w:lang w:eastAsia="zh-CN"/>
          </w:rPr>
          <w:delInstrText xml:space="preserve">  \* MERGEFORMAT </w:delInstrText>
        </w:r>
        <w:r w:rsidR="00733721" w:rsidDel="007912D5">
          <w:rPr>
            <w:lang w:eastAsia="zh-CN"/>
          </w:rPr>
        </w:r>
        <w:r w:rsidR="00733721" w:rsidDel="007912D5">
          <w:rPr>
            <w:lang w:eastAsia="zh-CN"/>
          </w:rPr>
          <w:fldChar w:fldCharType="separate"/>
        </w:r>
        <w:r w:rsidR="00733721" w:rsidDel="007912D5">
          <w:rPr>
            <w:lang w:eastAsia="zh-CN"/>
          </w:rPr>
          <w:delText xml:space="preserve">Fig. </w:delText>
        </w:r>
        <w:r w:rsidR="00733721" w:rsidDel="007912D5">
          <w:rPr>
            <w:noProof/>
            <w:lang w:eastAsia="zh-CN"/>
          </w:rPr>
          <w:delText>6</w:delText>
        </w:r>
        <w:r w:rsidR="00733721" w:rsidDel="007912D5">
          <w:rPr>
            <w:lang w:eastAsia="zh-CN"/>
          </w:rPr>
          <w:fldChar w:fldCharType="end"/>
        </w:r>
        <w:r w:rsidR="001222DD" w:rsidDel="007912D5">
          <w:rPr>
            <w:rFonts w:hint="eastAsia"/>
            <w:lang w:eastAsia="zh-CN"/>
          </w:rPr>
          <w:delText>c</w:delText>
        </w:r>
        <w:r w:rsidR="001222DD" w:rsidDel="007912D5">
          <w:rPr>
            <w:rFonts w:ascii="宋体" w:hAnsi="宋体" w:cs="宋体" w:hint="eastAsia"/>
            <w:lang w:eastAsia="zh-CN"/>
          </w:rPr>
          <w:delText>)</w:delText>
        </w:r>
        <w:r w:rsidR="000F5C87" w:rsidDel="007912D5">
          <w:rPr>
            <w:rFonts w:ascii="宋体" w:eastAsia="宋体" w:hAnsi="宋体" w:cs="宋体" w:hint="eastAsia"/>
            <w:lang w:eastAsia="zh-CN"/>
          </w:rPr>
          <w:delText>。</w:delText>
        </w:r>
        <w:r w:rsidR="00253D89" w:rsidDel="007912D5">
          <w:rPr>
            <w:rFonts w:ascii="宋体" w:eastAsia="宋体" w:hAnsi="宋体" w:cs="宋体" w:hint="eastAsia"/>
            <w:lang w:eastAsia="zh-CN"/>
          </w:rPr>
          <w:delText>在</w:delText>
        </w:r>
        <w:r w:rsidR="00253D89" w:rsidDel="007912D5">
          <w:rPr>
            <w:rFonts w:hint="eastAsia"/>
            <w:lang w:eastAsia="zh-CN"/>
          </w:rPr>
          <w:delText>30</w:delText>
        </w:r>
        <w:r w:rsidR="00092693" w:rsidDel="007912D5">
          <w:rPr>
            <w:rFonts w:ascii="宋体" w:hAnsi="宋体" w:cs="宋体" w:hint="eastAsia"/>
            <w:lang w:eastAsia="zh-CN"/>
          </w:rPr>
          <w:delText>°</w:delText>
        </w:r>
        <w:r w:rsidR="00092693" w:rsidDel="007912D5">
          <w:rPr>
            <w:rFonts w:ascii="宋体" w:hAnsi="宋体" w:cs="宋体" w:hint="eastAsia"/>
            <w:lang w:eastAsia="zh-CN"/>
          </w:rPr>
          <w:delText>N</w:delText>
        </w:r>
        <w:r w:rsidR="00253D89" w:rsidDel="007912D5">
          <w:rPr>
            <w:rFonts w:ascii="宋体" w:eastAsia="宋体" w:hAnsi="宋体" w:cs="宋体" w:hint="eastAsia"/>
            <w:lang w:eastAsia="zh-CN"/>
          </w:rPr>
          <w:delText>、</w:delText>
        </w:r>
        <w:r w:rsidR="00253D89" w:rsidDel="007912D5">
          <w:rPr>
            <w:rFonts w:ascii="宋体" w:hAnsi="宋体" w:cs="宋体" w:hint="eastAsia"/>
            <w:lang w:eastAsia="zh-CN"/>
          </w:rPr>
          <w:delText>22</w:delText>
        </w:r>
        <w:r w:rsidR="00253D89" w:rsidDel="007912D5">
          <w:rPr>
            <w:rFonts w:ascii="宋体" w:hAnsi="宋体" w:cs="宋体" w:hint="eastAsia"/>
            <w:lang w:eastAsia="zh-CN"/>
          </w:rPr>
          <w:delText>°</w:delText>
        </w:r>
        <w:r w:rsidR="00253D89" w:rsidDel="007912D5">
          <w:rPr>
            <w:rFonts w:ascii="宋体" w:hAnsi="宋体" w:cs="宋体" w:hint="eastAsia"/>
            <w:lang w:eastAsia="zh-CN"/>
          </w:rPr>
          <w:delText>N</w:delText>
        </w:r>
        <w:r w:rsidR="00A94E60" w:rsidDel="007912D5">
          <w:rPr>
            <w:rFonts w:ascii="宋体" w:eastAsia="宋体" w:hAnsi="宋体" w:cs="宋体" w:hint="eastAsia"/>
            <w:lang w:eastAsia="zh-CN"/>
          </w:rPr>
          <w:delText>附近</w:delText>
        </w:r>
        <w:r w:rsidR="00092693" w:rsidDel="007912D5">
          <w:rPr>
            <w:rFonts w:ascii="宋体" w:eastAsia="宋体" w:hAnsi="宋体" w:cs="宋体" w:hint="eastAsia"/>
            <w:lang w:eastAsia="zh-CN"/>
          </w:rPr>
          <w:delText>，</w:delText>
        </w:r>
        <w:r w:rsidR="000F5C87" w:rsidDel="007912D5">
          <w:rPr>
            <w:rFonts w:ascii="宋体" w:eastAsia="宋体" w:hAnsi="宋体" w:cs="宋体" w:hint="eastAsia"/>
            <w:lang w:eastAsia="zh-CN"/>
          </w:rPr>
          <w:delText>存在湖泊数量的小高峰</w:delText>
        </w:r>
        <w:r w:rsidR="000F5C87" w:rsidDel="007912D5">
          <w:rPr>
            <w:rFonts w:ascii="宋体" w:hAnsi="宋体" w:cs="宋体" w:hint="eastAsia"/>
            <w:lang w:eastAsia="zh-CN"/>
          </w:rPr>
          <w:delText>(</w:delText>
        </w:r>
        <w:r w:rsidR="00733721" w:rsidDel="007912D5">
          <w:rPr>
            <w:lang w:eastAsia="zh-CN"/>
          </w:rPr>
          <w:fldChar w:fldCharType="begin"/>
        </w:r>
        <w:r w:rsidR="00733721" w:rsidDel="007912D5">
          <w:rPr>
            <w:lang w:eastAsia="zh-CN"/>
          </w:rPr>
          <w:delInstrText xml:space="preserve"> </w:delInstrText>
        </w:r>
        <w:r w:rsidR="00733721" w:rsidDel="007912D5">
          <w:rPr>
            <w:rFonts w:hint="eastAsia"/>
            <w:lang w:eastAsia="zh-CN"/>
          </w:rPr>
          <w:delInstrText>REF _Ref190767925 \h</w:delInstrText>
        </w:r>
        <w:r w:rsidR="00733721" w:rsidDel="007912D5">
          <w:rPr>
            <w:lang w:eastAsia="zh-CN"/>
          </w:rPr>
          <w:delInstrText xml:space="preserve">  \* MERGEFORMAT </w:delInstrText>
        </w:r>
        <w:r w:rsidR="00733721" w:rsidDel="007912D5">
          <w:rPr>
            <w:lang w:eastAsia="zh-CN"/>
          </w:rPr>
        </w:r>
        <w:r w:rsidR="00733721" w:rsidDel="007912D5">
          <w:rPr>
            <w:lang w:eastAsia="zh-CN"/>
          </w:rPr>
          <w:fldChar w:fldCharType="separate"/>
        </w:r>
        <w:r w:rsidR="00733721" w:rsidDel="007912D5">
          <w:rPr>
            <w:lang w:eastAsia="zh-CN"/>
          </w:rPr>
          <w:delText xml:space="preserve">Fig. </w:delText>
        </w:r>
        <w:r w:rsidR="00733721" w:rsidDel="007912D5">
          <w:rPr>
            <w:rFonts w:eastAsia="宋体" w:hint="eastAsia"/>
            <w:noProof/>
            <w:lang w:eastAsia="zh-CN"/>
          </w:rPr>
          <w:delText>6</w:delText>
        </w:r>
        <w:r w:rsidR="00733721" w:rsidDel="007912D5">
          <w:rPr>
            <w:lang w:eastAsia="zh-CN"/>
          </w:rPr>
          <w:fldChar w:fldCharType="end"/>
        </w:r>
        <w:r w:rsidR="00733721" w:rsidDel="007912D5">
          <w:rPr>
            <w:rFonts w:hint="eastAsia"/>
            <w:lang w:eastAsia="zh-CN"/>
          </w:rPr>
          <w:delText>c</w:delText>
        </w:r>
        <w:r w:rsidR="000F5C87" w:rsidDel="007912D5">
          <w:rPr>
            <w:rFonts w:ascii="宋体" w:hAnsi="宋体" w:cs="宋体" w:hint="eastAsia"/>
            <w:lang w:eastAsia="zh-CN"/>
          </w:rPr>
          <w:delText>)</w:delText>
        </w:r>
        <w:r w:rsidR="000F5C87" w:rsidDel="007912D5">
          <w:rPr>
            <w:rFonts w:ascii="宋体" w:eastAsia="宋体" w:hAnsi="宋体" w:cs="宋体" w:hint="eastAsia"/>
            <w:lang w:eastAsia="zh-CN"/>
          </w:rPr>
          <w:delText>，</w:delText>
        </w:r>
        <w:r w:rsidR="00253D89" w:rsidDel="007912D5">
          <w:rPr>
            <w:rFonts w:ascii="宋体" w:eastAsia="宋体" w:hAnsi="宋体" w:cs="宋体" w:hint="eastAsia"/>
            <w:lang w:eastAsia="zh-CN"/>
          </w:rPr>
          <w:delText>主要由北美洲密西西比平原及长江中下游平原</w:delText>
        </w:r>
        <w:r w:rsidR="0089515F" w:rsidDel="007912D5">
          <w:rPr>
            <w:rFonts w:ascii="宋体" w:eastAsia="宋体" w:hAnsi="宋体" w:cs="宋体" w:hint="eastAsia"/>
            <w:lang w:eastAsia="zh-CN"/>
          </w:rPr>
          <w:delText>的小湖泊所贡献</w:delText>
        </w:r>
        <w:r w:rsidR="0089515F" w:rsidDel="007912D5">
          <w:rPr>
            <w:rFonts w:ascii="宋体" w:hAnsi="宋体" w:cs="宋体" w:hint="eastAsia"/>
            <w:lang w:eastAsia="zh-CN"/>
          </w:rPr>
          <w:delText xml:space="preserve"> </w:delText>
        </w:r>
        <w:r w:rsidR="00092693" w:rsidDel="007912D5">
          <w:rPr>
            <w:rFonts w:ascii="宋体" w:hAnsi="宋体" w:cs="宋体" w:hint="eastAsia"/>
            <w:lang w:eastAsia="zh-CN"/>
          </w:rPr>
          <w:delText>(</w:delText>
        </w:r>
        <w:r w:rsidR="00733721" w:rsidDel="007912D5">
          <w:rPr>
            <w:lang w:eastAsia="zh-CN"/>
          </w:rPr>
          <w:fldChar w:fldCharType="begin"/>
        </w:r>
        <w:r w:rsidR="00733721" w:rsidDel="007912D5">
          <w:rPr>
            <w:lang w:eastAsia="zh-CN"/>
          </w:rPr>
          <w:delInstrText xml:space="preserve"> </w:delInstrText>
        </w:r>
        <w:r w:rsidR="00733721" w:rsidDel="007912D5">
          <w:rPr>
            <w:rFonts w:hint="eastAsia"/>
            <w:lang w:eastAsia="zh-CN"/>
          </w:rPr>
          <w:delInstrText>REF _Ref190767925 \h</w:delInstrText>
        </w:r>
        <w:r w:rsidR="00733721" w:rsidDel="007912D5">
          <w:rPr>
            <w:lang w:eastAsia="zh-CN"/>
          </w:rPr>
          <w:delInstrText xml:space="preserve">  \* MERGEFORMAT </w:delInstrText>
        </w:r>
        <w:r w:rsidR="00733721" w:rsidDel="007912D5">
          <w:rPr>
            <w:lang w:eastAsia="zh-CN"/>
          </w:rPr>
        </w:r>
        <w:r w:rsidR="00733721" w:rsidDel="007912D5">
          <w:rPr>
            <w:lang w:eastAsia="zh-CN"/>
          </w:rPr>
          <w:fldChar w:fldCharType="separate"/>
        </w:r>
        <w:r w:rsidR="00733721" w:rsidDel="007912D5">
          <w:rPr>
            <w:lang w:eastAsia="zh-CN"/>
          </w:rPr>
          <w:delText xml:space="preserve">Fig. </w:delText>
        </w:r>
        <w:r w:rsidR="00733721" w:rsidDel="007912D5">
          <w:rPr>
            <w:noProof/>
            <w:lang w:eastAsia="zh-CN"/>
          </w:rPr>
          <w:delText>6</w:delText>
        </w:r>
        <w:r w:rsidR="00733721" w:rsidDel="007912D5">
          <w:rPr>
            <w:lang w:eastAsia="zh-CN"/>
          </w:rPr>
          <w:fldChar w:fldCharType="end"/>
        </w:r>
        <w:r w:rsidR="00092693" w:rsidDel="007912D5">
          <w:rPr>
            <w:rFonts w:hint="eastAsia"/>
            <w:lang w:eastAsia="zh-CN"/>
          </w:rPr>
          <w:delText>b</w:delText>
        </w:r>
        <w:r w:rsidR="00092693" w:rsidDel="007912D5">
          <w:rPr>
            <w:rFonts w:ascii="宋体" w:hAnsi="宋体" w:cs="宋体" w:hint="eastAsia"/>
            <w:lang w:eastAsia="zh-CN"/>
          </w:rPr>
          <w:delText>)</w:delText>
        </w:r>
        <w:r w:rsidR="0089515F" w:rsidDel="007912D5">
          <w:rPr>
            <w:rFonts w:ascii="宋体" w:eastAsia="宋体" w:hAnsi="宋体" w:cs="宋体" w:hint="eastAsia"/>
            <w:lang w:eastAsia="zh-CN"/>
          </w:rPr>
          <w:delText>。</w:delText>
        </w:r>
        <w:r w:rsidR="00ED3589" w:rsidDel="007912D5">
          <w:rPr>
            <w:rFonts w:ascii="宋体" w:eastAsia="宋体" w:hAnsi="宋体" w:cs="宋体" w:hint="eastAsia"/>
            <w:lang w:eastAsia="zh-CN"/>
          </w:rPr>
          <w:delText>热带地区湖泊数量及总面积都较少</w:delText>
        </w:r>
        <w:r w:rsidR="001222DD" w:rsidDel="007912D5">
          <w:rPr>
            <w:rFonts w:ascii="宋体" w:eastAsia="宋体" w:hAnsi="宋体" w:cs="宋体" w:hint="eastAsia"/>
            <w:lang w:eastAsia="zh-CN"/>
          </w:rPr>
          <w:delText>，</w:delText>
        </w:r>
        <w:r w:rsidR="00ED3589" w:rsidDel="007912D5">
          <w:rPr>
            <w:rFonts w:ascii="宋体" w:eastAsia="宋体" w:hAnsi="宋体" w:cs="宋体" w:hint="eastAsia"/>
            <w:lang w:eastAsia="zh-CN"/>
          </w:rPr>
          <w:delText>但仍有几个密集分布区域。</w:delText>
        </w:r>
        <w:r w:rsidR="0089515F" w:rsidDel="007912D5">
          <w:rPr>
            <w:rFonts w:ascii="宋体" w:eastAsia="宋体" w:hAnsi="宋体" w:cs="宋体" w:hint="eastAsia"/>
            <w:lang w:eastAsia="zh-CN"/>
          </w:rPr>
          <w:delText>中国南方的沿海地区、</w:delText>
        </w:r>
        <w:r w:rsidR="00581383" w:rsidDel="007912D5">
          <w:rPr>
            <w:rFonts w:ascii="宋体" w:eastAsia="宋体" w:hAnsi="宋体" w:cs="宋体" w:hint="eastAsia"/>
            <w:lang w:eastAsia="zh-CN"/>
          </w:rPr>
          <w:delText>柬埔寨及印度东部沿海地区，分布有大量的养殖鱼塘</w:delText>
        </w:r>
        <w:r w:rsidR="00581383" w:rsidDel="007912D5">
          <w:rPr>
            <w:rFonts w:ascii="宋体" w:hAnsi="宋体" w:cs="宋体" w:hint="eastAsia"/>
            <w:lang w:eastAsia="zh-CN"/>
          </w:rPr>
          <w:delText>(</w:delText>
        </w:r>
        <w:r w:rsidR="00581383" w:rsidDel="007912D5">
          <w:rPr>
            <w:lang w:eastAsia="zh-CN"/>
          </w:rPr>
          <w:fldChar w:fldCharType="begin"/>
        </w:r>
        <w:r w:rsidR="00581383" w:rsidDel="007912D5">
          <w:rPr>
            <w:lang w:eastAsia="zh-CN"/>
          </w:rPr>
          <w:delInstrText xml:space="preserve"> </w:delInstrText>
        </w:r>
        <w:r w:rsidR="00581383" w:rsidDel="007912D5">
          <w:rPr>
            <w:rFonts w:hint="eastAsia"/>
            <w:lang w:eastAsia="zh-CN"/>
          </w:rPr>
          <w:delInstrText>REF _Ref190767925 \h</w:delInstrText>
        </w:r>
        <w:r w:rsidR="00581383" w:rsidDel="007912D5">
          <w:rPr>
            <w:lang w:eastAsia="zh-CN"/>
          </w:rPr>
          <w:delInstrText xml:space="preserve"> </w:delInstrText>
        </w:r>
        <w:r w:rsidR="009C4D5F" w:rsidDel="007912D5">
          <w:rPr>
            <w:lang w:eastAsia="zh-CN"/>
          </w:rPr>
          <w:delInstrText xml:space="preserve"> \* MERGEFORMAT </w:delInstrText>
        </w:r>
        <w:r w:rsidR="00581383" w:rsidDel="007912D5">
          <w:rPr>
            <w:lang w:eastAsia="zh-CN"/>
          </w:rPr>
        </w:r>
        <w:r w:rsidR="00581383" w:rsidDel="007912D5">
          <w:rPr>
            <w:lang w:eastAsia="zh-CN"/>
          </w:rPr>
          <w:fldChar w:fldCharType="separate"/>
        </w:r>
        <w:r w:rsidR="00733721" w:rsidDel="007912D5">
          <w:rPr>
            <w:lang w:eastAsia="zh-CN"/>
          </w:rPr>
          <w:delText xml:space="preserve">Fig. </w:delText>
        </w:r>
        <w:r w:rsidR="00733721" w:rsidDel="007912D5">
          <w:rPr>
            <w:noProof/>
            <w:lang w:eastAsia="zh-CN"/>
          </w:rPr>
          <w:delText>6</w:delText>
        </w:r>
        <w:r w:rsidR="00581383" w:rsidDel="007912D5">
          <w:rPr>
            <w:lang w:eastAsia="zh-CN"/>
          </w:rPr>
          <w:fldChar w:fldCharType="end"/>
        </w:r>
        <w:r w:rsidR="00581383" w:rsidDel="007912D5">
          <w:rPr>
            <w:rFonts w:hint="eastAsia"/>
            <w:lang w:eastAsia="zh-CN"/>
          </w:rPr>
          <w:delText>b</w:delText>
        </w:r>
        <w:r w:rsidR="00581383" w:rsidDel="007912D5">
          <w:rPr>
            <w:rFonts w:ascii="宋体" w:hAnsi="宋体" w:cs="宋体" w:hint="eastAsia"/>
            <w:lang w:eastAsia="zh-CN"/>
          </w:rPr>
          <w:delText>)</w:delText>
        </w:r>
        <w:r w:rsidR="00581383" w:rsidDel="007912D5">
          <w:rPr>
            <w:rFonts w:ascii="宋体" w:eastAsia="宋体" w:hAnsi="宋体" w:cs="宋体" w:hint="eastAsia"/>
            <w:lang w:eastAsia="zh-CN"/>
          </w:rPr>
          <w:delText>。</w:delText>
        </w:r>
        <w:r w:rsidR="002D0B42" w:rsidDel="007912D5">
          <w:rPr>
            <w:rFonts w:ascii="宋体" w:eastAsia="宋体" w:hAnsi="宋体" w:cs="宋体" w:hint="eastAsia"/>
            <w:lang w:eastAsia="zh-CN"/>
          </w:rPr>
          <w:delText>这些小湖泊对总湖泊面积的贡献不大</w:delText>
        </w:r>
        <w:r w:rsidR="001222DD" w:rsidDel="007912D5">
          <w:rPr>
            <w:rFonts w:ascii="宋体" w:eastAsia="宋体" w:hAnsi="宋体" w:cs="宋体" w:hint="eastAsia"/>
            <w:lang w:eastAsia="zh-CN"/>
          </w:rPr>
          <w:delText>，但分布于人口稠密地区，</w:delText>
        </w:r>
        <w:r w:rsidR="002D0B42" w:rsidDel="007912D5">
          <w:rPr>
            <w:rFonts w:ascii="宋体" w:eastAsia="宋体" w:hAnsi="宋体" w:cs="宋体" w:hint="eastAsia"/>
            <w:lang w:eastAsia="zh-CN"/>
          </w:rPr>
          <w:delText>与</w:delText>
        </w:r>
        <w:r w:rsidR="0089515F" w:rsidDel="007912D5">
          <w:rPr>
            <w:rFonts w:ascii="宋体" w:eastAsia="宋体" w:hAnsi="宋体" w:cs="宋体" w:hint="eastAsia"/>
            <w:lang w:eastAsia="zh-CN"/>
          </w:rPr>
          <w:delText>人类的生产</w:delText>
        </w:r>
        <w:r w:rsidR="002D0B42" w:rsidDel="007912D5">
          <w:rPr>
            <w:rFonts w:ascii="宋体" w:eastAsia="宋体" w:hAnsi="宋体" w:cs="宋体" w:hint="eastAsia"/>
            <w:lang w:eastAsia="zh-CN"/>
          </w:rPr>
          <w:delText>生活息息相关，十分的重要。</w:delText>
        </w:r>
        <w:r w:rsidR="00ED3589" w:rsidDel="007912D5">
          <w:rPr>
            <w:rFonts w:ascii="宋体" w:eastAsia="宋体" w:hAnsi="宋体" w:cs="宋体" w:hint="eastAsia"/>
            <w:lang w:eastAsia="zh-CN"/>
          </w:rPr>
          <w:delText>南美洲亚马逊河流域及非洲的东非大裂谷有一些大湖泊，使得纬度剖面总面积在</w:delText>
        </w:r>
        <w:r w:rsidR="00ED3589" w:rsidDel="007912D5">
          <w:rPr>
            <w:rFonts w:ascii="宋体" w:hAnsi="宋体" w:cs="宋体" w:hint="eastAsia"/>
            <w:lang w:eastAsia="zh-CN"/>
          </w:rPr>
          <w:delText>1~5</w:delText>
        </w:r>
        <w:r w:rsidR="00ED3589" w:rsidDel="007912D5">
          <w:rPr>
            <w:rFonts w:ascii="宋体" w:hAnsi="宋体" w:cs="宋体" w:hint="eastAsia"/>
            <w:lang w:eastAsia="zh-CN"/>
          </w:rPr>
          <w:delText>°</w:delText>
        </w:r>
        <w:r w:rsidR="00ED3589" w:rsidDel="007912D5">
          <w:rPr>
            <w:rFonts w:ascii="宋体" w:hAnsi="宋体" w:cs="宋体" w:hint="eastAsia"/>
            <w:lang w:eastAsia="zh-CN"/>
          </w:rPr>
          <w:delText>S</w:delText>
        </w:r>
        <w:r w:rsidR="00ED3589" w:rsidDel="007912D5">
          <w:rPr>
            <w:rFonts w:ascii="宋体" w:eastAsia="宋体" w:hAnsi="宋体" w:cs="宋体" w:hint="eastAsia"/>
            <w:lang w:eastAsia="zh-CN"/>
          </w:rPr>
          <w:delText>之间存在一个小峰值。在经度剖面上，西半球</w:delText>
        </w:r>
        <w:r w:rsidR="00074DE5" w:rsidDel="007912D5">
          <w:rPr>
            <w:rFonts w:ascii="宋体" w:eastAsia="宋体" w:hAnsi="宋体" w:cs="宋体" w:hint="eastAsia"/>
            <w:lang w:eastAsia="zh-CN"/>
          </w:rPr>
          <w:delText>的湖泊总</w:delText>
        </w:r>
        <w:r w:rsidR="00ED3589" w:rsidDel="007912D5">
          <w:rPr>
            <w:rFonts w:ascii="宋体" w:eastAsia="宋体" w:hAnsi="宋体" w:cs="宋体" w:hint="eastAsia"/>
            <w:lang w:eastAsia="zh-CN"/>
          </w:rPr>
          <w:delText>面积、数量</w:delText>
        </w:r>
        <w:r w:rsidR="00074DE5" w:rsidDel="007912D5">
          <w:rPr>
            <w:rFonts w:ascii="宋体" w:eastAsia="宋体" w:hAnsi="宋体" w:cs="宋体" w:hint="eastAsia"/>
            <w:lang w:eastAsia="zh-CN"/>
          </w:rPr>
          <w:delText>由</w:delText>
        </w:r>
        <w:r w:rsidR="00074DE5" w:rsidRPr="00BF7D69" w:rsidDel="007912D5">
          <w:rPr>
            <w:rFonts w:ascii="宋体" w:eastAsia="宋体" w:hAnsi="宋体" w:cs="宋体" w:hint="eastAsia"/>
            <w:lang w:eastAsia="zh-CN"/>
          </w:rPr>
          <w:delText>加拿大地盾</w:delText>
        </w:r>
        <w:r w:rsidR="00074DE5" w:rsidDel="007912D5">
          <w:rPr>
            <w:rFonts w:ascii="宋体" w:eastAsia="宋体" w:hAnsi="宋体" w:cs="宋体" w:hint="eastAsia"/>
            <w:lang w:eastAsia="zh-CN"/>
          </w:rPr>
          <w:delText>地区的密集湖泊主导</w:delText>
        </w:r>
        <w:r w:rsidR="00ED3589" w:rsidDel="007912D5">
          <w:rPr>
            <w:rFonts w:ascii="宋体" w:eastAsia="宋体" w:hAnsi="宋体" w:cs="宋体" w:hint="eastAsia"/>
            <w:lang w:eastAsia="zh-CN"/>
          </w:rPr>
          <w:delText>；而东半球</w:delText>
        </w:r>
        <w:r w:rsidR="00074DE5" w:rsidDel="007912D5">
          <w:rPr>
            <w:rFonts w:ascii="宋体" w:eastAsia="宋体" w:hAnsi="宋体" w:cs="宋体" w:hint="eastAsia"/>
            <w:lang w:eastAsia="zh-CN"/>
          </w:rPr>
          <w:delText>湖泊的总</w:delText>
        </w:r>
        <w:r w:rsidR="00ED3589" w:rsidDel="007912D5">
          <w:rPr>
            <w:rFonts w:ascii="宋体" w:eastAsia="宋体" w:hAnsi="宋体" w:cs="宋体" w:hint="eastAsia"/>
            <w:lang w:eastAsia="zh-CN"/>
          </w:rPr>
          <w:delText>面积与数量的</w:delText>
        </w:r>
        <w:r w:rsidR="00074DE5" w:rsidDel="007912D5">
          <w:rPr>
            <w:rFonts w:ascii="宋体" w:eastAsia="宋体" w:hAnsi="宋体" w:cs="宋体" w:hint="eastAsia"/>
            <w:lang w:eastAsia="zh-CN"/>
          </w:rPr>
          <w:delText>峰值不完全对应，湖泊面积</w:delText>
        </w:r>
        <w:r w:rsidR="000733F9" w:rsidDel="007912D5">
          <w:rPr>
            <w:rFonts w:ascii="宋体" w:eastAsia="宋体" w:hAnsi="宋体" w:cs="宋体" w:hint="eastAsia"/>
            <w:lang w:eastAsia="zh-CN"/>
          </w:rPr>
          <w:delText>由</w:delText>
        </w:r>
        <w:r w:rsidR="000733F9" w:rsidDel="007912D5">
          <w:rPr>
            <w:rFonts w:ascii="宋体" w:hAnsi="宋体" w:cs="宋体" w:hint="eastAsia"/>
            <w:lang w:eastAsia="zh-CN"/>
          </w:rPr>
          <w:delText>29~35</w:delText>
        </w:r>
        <w:r w:rsidR="00074DE5" w:rsidDel="007912D5">
          <w:rPr>
            <w:rFonts w:ascii="宋体" w:hAnsi="宋体" w:cs="宋体" w:hint="eastAsia"/>
            <w:lang w:eastAsia="zh-CN"/>
          </w:rPr>
          <w:delText>°</w:delText>
        </w:r>
        <w:r w:rsidR="00074DE5" w:rsidDel="007912D5">
          <w:rPr>
            <w:rFonts w:ascii="宋体" w:hAnsi="宋体" w:cs="宋体" w:hint="eastAsia"/>
            <w:lang w:eastAsia="zh-CN"/>
          </w:rPr>
          <w:delText>E</w:delText>
        </w:r>
        <w:r w:rsidR="000733F9" w:rsidDel="007912D5">
          <w:rPr>
            <w:rFonts w:ascii="宋体" w:eastAsia="宋体" w:hAnsi="宋体" w:cs="宋体" w:hint="eastAsia"/>
            <w:lang w:eastAsia="zh-CN"/>
          </w:rPr>
          <w:delText>的东非大裂谷湖泊</w:delText>
        </w:r>
        <w:r w:rsidR="00074DE5" w:rsidDel="007912D5">
          <w:rPr>
            <w:rFonts w:ascii="宋体" w:eastAsia="宋体" w:hAnsi="宋体" w:cs="宋体" w:hint="eastAsia"/>
            <w:lang w:eastAsia="zh-CN"/>
          </w:rPr>
          <w:delText>及</w:delText>
        </w:r>
        <w:r w:rsidR="000733F9" w:rsidDel="007912D5">
          <w:rPr>
            <w:rFonts w:ascii="宋体" w:hAnsi="宋体" w:cs="宋体" w:hint="eastAsia"/>
            <w:lang w:eastAsia="zh-CN"/>
          </w:rPr>
          <w:delText>49~53</w:delText>
        </w:r>
        <w:r w:rsidR="000733F9" w:rsidDel="007912D5">
          <w:rPr>
            <w:rFonts w:ascii="宋体" w:hAnsi="宋体" w:cs="宋体" w:hint="eastAsia"/>
            <w:lang w:eastAsia="zh-CN"/>
          </w:rPr>
          <w:delText>°</w:delText>
        </w:r>
        <w:r w:rsidR="000733F9" w:rsidDel="007912D5">
          <w:rPr>
            <w:rFonts w:ascii="宋体" w:hAnsi="宋体" w:cs="宋体" w:hint="eastAsia"/>
            <w:lang w:eastAsia="zh-CN"/>
          </w:rPr>
          <w:delText>E</w:delText>
        </w:r>
        <w:r w:rsidR="000733F9" w:rsidDel="007912D5">
          <w:rPr>
            <w:rFonts w:ascii="宋体" w:eastAsia="宋体" w:hAnsi="宋体" w:cs="宋体" w:hint="eastAsia"/>
            <w:lang w:eastAsia="zh-CN"/>
          </w:rPr>
          <w:delText>的里海主导，湖泊数量则在</w:delText>
        </w:r>
        <w:r w:rsidR="000733F9" w:rsidDel="007912D5">
          <w:rPr>
            <w:rFonts w:ascii="宋体" w:hAnsi="宋体" w:cs="宋体" w:hint="eastAsia"/>
            <w:lang w:eastAsia="zh-CN"/>
          </w:rPr>
          <w:delText>66~120</w:delText>
        </w:r>
        <w:r w:rsidR="000733F9" w:rsidDel="007912D5">
          <w:rPr>
            <w:rFonts w:ascii="宋体" w:hAnsi="宋体" w:cs="宋体" w:hint="eastAsia"/>
            <w:lang w:eastAsia="zh-CN"/>
          </w:rPr>
          <w:delText>°</w:delText>
        </w:r>
        <w:r w:rsidR="000733F9" w:rsidDel="007912D5">
          <w:rPr>
            <w:rFonts w:ascii="宋体" w:hAnsi="宋体" w:cs="宋体" w:hint="eastAsia"/>
            <w:lang w:eastAsia="zh-CN"/>
          </w:rPr>
          <w:delText>E</w:delText>
        </w:r>
        <w:r w:rsidR="000733F9" w:rsidDel="007912D5">
          <w:rPr>
            <w:rFonts w:ascii="宋体" w:eastAsia="宋体" w:hAnsi="宋体" w:cs="宋体" w:hint="eastAsia"/>
            <w:lang w:eastAsia="zh-CN"/>
          </w:rPr>
          <w:delText>之间存在多个峰值</w:delText>
        </w:r>
        <w:r w:rsidR="000733F9" w:rsidDel="007912D5">
          <w:rPr>
            <w:rFonts w:ascii="宋体" w:hAnsi="宋体" w:cs="宋体" w:hint="eastAsia"/>
            <w:lang w:eastAsia="zh-CN"/>
          </w:rPr>
          <w:delText>(</w:delText>
        </w:r>
        <w:r w:rsidR="000733F9" w:rsidDel="007912D5">
          <w:rPr>
            <w:lang w:eastAsia="zh-CN"/>
          </w:rPr>
          <w:fldChar w:fldCharType="begin"/>
        </w:r>
        <w:r w:rsidR="000733F9" w:rsidDel="007912D5">
          <w:rPr>
            <w:lang w:eastAsia="zh-CN"/>
          </w:rPr>
          <w:delInstrText xml:space="preserve"> </w:delInstrText>
        </w:r>
        <w:r w:rsidR="000733F9" w:rsidDel="007912D5">
          <w:rPr>
            <w:rFonts w:hint="eastAsia"/>
            <w:lang w:eastAsia="zh-CN"/>
          </w:rPr>
          <w:delInstrText>REF _Ref190767925 \h</w:delInstrText>
        </w:r>
        <w:r w:rsidR="000733F9" w:rsidDel="007912D5">
          <w:rPr>
            <w:lang w:eastAsia="zh-CN"/>
          </w:rPr>
          <w:delInstrText xml:space="preserve"> </w:delInstrText>
        </w:r>
        <w:r w:rsidR="009C4D5F" w:rsidDel="007912D5">
          <w:rPr>
            <w:lang w:eastAsia="zh-CN"/>
          </w:rPr>
          <w:delInstrText xml:space="preserve"> \* MERGEFORMAT </w:delInstrText>
        </w:r>
        <w:r w:rsidR="000733F9" w:rsidDel="007912D5">
          <w:rPr>
            <w:lang w:eastAsia="zh-CN"/>
          </w:rPr>
        </w:r>
        <w:r w:rsidR="000733F9" w:rsidDel="007912D5">
          <w:rPr>
            <w:lang w:eastAsia="zh-CN"/>
          </w:rPr>
          <w:fldChar w:fldCharType="separate"/>
        </w:r>
        <w:r w:rsidR="00733721" w:rsidDel="007912D5">
          <w:rPr>
            <w:lang w:eastAsia="zh-CN"/>
          </w:rPr>
          <w:delText xml:space="preserve">Fig. </w:delText>
        </w:r>
        <w:r w:rsidR="00733721" w:rsidDel="007912D5">
          <w:rPr>
            <w:noProof/>
            <w:lang w:eastAsia="zh-CN"/>
          </w:rPr>
          <w:delText>6</w:delText>
        </w:r>
        <w:r w:rsidR="000733F9" w:rsidDel="007912D5">
          <w:rPr>
            <w:lang w:eastAsia="zh-CN"/>
          </w:rPr>
          <w:fldChar w:fldCharType="end"/>
        </w:r>
        <w:r w:rsidR="000733F9" w:rsidDel="007912D5">
          <w:rPr>
            <w:rFonts w:hint="eastAsia"/>
            <w:lang w:eastAsia="zh-CN"/>
          </w:rPr>
          <w:delText>d</w:delText>
        </w:r>
        <w:r w:rsidR="000733F9" w:rsidDel="007912D5">
          <w:rPr>
            <w:rFonts w:ascii="宋体" w:hAnsi="宋体" w:cs="宋体" w:hint="eastAsia"/>
            <w:lang w:eastAsia="zh-CN"/>
          </w:rPr>
          <w:delText>)</w:delText>
        </w:r>
        <w:r w:rsidR="00ED3589" w:rsidDel="007912D5">
          <w:rPr>
            <w:rFonts w:ascii="宋体" w:eastAsia="宋体" w:hAnsi="宋体" w:cs="宋体" w:hint="eastAsia"/>
            <w:lang w:eastAsia="zh-CN"/>
          </w:rPr>
          <w:delText>。</w:delText>
        </w:r>
      </w:del>
    </w:p>
    <w:p w14:paraId="67699975" w14:textId="47A355BA" w:rsidR="00CE7754" w:rsidDel="007912D5" w:rsidRDefault="00CE7754" w:rsidP="007912D5">
      <w:pPr>
        <w:pStyle w:val="af3"/>
        <w:rPr>
          <w:del w:id="184" w:author="蓓慧 胡" w:date="2025-03-07T12:23:00Z" w16du:dateUtc="2025-03-07T04:23:00Z"/>
          <w:lang w:eastAsia="zh-CN"/>
        </w:rPr>
        <w:pPrChange w:id="185" w:author="蓓慧 胡" w:date="2025-03-07T12:23:00Z" w16du:dateUtc="2025-03-07T04:23:00Z">
          <w:pPr>
            <w:keepNext/>
            <w:jc w:val="center"/>
          </w:pPr>
        </w:pPrChange>
      </w:pPr>
    </w:p>
    <w:p w14:paraId="1AF91268" w14:textId="1F96B3FE" w:rsidR="00665C78" w:rsidRDefault="00CE7754" w:rsidP="007912D5">
      <w:pPr>
        <w:pStyle w:val="af3"/>
        <w:rPr>
          <w:rFonts w:eastAsia="宋体"/>
          <w:lang w:eastAsia="zh-CN"/>
        </w:rPr>
      </w:pPr>
      <w:bookmarkStart w:id="186" w:name="_Ref190767925"/>
      <w:del w:id="187" w:author="蓓慧 胡" w:date="2025-03-07T12:23:00Z" w16du:dateUtc="2025-03-07T04:23:00Z">
        <w:r w:rsidDel="007912D5">
          <w:delText xml:space="preserve">Fig. </w:delText>
        </w:r>
        <w:r w:rsidDel="007912D5">
          <w:fldChar w:fldCharType="begin"/>
        </w:r>
        <w:r w:rsidDel="007912D5">
          <w:delInstrText xml:space="preserve"> SEQ Fig. \* ARABIC </w:delInstrText>
        </w:r>
        <w:r w:rsidDel="007912D5">
          <w:fldChar w:fldCharType="separate"/>
        </w:r>
        <w:r w:rsidR="00733721" w:rsidDel="007912D5">
          <w:rPr>
            <w:noProof/>
          </w:rPr>
          <w:delText>6</w:delText>
        </w:r>
        <w:r w:rsidDel="007912D5">
          <w:fldChar w:fldCharType="end"/>
        </w:r>
        <w:bookmarkEnd w:id="186"/>
        <w:r w:rsidDel="007912D5">
          <w:rPr>
            <w:rFonts w:hint="eastAsia"/>
            <w:lang w:eastAsia="zh-CN"/>
          </w:rPr>
          <w:delText xml:space="preserve">. Spational distribution of GLAKESplus. (a) </w:delText>
        </w:r>
        <w:r w:rsidRPr="00CE7754" w:rsidDel="007912D5">
          <w:rPr>
            <w:rFonts w:cstheme="majorHAnsi"/>
            <w:lang w:eastAsia="zh-CN"/>
          </w:rPr>
          <w:delText>Lake</w:delText>
        </w:r>
        <w:r w:rsidRPr="00CE7754" w:rsidDel="007912D5">
          <w:rPr>
            <w:rFonts w:hint="eastAsia"/>
            <w:lang w:eastAsia="zh-CN"/>
          </w:rPr>
          <w:delText xml:space="preserve"> </w:delText>
        </w:r>
        <w:r w:rsidDel="007912D5">
          <w:rPr>
            <w:rFonts w:hint="eastAsia"/>
            <w:lang w:eastAsia="zh-CN"/>
          </w:rPr>
          <w:delText xml:space="preserve">area density (total lake area/grid area). </w:delText>
        </w:r>
        <w:r w:rsidRPr="00CE7754" w:rsidDel="007912D5">
          <w:rPr>
            <w:rFonts w:cstheme="majorHAnsi"/>
            <w:lang w:eastAsia="zh-CN"/>
          </w:rPr>
          <w:delText xml:space="preserve">(b) </w:delText>
        </w:r>
        <w:r w:rsidDel="007912D5">
          <w:rPr>
            <w:rFonts w:hint="eastAsia"/>
            <w:lang w:eastAsia="zh-CN"/>
          </w:rPr>
          <w:delText>Lake count p</w:delText>
        </w:r>
        <w:r w:rsidRPr="00CE7754" w:rsidDel="007912D5">
          <w:rPr>
            <w:rFonts w:cstheme="majorHAnsi"/>
            <w:lang w:eastAsia="zh-CN"/>
          </w:rPr>
          <w:delText xml:space="preserve">er 1°×1° grid cell. </w:delText>
        </w:r>
      </w:del>
      <w:r>
        <w:rPr>
          <w:rFonts w:cstheme="majorHAnsi" w:hint="eastAsia"/>
          <w:lang w:eastAsia="zh-CN"/>
        </w:rPr>
        <w:t xml:space="preserve"> </w:t>
      </w:r>
    </w:p>
    <w:p w14:paraId="7DA060EA" w14:textId="1EB76299" w:rsidR="00652A94" w:rsidRDefault="006550F3" w:rsidP="00D44534">
      <w:pPr>
        <w:pStyle w:val="Heading-Secondary"/>
        <w:rPr>
          <w:rFonts w:asciiTheme="minorHAnsi" w:eastAsia="宋体" w:hAnsiTheme="minorHAnsi" w:cstheme="minorHAnsi"/>
          <w:lang w:eastAsia="zh-CN"/>
        </w:rPr>
      </w:pPr>
      <w:r>
        <w:rPr>
          <w:rFonts w:asciiTheme="minorHAnsi" w:eastAsia="宋体" w:hAnsiTheme="minorHAnsi" w:cstheme="minorHAnsi" w:hint="eastAsia"/>
          <w:lang w:eastAsia="zh-CN"/>
        </w:rPr>
        <w:t xml:space="preserve">3.2 </w:t>
      </w:r>
      <w:r w:rsidRPr="006550F3">
        <w:rPr>
          <w:rFonts w:asciiTheme="minorHAnsi" w:eastAsia="宋体" w:hAnsiTheme="minorHAnsi" w:cstheme="minorHAnsi"/>
          <w:lang w:eastAsia="zh-CN"/>
        </w:rPr>
        <w:t>Comparison with other global lake</w:t>
      </w:r>
      <w:r>
        <w:rPr>
          <w:rFonts w:asciiTheme="minorHAnsi" w:eastAsia="宋体" w:hAnsiTheme="minorHAnsi" w:cstheme="minorHAnsi" w:hint="eastAsia"/>
          <w:lang w:eastAsia="zh-CN"/>
        </w:rPr>
        <w:t xml:space="preserve"> datasets</w:t>
      </w:r>
    </w:p>
    <w:p w14:paraId="54C8413C" w14:textId="7E7072A1" w:rsidR="00266B48" w:rsidRPr="009C4D5F" w:rsidRDefault="00627ED7" w:rsidP="007912D5">
      <w:pPr>
        <w:ind w:firstLineChars="200" w:firstLine="480"/>
        <w:rPr>
          <w:rFonts w:eastAsia="宋体"/>
          <w:lang w:eastAsia="zh-CN"/>
        </w:rPr>
        <w:pPrChange w:id="188" w:author="蓓慧 胡" w:date="2025-03-07T12:24:00Z" w16du:dateUtc="2025-03-07T04:24:00Z">
          <w:pPr/>
        </w:pPrChange>
      </w:pPr>
      <w:bookmarkStart w:id="189" w:name="_Hlk191916095"/>
      <w:r>
        <w:rPr>
          <w:rFonts w:ascii="宋体" w:eastAsia="宋体" w:hAnsi="宋体" w:cs="宋体" w:hint="eastAsia"/>
          <w:lang w:eastAsia="zh-CN"/>
        </w:rPr>
        <w:t>我们将</w:t>
      </w:r>
      <w:proofErr w:type="spellStart"/>
      <w:r>
        <w:rPr>
          <w:rFonts w:hint="eastAsia"/>
          <w:lang w:eastAsia="zh-CN"/>
        </w:rPr>
        <w:t>GLAKESplus</w:t>
      </w:r>
      <w:proofErr w:type="spellEnd"/>
      <w:r>
        <w:rPr>
          <w:rFonts w:ascii="宋体" w:eastAsia="宋体" w:hAnsi="宋体" w:cs="宋体" w:hint="eastAsia"/>
          <w:lang w:eastAsia="zh-CN"/>
        </w:rPr>
        <w:t>与</w:t>
      </w:r>
      <w:r>
        <w:rPr>
          <w:rFonts w:hint="eastAsia"/>
          <w:lang w:eastAsia="zh-CN"/>
        </w:rPr>
        <w:t>GLAKES</w:t>
      </w:r>
      <w:r>
        <w:rPr>
          <w:rFonts w:ascii="宋体" w:eastAsia="宋体" w:hAnsi="宋体" w:cs="宋体" w:hint="eastAsia"/>
          <w:lang w:eastAsia="zh-CN"/>
        </w:rPr>
        <w:t>、</w:t>
      </w:r>
      <w:r>
        <w:rPr>
          <w:rFonts w:hint="eastAsia"/>
          <w:lang w:eastAsia="zh-CN"/>
        </w:rPr>
        <w:t>PLD</w:t>
      </w:r>
      <w:r>
        <w:rPr>
          <w:rFonts w:ascii="宋体" w:eastAsia="宋体" w:hAnsi="宋体" w:cs="宋体" w:hint="eastAsia"/>
          <w:lang w:eastAsia="zh-CN"/>
        </w:rPr>
        <w:t>进行比较，</w:t>
      </w:r>
      <w:r w:rsidR="003E2E7A">
        <w:rPr>
          <w:rFonts w:ascii="宋体" w:eastAsia="宋体" w:hAnsi="宋体" w:cs="宋体" w:hint="eastAsia"/>
          <w:lang w:eastAsia="zh-CN"/>
        </w:rPr>
        <w:t>从而</w:t>
      </w:r>
      <w:r>
        <w:rPr>
          <w:rFonts w:ascii="宋体" w:eastAsia="宋体" w:hAnsi="宋体" w:cs="宋体" w:hint="eastAsia"/>
          <w:lang w:eastAsia="zh-CN"/>
        </w:rPr>
        <w:t>了解</w:t>
      </w:r>
      <w:proofErr w:type="spellStart"/>
      <w:r w:rsidR="003E2E7A">
        <w:rPr>
          <w:rFonts w:hint="eastAsia"/>
          <w:lang w:eastAsia="zh-CN"/>
        </w:rPr>
        <w:t>GLAKESplus</w:t>
      </w:r>
      <w:proofErr w:type="spellEnd"/>
      <w:r w:rsidR="002B1B1D">
        <w:rPr>
          <w:rFonts w:ascii="宋体" w:eastAsia="宋体" w:hAnsi="宋体" w:cs="宋体" w:hint="eastAsia"/>
          <w:lang w:eastAsia="zh-CN"/>
        </w:rPr>
        <w:t>在描绘全球湖泊分布上的</w:t>
      </w:r>
      <w:r w:rsidR="003E2E7A">
        <w:rPr>
          <w:rFonts w:ascii="宋体" w:eastAsia="宋体" w:hAnsi="宋体" w:cs="宋体" w:hint="eastAsia"/>
          <w:lang w:eastAsia="zh-CN"/>
        </w:rPr>
        <w:t>优势与劣势</w:t>
      </w:r>
      <w:r w:rsidR="002B1B1D">
        <w:rPr>
          <w:rFonts w:ascii="宋体" w:eastAsia="宋体" w:hAnsi="宋体" w:cs="宋体" w:hint="eastAsia"/>
          <w:lang w:eastAsia="zh-CN"/>
        </w:rPr>
        <w:t>。</w:t>
      </w:r>
      <w:r w:rsidR="00726ADF">
        <w:rPr>
          <w:rFonts w:ascii="宋体" w:eastAsia="宋体" w:hAnsi="宋体" w:cs="宋体" w:hint="eastAsia"/>
          <w:lang w:eastAsia="zh-CN"/>
        </w:rPr>
        <w:t>我们</w:t>
      </w:r>
      <w:r w:rsidR="00056812">
        <w:rPr>
          <w:rFonts w:ascii="宋体" w:eastAsia="宋体" w:hAnsi="宋体" w:cs="宋体" w:hint="eastAsia"/>
          <w:lang w:eastAsia="zh-CN"/>
        </w:rPr>
        <w:t>首先</w:t>
      </w:r>
      <w:r w:rsidR="002B1B1D">
        <w:rPr>
          <w:rFonts w:ascii="宋体" w:eastAsia="宋体" w:hAnsi="宋体" w:cs="宋体" w:hint="eastAsia"/>
          <w:lang w:eastAsia="zh-CN"/>
        </w:rPr>
        <w:t>将</w:t>
      </w:r>
      <w:r w:rsidR="003E2E7A">
        <w:rPr>
          <w:rFonts w:ascii="宋体" w:eastAsia="宋体" w:hAnsi="宋体" w:cs="宋体" w:hint="eastAsia"/>
          <w:lang w:eastAsia="zh-CN"/>
        </w:rPr>
        <w:t>三个数据集的</w:t>
      </w:r>
      <w:r w:rsidR="002B1B1D">
        <w:rPr>
          <w:rFonts w:ascii="宋体" w:eastAsia="宋体" w:hAnsi="宋体" w:cs="宋体" w:hint="eastAsia"/>
          <w:lang w:eastAsia="zh-CN"/>
        </w:rPr>
        <w:t>湖泊按大小进行分组，统计湖泊总数及总面积，结果如</w:t>
      </w:r>
      <w:del w:id="190" w:author="蓓慧 胡" w:date="2025-03-07T12:24:00Z" w16du:dateUtc="2025-03-07T04:24:00Z">
        <w:r w:rsidR="00733721" w:rsidDel="007912D5">
          <w:rPr>
            <w:lang w:eastAsia="zh-CN"/>
          </w:rPr>
          <w:fldChar w:fldCharType="begin"/>
        </w:r>
        <w:r w:rsidR="00733721" w:rsidDel="007912D5">
          <w:rPr>
            <w:lang w:eastAsia="zh-CN"/>
          </w:rPr>
          <w:delInstrText xml:space="preserve"> </w:delInstrText>
        </w:r>
        <w:r w:rsidR="00733721" w:rsidDel="007912D5">
          <w:rPr>
            <w:rFonts w:hint="eastAsia"/>
            <w:lang w:eastAsia="zh-CN"/>
          </w:rPr>
          <w:delInstrText>REF _Ref190705735 \h</w:delInstrText>
        </w:r>
        <w:r w:rsidR="00733721" w:rsidDel="007912D5">
          <w:rPr>
            <w:lang w:eastAsia="zh-CN"/>
          </w:rPr>
          <w:delInstrText xml:space="preserve">  \* MERGEFORMAT </w:delInstrText>
        </w:r>
        <w:r w:rsidR="00733721" w:rsidDel="007912D5">
          <w:rPr>
            <w:lang w:eastAsia="zh-CN"/>
          </w:rPr>
        </w:r>
        <w:r w:rsidR="00733721" w:rsidDel="007912D5">
          <w:rPr>
            <w:lang w:eastAsia="zh-CN"/>
          </w:rPr>
          <w:fldChar w:fldCharType="separate"/>
        </w:r>
        <w:r w:rsidR="00733721" w:rsidDel="007912D5">
          <w:rPr>
            <w:lang w:eastAsia="zh-CN"/>
          </w:rPr>
          <w:delText xml:space="preserve">Fig. </w:delText>
        </w:r>
        <w:r w:rsidR="00733721" w:rsidDel="007912D5">
          <w:rPr>
            <w:noProof/>
            <w:lang w:eastAsia="zh-CN"/>
          </w:rPr>
          <w:delText>7</w:delText>
        </w:r>
        <w:r w:rsidR="00733721" w:rsidDel="007912D5">
          <w:rPr>
            <w:lang w:eastAsia="zh-CN"/>
          </w:rPr>
          <w:fldChar w:fldCharType="end"/>
        </w:r>
      </w:del>
      <w:ins w:id="191" w:author="蓓慧 胡" w:date="2025-03-07T12:24:00Z" w16du:dateUtc="2025-03-07T04:24:00Z">
        <w:r w:rsidR="007912D5">
          <w:rPr>
            <w:lang w:eastAsia="zh-CN"/>
          </w:rPr>
          <w:fldChar w:fldCharType="begin"/>
        </w:r>
        <w:r w:rsidR="007912D5">
          <w:rPr>
            <w:lang w:eastAsia="zh-CN"/>
          </w:rPr>
          <w:instrText xml:space="preserve"> </w:instrText>
        </w:r>
        <w:r w:rsidR="007912D5">
          <w:rPr>
            <w:rFonts w:hint="eastAsia"/>
            <w:lang w:eastAsia="zh-CN"/>
          </w:rPr>
          <w:instrText>REF _Ref190705735 \h</w:instrText>
        </w:r>
        <w:r w:rsidR="007912D5">
          <w:rPr>
            <w:lang w:eastAsia="zh-CN"/>
          </w:rPr>
          <w:instrText xml:space="preserve">  \* MERGEFORMAT </w:instrText>
        </w:r>
        <w:r w:rsidR="007912D5">
          <w:rPr>
            <w:lang w:eastAsia="zh-CN"/>
          </w:rPr>
        </w:r>
        <w:r w:rsidR="007912D5">
          <w:rPr>
            <w:lang w:eastAsia="zh-CN"/>
          </w:rPr>
          <w:fldChar w:fldCharType="separate"/>
        </w:r>
        <w:r w:rsidR="007912D5">
          <w:rPr>
            <w:lang w:eastAsia="zh-CN"/>
          </w:rPr>
          <w:t xml:space="preserve">Fig. </w:t>
        </w:r>
        <w:r w:rsidR="007912D5">
          <w:rPr>
            <w:rFonts w:eastAsia="宋体" w:hint="eastAsia"/>
            <w:noProof/>
            <w:lang w:eastAsia="zh-CN"/>
          </w:rPr>
          <w:t>6</w:t>
        </w:r>
        <w:r w:rsidR="007912D5">
          <w:rPr>
            <w:lang w:eastAsia="zh-CN"/>
          </w:rPr>
          <w:fldChar w:fldCharType="end"/>
        </w:r>
      </w:ins>
      <w:r w:rsidR="002B1B1D">
        <w:rPr>
          <w:rFonts w:ascii="宋体" w:eastAsia="宋体" w:hAnsi="宋体" w:cs="宋体" w:hint="eastAsia"/>
          <w:lang w:eastAsia="zh-CN"/>
        </w:rPr>
        <w:t>所示。</w:t>
      </w:r>
      <w:r w:rsidR="00B62AB8">
        <w:rPr>
          <w:rFonts w:ascii="宋体" w:eastAsia="宋体" w:hAnsi="宋体" w:cs="宋体" w:hint="eastAsia"/>
          <w:lang w:eastAsia="zh-CN"/>
        </w:rPr>
        <w:t>大于</w:t>
      </w:r>
      <w:r w:rsidR="00B62AB8">
        <w:rPr>
          <w:rFonts w:hint="eastAsia"/>
          <w:lang w:eastAsia="zh-CN"/>
        </w:rPr>
        <w:t>10000 km</w:t>
      </w:r>
      <w:r w:rsidR="00B62AB8" w:rsidRPr="002B1B1D">
        <w:rPr>
          <w:rFonts w:hint="eastAsia"/>
          <w:vertAlign w:val="superscript"/>
          <w:lang w:eastAsia="zh-CN"/>
        </w:rPr>
        <w:t>2</w:t>
      </w:r>
      <w:r w:rsidR="00B62AB8">
        <w:rPr>
          <w:rFonts w:ascii="宋体" w:eastAsia="宋体" w:hAnsi="宋体" w:cs="宋体" w:hint="eastAsia"/>
          <w:lang w:eastAsia="zh-CN"/>
        </w:rPr>
        <w:t>的湖泊</w:t>
      </w:r>
      <w:r w:rsidR="00056812">
        <w:rPr>
          <w:rFonts w:ascii="宋体" w:eastAsia="宋体" w:hAnsi="宋体" w:cs="宋体" w:hint="eastAsia"/>
          <w:lang w:eastAsia="zh-CN"/>
        </w:rPr>
        <w:t>中，三个数据</w:t>
      </w:r>
      <w:proofErr w:type="gramStart"/>
      <w:r w:rsidR="00056812">
        <w:rPr>
          <w:rFonts w:ascii="宋体" w:eastAsia="宋体" w:hAnsi="宋体" w:cs="宋体" w:hint="eastAsia"/>
          <w:lang w:eastAsia="zh-CN"/>
        </w:rPr>
        <w:t>集</w:t>
      </w:r>
      <w:r w:rsidR="00B62AB8">
        <w:rPr>
          <w:rFonts w:ascii="宋体" w:eastAsia="宋体" w:hAnsi="宋体" w:cs="宋体" w:hint="eastAsia"/>
          <w:lang w:eastAsia="zh-CN"/>
        </w:rPr>
        <w:t>数量</w:t>
      </w:r>
      <w:proofErr w:type="gramEnd"/>
      <w:r w:rsidR="00B62AB8">
        <w:rPr>
          <w:rFonts w:ascii="宋体" w:eastAsia="宋体" w:hAnsi="宋体" w:cs="宋体" w:hint="eastAsia"/>
          <w:lang w:eastAsia="zh-CN"/>
        </w:rPr>
        <w:t>一致</w:t>
      </w:r>
      <w:ins w:id="192" w:author="蓓慧 胡" w:date="2025-03-07T12:24:00Z" w16du:dateUtc="2025-03-07T04:24:00Z">
        <w:r w:rsidR="007912D5">
          <w:rPr>
            <w:rFonts w:ascii="宋体" w:eastAsia="宋体" w:hAnsi="宋体" w:cs="宋体" w:hint="eastAsia"/>
            <w:lang w:eastAsia="zh-CN"/>
          </w:rPr>
          <w:t xml:space="preserve"> </w:t>
        </w:r>
      </w:ins>
      <w:r w:rsidR="002A7179">
        <w:rPr>
          <w:rFonts w:hint="eastAsia"/>
          <w:lang w:eastAsia="zh-CN"/>
        </w:rPr>
        <w:t>(</w:t>
      </w:r>
      <w:del w:id="193" w:author="蓓慧 胡" w:date="2025-03-07T12:25:00Z" w16du:dateUtc="2025-03-07T04:25:00Z">
        <w:r w:rsidR="00733721" w:rsidDel="007912D5">
          <w:rPr>
            <w:lang w:eastAsia="zh-CN"/>
          </w:rPr>
          <w:fldChar w:fldCharType="begin"/>
        </w:r>
        <w:r w:rsidR="00733721" w:rsidDel="007912D5">
          <w:rPr>
            <w:lang w:eastAsia="zh-CN"/>
          </w:rPr>
          <w:delInstrText xml:space="preserve"> </w:delInstrText>
        </w:r>
        <w:r w:rsidR="00733721" w:rsidDel="007912D5">
          <w:rPr>
            <w:rFonts w:hint="eastAsia"/>
            <w:lang w:eastAsia="zh-CN"/>
          </w:rPr>
          <w:delInstrText>REF _Ref190705735 \h</w:delInstrText>
        </w:r>
        <w:r w:rsidR="00733721" w:rsidDel="007912D5">
          <w:rPr>
            <w:lang w:eastAsia="zh-CN"/>
          </w:rPr>
          <w:delInstrText xml:space="preserve">  \* MERGEFORMAT </w:delInstrText>
        </w:r>
        <w:r w:rsidR="00733721" w:rsidDel="007912D5">
          <w:rPr>
            <w:lang w:eastAsia="zh-CN"/>
          </w:rPr>
        </w:r>
        <w:r w:rsidR="00733721" w:rsidDel="007912D5">
          <w:rPr>
            <w:lang w:eastAsia="zh-CN"/>
          </w:rPr>
          <w:fldChar w:fldCharType="separate"/>
        </w:r>
        <w:r w:rsidR="00733721" w:rsidDel="007912D5">
          <w:rPr>
            <w:lang w:eastAsia="zh-CN"/>
          </w:rPr>
          <w:delText xml:space="preserve">Fig. </w:delText>
        </w:r>
        <w:r w:rsidR="00733721" w:rsidDel="007912D5">
          <w:rPr>
            <w:noProof/>
            <w:lang w:eastAsia="zh-CN"/>
          </w:rPr>
          <w:delText>7</w:delText>
        </w:r>
        <w:r w:rsidR="00733721" w:rsidDel="007912D5">
          <w:rPr>
            <w:lang w:eastAsia="zh-CN"/>
          </w:rPr>
          <w:fldChar w:fldCharType="end"/>
        </w:r>
        <w:r w:rsidR="002A7179" w:rsidDel="007912D5">
          <w:rPr>
            <w:rFonts w:hint="eastAsia"/>
            <w:lang w:eastAsia="zh-CN"/>
          </w:rPr>
          <w:delText>a</w:delText>
        </w:r>
      </w:del>
      <w:ins w:id="194" w:author="蓓慧 胡" w:date="2025-03-07T12:25:00Z" w16du:dateUtc="2025-03-07T04:25:00Z">
        <w:r w:rsidR="007912D5">
          <w:rPr>
            <w:lang w:eastAsia="zh-CN"/>
          </w:rPr>
          <w:fldChar w:fldCharType="begin"/>
        </w:r>
        <w:r w:rsidR="007912D5">
          <w:rPr>
            <w:lang w:eastAsia="zh-CN"/>
          </w:rPr>
          <w:instrText xml:space="preserve"> </w:instrText>
        </w:r>
        <w:r w:rsidR="007912D5">
          <w:rPr>
            <w:rFonts w:hint="eastAsia"/>
            <w:lang w:eastAsia="zh-CN"/>
          </w:rPr>
          <w:instrText>REF _Ref190705735 \h</w:instrText>
        </w:r>
        <w:r w:rsidR="007912D5">
          <w:rPr>
            <w:lang w:eastAsia="zh-CN"/>
          </w:rPr>
          <w:instrText xml:space="preserve">  \* MERGEFORMAT </w:instrText>
        </w:r>
        <w:r w:rsidR="007912D5">
          <w:rPr>
            <w:lang w:eastAsia="zh-CN"/>
          </w:rPr>
        </w:r>
        <w:r w:rsidR="007912D5">
          <w:rPr>
            <w:lang w:eastAsia="zh-CN"/>
          </w:rPr>
          <w:fldChar w:fldCharType="separate"/>
        </w:r>
        <w:r w:rsidR="007912D5">
          <w:rPr>
            <w:lang w:eastAsia="zh-CN"/>
          </w:rPr>
          <w:t xml:space="preserve">Fig. </w:t>
        </w:r>
        <w:r w:rsidR="007912D5">
          <w:rPr>
            <w:rFonts w:eastAsia="宋体" w:hint="eastAsia"/>
            <w:noProof/>
            <w:lang w:eastAsia="zh-CN"/>
          </w:rPr>
          <w:t>6</w:t>
        </w:r>
        <w:r w:rsidR="007912D5">
          <w:rPr>
            <w:lang w:eastAsia="zh-CN"/>
          </w:rPr>
          <w:fldChar w:fldCharType="end"/>
        </w:r>
        <w:r w:rsidR="007912D5">
          <w:rPr>
            <w:rFonts w:hint="eastAsia"/>
            <w:lang w:eastAsia="zh-CN"/>
          </w:rPr>
          <w:t>a</w:t>
        </w:r>
      </w:ins>
      <w:r w:rsidR="002A7179">
        <w:rPr>
          <w:rFonts w:hint="eastAsia"/>
          <w:lang w:eastAsia="zh-CN"/>
        </w:rPr>
        <w:t>)</w:t>
      </w:r>
      <w:r w:rsidR="001A5EBA">
        <w:rPr>
          <w:rFonts w:ascii="宋体" w:eastAsia="宋体" w:hAnsi="宋体" w:cs="宋体" w:hint="eastAsia"/>
          <w:lang w:eastAsia="zh-CN"/>
        </w:rPr>
        <w:t>，</w:t>
      </w:r>
      <w:del w:id="195" w:author="蓓慧 胡" w:date="2025-03-07T12:26:00Z" w16du:dateUtc="2025-03-07T04:26:00Z">
        <w:r w:rsidR="002A7179" w:rsidDel="00121D97">
          <w:rPr>
            <w:rFonts w:ascii="宋体" w:eastAsia="宋体" w:hAnsi="宋体" w:cs="宋体" w:hint="eastAsia"/>
            <w:lang w:eastAsia="zh-CN"/>
          </w:rPr>
          <w:delText>但</w:delText>
        </w:r>
      </w:del>
      <w:ins w:id="196" w:author="蓓慧 胡" w:date="2025-03-07T12:26:00Z" w16du:dateUtc="2025-03-07T04:26:00Z">
        <w:r w:rsidR="00121D97">
          <w:rPr>
            <w:rFonts w:ascii="宋体" w:eastAsia="宋体" w:hAnsi="宋体" w:cs="宋体" w:hint="eastAsia"/>
            <w:lang w:eastAsia="zh-CN"/>
          </w:rPr>
          <w:t>而</w:t>
        </w:r>
      </w:ins>
      <w:r w:rsidR="002A7179">
        <w:rPr>
          <w:rFonts w:hint="eastAsia"/>
          <w:lang w:eastAsia="zh-CN"/>
        </w:rPr>
        <w:t>PLD</w:t>
      </w:r>
      <w:r w:rsidR="002A7179">
        <w:rPr>
          <w:rFonts w:ascii="宋体" w:eastAsia="宋体" w:hAnsi="宋体" w:cs="宋体" w:hint="eastAsia"/>
          <w:lang w:eastAsia="zh-CN"/>
        </w:rPr>
        <w:t>的</w:t>
      </w:r>
      <w:ins w:id="197" w:author="蓓慧 胡" w:date="2025-03-07T12:28:00Z" w16du:dateUtc="2025-03-07T04:28:00Z">
        <w:r w:rsidR="00121D97">
          <w:rPr>
            <w:rFonts w:ascii="宋体" w:eastAsia="宋体" w:hAnsi="宋体" w:cs="宋体" w:hint="eastAsia"/>
            <w:lang w:eastAsia="zh-CN"/>
          </w:rPr>
          <w:t>总</w:t>
        </w:r>
      </w:ins>
      <w:ins w:id="198" w:author="蓓慧 胡" w:date="2025-03-07T12:26:00Z" w16du:dateUtc="2025-03-07T04:26:00Z">
        <w:r w:rsidR="00121D97">
          <w:rPr>
            <w:rFonts w:ascii="宋体" w:eastAsia="宋体" w:hAnsi="宋体" w:cs="宋体" w:hint="eastAsia"/>
            <w:lang w:eastAsia="zh-CN"/>
          </w:rPr>
          <w:t>面积稍小于</w:t>
        </w:r>
        <w:proofErr w:type="spellStart"/>
        <w:r w:rsidR="00121D97">
          <w:rPr>
            <w:rFonts w:ascii="宋体" w:eastAsia="宋体" w:hAnsi="宋体" w:cs="宋体" w:hint="eastAsia"/>
            <w:lang w:eastAsia="zh-CN"/>
          </w:rPr>
          <w:t>GLAKESplus</w:t>
        </w:r>
        <w:proofErr w:type="spellEnd"/>
        <w:r w:rsidR="00121D97">
          <w:rPr>
            <w:rFonts w:ascii="宋体" w:eastAsia="宋体" w:hAnsi="宋体" w:cs="宋体" w:hint="eastAsia"/>
            <w:lang w:eastAsia="zh-CN"/>
          </w:rPr>
          <w:t>及GLAKES</w:t>
        </w:r>
      </w:ins>
      <w:del w:id="199" w:author="蓓慧 胡" w:date="2025-03-07T12:29:00Z" w16du:dateUtc="2025-03-07T04:29:00Z">
        <w:r w:rsidR="00726ADF" w:rsidDel="00121D97">
          <w:rPr>
            <w:rFonts w:ascii="宋体" w:eastAsia="宋体" w:hAnsi="宋体" w:cs="宋体" w:hint="eastAsia"/>
            <w:lang w:eastAsia="zh-CN"/>
          </w:rPr>
          <w:delText>咸海</w:delText>
        </w:r>
      </w:del>
      <w:del w:id="200" w:author="蓓慧 胡" w:date="2025-03-07T12:27:00Z" w16du:dateUtc="2025-03-07T04:27:00Z">
        <w:r w:rsidR="002A7179" w:rsidDel="00121D97">
          <w:rPr>
            <w:rFonts w:ascii="宋体" w:eastAsia="宋体" w:hAnsi="宋体" w:cs="宋体" w:hint="eastAsia"/>
            <w:lang w:eastAsia="zh-CN"/>
          </w:rPr>
          <w:delText>因干涸被分为三个</w:delText>
        </w:r>
      </w:del>
      <w:del w:id="201" w:author="蓓慧 胡" w:date="2025-03-07T12:29:00Z" w16du:dateUtc="2025-03-07T04:29:00Z">
        <w:r w:rsidR="002A7179" w:rsidDel="00121D97">
          <w:rPr>
            <w:rFonts w:ascii="宋体" w:eastAsia="宋体" w:hAnsi="宋体" w:cs="宋体" w:hint="eastAsia"/>
            <w:lang w:eastAsia="zh-CN"/>
          </w:rPr>
          <w:delText>子湖泊，</w:delText>
        </w:r>
      </w:del>
      <w:del w:id="202" w:author="蓓慧 胡" w:date="2025-03-07T12:27:00Z" w16du:dateUtc="2025-03-07T04:27:00Z">
        <w:r w:rsidR="00726ADF" w:rsidDel="00121D97">
          <w:rPr>
            <w:rFonts w:ascii="宋体" w:eastAsia="宋体" w:hAnsi="宋体" w:cs="宋体" w:hint="eastAsia"/>
            <w:lang w:eastAsia="zh-CN"/>
          </w:rPr>
          <w:delText>未</w:delText>
        </w:r>
      </w:del>
      <w:del w:id="203" w:author="蓓慧 胡" w:date="2025-03-07T12:29:00Z" w16du:dateUtc="2025-03-07T04:29:00Z">
        <w:r w:rsidR="00726ADF" w:rsidDel="00121D97">
          <w:rPr>
            <w:rFonts w:ascii="宋体" w:eastAsia="宋体" w:hAnsi="宋体" w:cs="宋体" w:hint="eastAsia"/>
            <w:lang w:eastAsia="zh-CN"/>
          </w:rPr>
          <w:delText>被纳入</w:delText>
        </w:r>
      </w:del>
      <w:del w:id="204" w:author="蓓慧 胡" w:date="2025-03-07T12:27:00Z" w16du:dateUtc="2025-03-07T04:27:00Z">
        <w:r w:rsidR="002A7179" w:rsidDel="00121D97">
          <w:rPr>
            <w:rFonts w:ascii="宋体" w:eastAsia="宋体" w:hAnsi="宋体" w:cs="宋体" w:hint="eastAsia"/>
            <w:lang w:eastAsia="zh-CN"/>
          </w:rPr>
          <w:delText>该</w:delText>
        </w:r>
        <w:r w:rsidR="00726ADF" w:rsidDel="00121D97">
          <w:rPr>
            <w:rFonts w:ascii="宋体" w:eastAsia="宋体" w:hAnsi="宋体" w:cs="宋体" w:hint="eastAsia"/>
            <w:lang w:eastAsia="zh-CN"/>
          </w:rPr>
          <w:delText>分组</w:delText>
        </w:r>
        <w:r w:rsidR="002A7179" w:rsidDel="00121D97">
          <w:rPr>
            <w:rFonts w:ascii="宋体" w:eastAsia="宋体" w:hAnsi="宋体" w:cs="宋体" w:hint="eastAsia"/>
            <w:lang w:eastAsia="zh-CN"/>
          </w:rPr>
          <w:delText>，导致对应湖泊总面积小于另外两个数据集</w:delText>
        </w:r>
      </w:del>
      <w:r w:rsidR="002A7179">
        <w:rPr>
          <w:rFonts w:hint="eastAsia"/>
          <w:lang w:eastAsia="zh-CN"/>
        </w:rPr>
        <w:t>(</w:t>
      </w:r>
      <w:r w:rsidR="00733721">
        <w:rPr>
          <w:lang w:eastAsia="zh-CN"/>
        </w:rPr>
        <w:fldChar w:fldCharType="begin"/>
      </w:r>
      <w:r w:rsidR="00733721">
        <w:rPr>
          <w:lang w:eastAsia="zh-CN"/>
        </w:rPr>
        <w:instrText xml:space="preserve"> </w:instrText>
      </w:r>
      <w:r w:rsidR="00733721">
        <w:rPr>
          <w:rFonts w:hint="eastAsia"/>
          <w:lang w:eastAsia="zh-CN"/>
        </w:rPr>
        <w:instrText>REF _Ref190705735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7</w:t>
      </w:r>
      <w:r w:rsidR="00733721">
        <w:rPr>
          <w:lang w:eastAsia="zh-CN"/>
        </w:rPr>
        <w:fldChar w:fldCharType="end"/>
      </w:r>
      <w:r w:rsidR="002A7179">
        <w:rPr>
          <w:rFonts w:hint="eastAsia"/>
          <w:lang w:eastAsia="zh-CN"/>
        </w:rPr>
        <w:t>b)</w:t>
      </w:r>
      <w:ins w:id="205" w:author="蓓慧 胡" w:date="2025-03-07T12:29:00Z" w16du:dateUtc="2025-03-07T04:29:00Z">
        <w:r w:rsidR="00121D97">
          <w:rPr>
            <w:rFonts w:ascii="宋体" w:eastAsia="宋体" w:hAnsi="宋体" w:cs="宋体" w:hint="eastAsia"/>
            <w:lang w:eastAsia="zh-CN"/>
          </w:rPr>
          <w:t>，主要由咸海的差异导致</w:t>
        </w:r>
      </w:ins>
      <w:del w:id="206" w:author="蓓慧 胡" w:date="2025-03-07T12:29:00Z" w16du:dateUtc="2025-03-07T04:29:00Z">
        <w:r w:rsidR="002A7179" w:rsidDel="00121D97">
          <w:rPr>
            <w:rFonts w:ascii="宋体" w:eastAsia="宋体" w:hAnsi="宋体" w:cs="宋体" w:hint="eastAsia"/>
            <w:lang w:eastAsia="zh-CN"/>
          </w:rPr>
          <w:delText>，</w:delText>
        </w:r>
        <w:r w:rsidR="00056812" w:rsidDel="00121D97">
          <w:rPr>
            <w:rFonts w:ascii="宋体" w:eastAsia="宋体" w:hAnsi="宋体" w:cs="宋体" w:hint="eastAsia"/>
            <w:lang w:eastAsia="zh-CN"/>
          </w:rPr>
          <w:delText>又因</w:delText>
        </w:r>
        <w:r w:rsidR="002A7179" w:rsidDel="00121D97">
          <w:rPr>
            <w:rFonts w:ascii="宋体" w:eastAsia="宋体" w:hAnsi="宋体" w:cs="宋体" w:hint="eastAsia"/>
            <w:lang w:eastAsia="zh-CN"/>
          </w:rPr>
          <w:delText>密歇根</w:delText>
        </w:r>
        <w:r w:rsidR="00056812" w:rsidDel="00121D97">
          <w:rPr>
            <w:rFonts w:hint="eastAsia"/>
            <w:lang w:eastAsia="zh-CN"/>
          </w:rPr>
          <w:delText>-</w:delText>
        </w:r>
        <w:r w:rsidR="00056812" w:rsidDel="00121D97">
          <w:rPr>
            <w:rFonts w:ascii="宋体" w:eastAsia="宋体" w:hAnsi="宋体" w:cs="宋体" w:hint="eastAsia"/>
            <w:lang w:eastAsia="zh-CN"/>
          </w:rPr>
          <w:delText>休伦湖的一分为二，湖泊数量没有减少</w:delText>
        </w:r>
      </w:del>
      <w:r w:rsidR="001A5EBA">
        <w:rPr>
          <w:rFonts w:ascii="宋体" w:eastAsia="宋体" w:hAnsi="宋体" w:cs="宋体" w:hint="eastAsia"/>
          <w:lang w:eastAsia="zh-CN"/>
        </w:rPr>
        <w:t>。</w:t>
      </w:r>
      <w:r w:rsidR="00DA645B">
        <w:rPr>
          <w:rFonts w:ascii="宋体" w:eastAsia="宋体" w:hAnsi="宋体" w:cs="宋体" w:hint="eastAsia"/>
          <w:lang w:eastAsia="zh-CN"/>
        </w:rPr>
        <w:t>其余</w:t>
      </w:r>
      <w:r w:rsidR="00685375">
        <w:rPr>
          <w:rFonts w:ascii="宋体" w:eastAsia="宋体" w:hAnsi="宋体" w:cs="宋体" w:hint="eastAsia"/>
          <w:lang w:eastAsia="zh-CN"/>
        </w:rPr>
        <w:t>湖泊</w:t>
      </w:r>
      <w:r w:rsidR="001A5EBA">
        <w:rPr>
          <w:rFonts w:ascii="宋体" w:eastAsia="宋体" w:hAnsi="宋体" w:cs="宋体" w:hint="eastAsia"/>
          <w:lang w:eastAsia="zh-CN"/>
        </w:rPr>
        <w:t>组</w:t>
      </w:r>
      <w:r w:rsidR="00685375">
        <w:rPr>
          <w:rFonts w:ascii="宋体" w:eastAsia="宋体" w:hAnsi="宋体" w:cs="宋体" w:hint="eastAsia"/>
          <w:lang w:eastAsia="zh-CN"/>
        </w:rPr>
        <w:t>中</w:t>
      </w:r>
      <w:r w:rsidR="002B1B1D">
        <w:rPr>
          <w:rFonts w:ascii="宋体" w:eastAsia="宋体" w:hAnsi="宋体" w:cs="宋体" w:hint="eastAsia"/>
          <w:lang w:eastAsia="zh-CN"/>
        </w:rPr>
        <w:t>，</w:t>
      </w:r>
      <w:proofErr w:type="spellStart"/>
      <w:r w:rsidR="002B1B1D">
        <w:rPr>
          <w:rFonts w:hint="eastAsia"/>
          <w:lang w:eastAsia="zh-CN"/>
        </w:rPr>
        <w:t>GLAKESplus</w:t>
      </w:r>
      <w:proofErr w:type="spellEnd"/>
      <w:r w:rsidR="002B1B1D">
        <w:rPr>
          <w:rFonts w:ascii="宋体" w:eastAsia="宋体" w:hAnsi="宋体" w:cs="宋体" w:hint="eastAsia"/>
          <w:lang w:eastAsia="zh-CN"/>
        </w:rPr>
        <w:t>的</w:t>
      </w:r>
      <w:r w:rsidR="00056812">
        <w:rPr>
          <w:rFonts w:ascii="宋体" w:eastAsia="宋体" w:hAnsi="宋体" w:cs="宋体" w:hint="eastAsia"/>
          <w:lang w:eastAsia="zh-CN"/>
        </w:rPr>
        <w:t>湖泊</w:t>
      </w:r>
      <w:proofErr w:type="gramStart"/>
      <w:r w:rsidR="001A5EBA">
        <w:rPr>
          <w:rFonts w:ascii="宋体" w:eastAsia="宋体" w:hAnsi="宋体" w:cs="宋体" w:hint="eastAsia"/>
          <w:lang w:eastAsia="zh-CN"/>
        </w:rPr>
        <w:t>总</w:t>
      </w:r>
      <w:r w:rsidR="002B1B1D">
        <w:rPr>
          <w:rFonts w:ascii="宋体" w:eastAsia="宋体" w:hAnsi="宋体" w:cs="宋体" w:hint="eastAsia"/>
          <w:lang w:eastAsia="zh-CN"/>
        </w:rPr>
        <w:t>数量</w:t>
      </w:r>
      <w:ins w:id="207" w:author="蓓慧 胡" w:date="2025-03-07T12:29:00Z" w16du:dateUtc="2025-03-07T04:29:00Z">
        <w:r w:rsidR="00121D97">
          <w:rPr>
            <w:rFonts w:ascii="宋体" w:eastAsia="宋体" w:hAnsi="宋体" w:cs="宋体" w:hint="eastAsia"/>
            <w:lang w:eastAsia="zh-CN"/>
          </w:rPr>
          <w:t>皆</w:t>
        </w:r>
      </w:ins>
      <w:r w:rsidR="002A7179">
        <w:rPr>
          <w:rFonts w:ascii="宋体" w:eastAsia="宋体" w:hAnsi="宋体" w:cs="宋体" w:hint="eastAsia"/>
          <w:lang w:eastAsia="zh-CN"/>
        </w:rPr>
        <w:t>高于</w:t>
      </w:r>
      <w:proofErr w:type="gramEnd"/>
      <w:r w:rsidR="002A7179">
        <w:rPr>
          <w:rFonts w:ascii="宋体" w:eastAsia="宋体" w:hAnsi="宋体" w:cs="宋体" w:hint="eastAsia"/>
          <w:lang w:eastAsia="zh-CN"/>
        </w:rPr>
        <w:t>另外两个数据集，</w:t>
      </w:r>
      <w:del w:id="208" w:author="蓓慧 胡" w:date="2025-03-07T12:30:00Z" w16du:dateUtc="2025-03-07T04:30:00Z">
        <w:r w:rsidR="002A7179" w:rsidDel="00121D97">
          <w:rPr>
            <w:rFonts w:ascii="宋体" w:eastAsia="宋体" w:hAnsi="宋体" w:cs="宋体" w:hint="eastAsia"/>
            <w:lang w:eastAsia="zh-CN"/>
          </w:rPr>
          <w:delText>且</w:delText>
        </w:r>
      </w:del>
      <w:r w:rsidR="00726ADF">
        <w:rPr>
          <w:rFonts w:ascii="宋体" w:eastAsia="宋体" w:hAnsi="宋体" w:cs="宋体" w:hint="eastAsia"/>
          <w:lang w:eastAsia="zh-CN"/>
        </w:rPr>
        <w:t>差距随尺寸变小而增加</w:t>
      </w:r>
      <w:del w:id="209" w:author="蓓慧 胡" w:date="2025-03-07T12:30:00Z" w16du:dateUtc="2025-03-07T04:30:00Z">
        <w:r w:rsidR="00DA645B" w:rsidDel="00121D97">
          <w:rPr>
            <w:rFonts w:ascii="宋体" w:eastAsia="宋体" w:hAnsi="宋体" w:cs="宋体" w:hint="eastAsia"/>
            <w:lang w:eastAsia="zh-CN"/>
          </w:rPr>
          <w:delText>，</w:delText>
        </w:r>
      </w:del>
      <w:ins w:id="210" w:author="蓓慧 胡" w:date="2025-03-07T12:30:00Z" w16du:dateUtc="2025-03-07T04:30:00Z">
        <w:r w:rsidR="00121D97">
          <w:rPr>
            <w:rFonts w:ascii="宋体" w:eastAsia="宋体" w:hAnsi="宋体" w:cs="宋体" w:hint="eastAsia"/>
            <w:lang w:eastAsia="zh-CN"/>
          </w:rPr>
          <w:t>。</w:t>
        </w:r>
      </w:ins>
      <w:r w:rsidR="00056812">
        <w:rPr>
          <w:rFonts w:ascii="宋体" w:eastAsia="宋体" w:hAnsi="宋体" w:cs="宋体" w:hint="eastAsia"/>
          <w:lang w:eastAsia="zh-CN"/>
        </w:rPr>
        <w:t>由于数据分辨率的提高，</w:t>
      </w:r>
      <w:proofErr w:type="spellStart"/>
      <w:r w:rsidR="00056812">
        <w:rPr>
          <w:rFonts w:hint="eastAsia"/>
          <w:lang w:eastAsia="zh-CN"/>
        </w:rPr>
        <w:t>GLAKESplus</w:t>
      </w:r>
      <w:proofErr w:type="spellEnd"/>
      <w:r w:rsidR="00056812">
        <w:rPr>
          <w:rFonts w:hint="eastAsia"/>
          <w:lang w:eastAsia="zh-CN"/>
        </w:rPr>
        <w:t xml:space="preserve"> </w:t>
      </w:r>
      <w:r w:rsidR="00056812">
        <w:rPr>
          <w:rFonts w:ascii="宋体" w:eastAsia="宋体" w:hAnsi="宋体" w:cs="宋体" w:hint="eastAsia"/>
          <w:lang w:eastAsia="zh-CN"/>
        </w:rPr>
        <w:t>能绘制出更多的小湖泊</w:t>
      </w:r>
      <w:ins w:id="211" w:author="蓓慧 胡" w:date="2025-03-07T12:25:00Z" w16du:dateUtc="2025-03-07T04:25:00Z">
        <w:r w:rsidR="007912D5">
          <w:rPr>
            <w:rFonts w:ascii="宋体" w:eastAsia="宋体" w:hAnsi="宋体" w:cs="宋体" w:hint="eastAsia"/>
            <w:lang w:eastAsia="zh-CN"/>
          </w:rPr>
          <w:t xml:space="preserve"> </w:t>
        </w:r>
      </w:ins>
      <w:r w:rsidR="00056812">
        <w:rPr>
          <w:rFonts w:hint="eastAsia"/>
          <w:lang w:eastAsia="zh-CN"/>
        </w:rPr>
        <w:t>(</w:t>
      </w:r>
      <w:r w:rsidR="00056812">
        <w:rPr>
          <w:lang w:eastAsia="zh-CN"/>
        </w:rPr>
        <w:fldChar w:fldCharType="begin"/>
      </w:r>
      <w:r w:rsidR="00056812">
        <w:rPr>
          <w:lang w:eastAsia="zh-CN"/>
        </w:rPr>
        <w:instrText xml:space="preserve"> </w:instrText>
      </w:r>
      <w:r w:rsidR="00056812">
        <w:rPr>
          <w:rFonts w:hint="eastAsia"/>
          <w:lang w:eastAsia="zh-CN"/>
        </w:rPr>
        <w:instrText>REF _Ref190705735 \h</w:instrText>
      </w:r>
      <w:r w:rsidR="00056812">
        <w:rPr>
          <w:lang w:eastAsia="zh-CN"/>
        </w:rPr>
        <w:instrText xml:space="preserve"> </w:instrText>
      </w:r>
      <w:r w:rsidR="009C4D5F">
        <w:rPr>
          <w:lang w:eastAsia="zh-CN"/>
        </w:rPr>
        <w:instrText xml:space="preserve"> \* MERGEFORMAT </w:instrText>
      </w:r>
      <w:r w:rsidR="00056812">
        <w:rPr>
          <w:lang w:eastAsia="zh-CN"/>
        </w:rPr>
      </w:r>
      <w:r w:rsidR="00056812">
        <w:rPr>
          <w:lang w:eastAsia="zh-CN"/>
        </w:rPr>
        <w:fldChar w:fldCharType="separate"/>
      </w:r>
      <w:r w:rsidR="00733721">
        <w:rPr>
          <w:lang w:eastAsia="zh-CN"/>
        </w:rPr>
        <w:t xml:space="preserve">Fig. </w:t>
      </w:r>
      <w:r w:rsidR="00733721">
        <w:rPr>
          <w:noProof/>
          <w:lang w:eastAsia="zh-CN"/>
        </w:rPr>
        <w:t>7</w:t>
      </w:r>
      <w:r w:rsidR="00056812">
        <w:rPr>
          <w:lang w:eastAsia="zh-CN"/>
        </w:rPr>
        <w:fldChar w:fldCharType="end"/>
      </w:r>
      <w:r w:rsidR="00056812">
        <w:rPr>
          <w:rFonts w:hint="eastAsia"/>
          <w:lang w:eastAsia="zh-CN"/>
        </w:rPr>
        <w:t>a)</w:t>
      </w:r>
      <w:r w:rsidR="00056812">
        <w:rPr>
          <w:rFonts w:ascii="宋体" w:eastAsia="宋体" w:hAnsi="宋体" w:cs="宋体" w:hint="eastAsia"/>
          <w:lang w:eastAsia="zh-CN"/>
        </w:rPr>
        <w:t>，在小湖泊绘制方面有显著优势。</w:t>
      </w:r>
      <w:proofErr w:type="spellStart"/>
      <w:r w:rsidR="00056812">
        <w:rPr>
          <w:rFonts w:hint="eastAsia"/>
          <w:lang w:eastAsia="zh-CN"/>
        </w:rPr>
        <w:t>GLAKESplus</w:t>
      </w:r>
      <w:proofErr w:type="spellEnd"/>
      <w:r w:rsidR="00056812">
        <w:rPr>
          <w:rFonts w:ascii="宋体" w:eastAsia="宋体" w:hAnsi="宋体" w:cs="宋体" w:hint="eastAsia"/>
          <w:lang w:eastAsia="zh-CN"/>
        </w:rPr>
        <w:t>的湖泊总面积则因湖泊补全操作</w:t>
      </w:r>
      <w:r w:rsidR="00056812">
        <w:rPr>
          <w:rFonts w:hint="eastAsia"/>
          <w:lang w:eastAsia="zh-CN"/>
        </w:rPr>
        <w:t>(</w:t>
      </w:r>
      <w:r w:rsidR="00733721">
        <w:rPr>
          <w:lang w:eastAsia="zh-CN"/>
        </w:rPr>
        <w:fldChar w:fldCharType="begin"/>
      </w:r>
      <w:r w:rsidR="00733721">
        <w:rPr>
          <w:lang w:eastAsia="zh-CN"/>
        </w:rPr>
        <w:instrText xml:space="preserve"> </w:instrText>
      </w:r>
      <w:r w:rsidR="00733721">
        <w:rPr>
          <w:rFonts w:hint="eastAsia"/>
          <w:lang w:eastAsia="zh-CN"/>
        </w:rPr>
        <w:instrText>REF _Ref190705735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noProof/>
          <w:lang w:eastAsia="zh-CN"/>
        </w:rPr>
        <w:t>7</w:t>
      </w:r>
      <w:r w:rsidR="00733721">
        <w:rPr>
          <w:lang w:eastAsia="zh-CN"/>
        </w:rPr>
        <w:fldChar w:fldCharType="end"/>
      </w:r>
      <w:r w:rsidR="00056812">
        <w:rPr>
          <w:rFonts w:hint="eastAsia"/>
          <w:lang w:eastAsia="zh-CN"/>
        </w:rPr>
        <w:t>b)</w:t>
      </w:r>
      <w:r w:rsidR="00056812">
        <w:rPr>
          <w:rFonts w:ascii="宋体" w:eastAsia="宋体" w:hAnsi="宋体" w:cs="宋体" w:hint="eastAsia"/>
          <w:lang w:eastAsia="zh-CN"/>
        </w:rPr>
        <w:t>及新增的湖泊，皆高于另外两个数据集。</w:t>
      </w:r>
      <w:r w:rsidR="002A7179">
        <w:rPr>
          <w:rFonts w:ascii="宋体" w:eastAsia="宋体" w:hAnsi="宋体" w:cs="宋体" w:hint="eastAsia"/>
          <w:lang w:eastAsia="zh-CN"/>
        </w:rPr>
        <w:t>在</w:t>
      </w:r>
      <w:r w:rsidR="00056812">
        <w:rPr>
          <w:rFonts w:ascii="宋体" w:eastAsia="宋体" w:hAnsi="宋体" w:cs="宋体" w:hint="eastAsia"/>
          <w:lang w:eastAsia="zh-CN"/>
        </w:rPr>
        <w:t>大</w:t>
      </w:r>
      <w:r w:rsidR="002A7179">
        <w:rPr>
          <w:rFonts w:ascii="宋体" w:eastAsia="宋体" w:hAnsi="宋体" w:cs="宋体" w:hint="eastAsia"/>
          <w:lang w:eastAsia="zh-CN"/>
        </w:rPr>
        <w:t>于</w:t>
      </w:r>
      <w:r w:rsidR="002A7179">
        <w:rPr>
          <w:rFonts w:hint="eastAsia"/>
          <w:lang w:eastAsia="zh-CN"/>
        </w:rPr>
        <w:t>1 km</w:t>
      </w:r>
      <w:r w:rsidR="002A7179" w:rsidRPr="002A7179">
        <w:rPr>
          <w:rFonts w:hint="eastAsia"/>
          <w:vertAlign w:val="superscript"/>
          <w:lang w:eastAsia="zh-CN"/>
        </w:rPr>
        <w:t>2</w:t>
      </w:r>
      <w:r w:rsidR="002A7179">
        <w:rPr>
          <w:rFonts w:ascii="宋体" w:eastAsia="宋体" w:hAnsi="宋体" w:cs="宋体" w:hint="eastAsia"/>
          <w:lang w:eastAsia="zh-CN"/>
        </w:rPr>
        <w:t>的湖泊中，</w:t>
      </w:r>
      <w:r w:rsidR="002A7179">
        <w:rPr>
          <w:rFonts w:hint="eastAsia"/>
          <w:lang w:eastAsia="zh-CN"/>
        </w:rPr>
        <w:t>GLAKES</w:t>
      </w:r>
      <w:r w:rsidR="00056812">
        <w:rPr>
          <w:rFonts w:ascii="宋体" w:eastAsia="宋体" w:hAnsi="宋体" w:cs="宋体" w:hint="eastAsia"/>
          <w:lang w:eastAsia="zh-CN"/>
        </w:rPr>
        <w:t>的湖泊数量及面积高于</w:t>
      </w:r>
      <w:r w:rsidR="00056812">
        <w:rPr>
          <w:rFonts w:hint="eastAsia"/>
          <w:lang w:eastAsia="zh-CN"/>
        </w:rPr>
        <w:t>PLD</w:t>
      </w:r>
      <w:r w:rsidR="00056812">
        <w:rPr>
          <w:rFonts w:ascii="宋体" w:eastAsia="宋体" w:hAnsi="宋体" w:cs="宋体" w:hint="eastAsia"/>
          <w:lang w:eastAsia="zh-CN"/>
        </w:rPr>
        <w:t>。这是因为</w:t>
      </w:r>
      <w:r w:rsidR="00056812">
        <w:rPr>
          <w:rFonts w:hint="eastAsia"/>
          <w:lang w:eastAsia="zh-CN"/>
        </w:rPr>
        <w:t>PLD</w:t>
      </w:r>
      <w:r w:rsidR="00056812">
        <w:rPr>
          <w:rFonts w:ascii="宋体" w:eastAsia="宋体" w:hAnsi="宋体" w:cs="宋体" w:hint="eastAsia"/>
          <w:lang w:eastAsia="zh-CN"/>
        </w:rPr>
        <w:t>主要数据来源为</w:t>
      </w:r>
      <w:r w:rsidR="00056812">
        <w:rPr>
          <w:rFonts w:hint="eastAsia"/>
          <w:lang w:eastAsia="zh-CN"/>
        </w:rPr>
        <w:t>Circa-2015</w:t>
      </w:r>
      <w:r w:rsidR="00056812">
        <w:rPr>
          <w:rFonts w:ascii="宋体" w:eastAsia="宋体" w:hAnsi="宋体" w:cs="宋体" w:hint="eastAsia"/>
          <w:lang w:eastAsia="zh-CN"/>
        </w:rPr>
        <w:t>（提供</w:t>
      </w:r>
      <w:r w:rsidR="00056812">
        <w:rPr>
          <w:rFonts w:hint="eastAsia"/>
          <w:lang w:eastAsia="zh-CN"/>
        </w:rPr>
        <w:t>2015</w:t>
      </w:r>
      <w:r w:rsidR="00056812">
        <w:rPr>
          <w:rFonts w:ascii="宋体" w:eastAsia="宋体" w:hAnsi="宋体" w:cs="宋体" w:hint="eastAsia"/>
          <w:lang w:eastAsia="zh-CN"/>
        </w:rPr>
        <w:t>年左右的湖泊平均水面积），而</w:t>
      </w:r>
      <w:r w:rsidR="00056812">
        <w:rPr>
          <w:rFonts w:hint="eastAsia"/>
          <w:lang w:eastAsia="zh-CN"/>
        </w:rPr>
        <w:t>GLAKES</w:t>
      </w:r>
      <w:r w:rsidR="00056812">
        <w:rPr>
          <w:rFonts w:ascii="宋体" w:eastAsia="宋体" w:hAnsi="宋体" w:cs="宋体" w:hint="eastAsia"/>
          <w:lang w:eastAsia="zh-CN"/>
        </w:rPr>
        <w:t>提供近</w:t>
      </w:r>
      <w:r w:rsidR="00056812">
        <w:rPr>
          <w:rFonts w:hint="eastAsia"/>
          <w:lang w:eastAsia="zh-CN"/>
        </w:rPr>
        <w:t>40</w:t>
      </w:r>
      <w:r w:rsidR="00056812">
        <w:rPr>
          <w:rFonts w:ascii="宋体" w:eastAsia="宋体" w:hAnsi="宋体" w:cs="宋体" w:hint="eastAsia"/>
          <w:lang w:eastAsia="zh-CN"/>
        </w:rPr>
        <w:t>年的最大湖泊边界，能绘制出更多的季节性湖泊及</w:t>
      </w:r>
      <w:r w:rsidR="00056812">
        <w:rPr>
          <w:rFonts w:hint="eastAsia"/>
          <w:lang w:eastAsia="zh-CN"/>
        </w:rPr>
        <w:t>2015</w:t>
      </w:r>
      <w:r w:rsidR="00056812">
        <w:rPr>
          <w:rFonts w:ascii="宋体" w:eastAsia="宋体" w:hAnsi="宋体" w:cs="宋体" w:hint="eastAsia"/>
          <w:lang w:eastAsia="zh-CN"/>
        </w:rPr>
        <w:t>年时干涸的湖泊。在小湖泊（</w:t>
      </w:r>
      <w:r w:rsidR="00056812">
        <w:rPr>
          <w:rFonts w:hint="eastAsia"/>
          <w:lang w:eastAsia="zh-CN"/>
        </w:rPr>
        <w:t>&lt;1 km</w:t>
      </w:r>
      <w:r w:rsidR="00056812" w:rsidRPr="00056812">
        <w:rPr>
          <w:rFonts w:hint="eastAsia"/>
          <w:vertAlign w:val="superscript"/>
          <w:lang w:eastAsia="zh-CN"/>
        </w:rPr>
        <w:t>2</w:t>
      </w:r>
      <w:r w:rsidR="00056812">
        <w:rPr>
          <w:rFonts w:ascii="宋体" w:eastAsia="宋体" w:hAnsi="宋体" w:cs="宋体" w:hint="eastAsia"/>
          <w:lang w:eastAsia="zh-CN"/>
        </w:rPr>
        <w:t>）上，</w:t>
      </w:r>
      <w:r w:rsidR="00056812">
        <w:rPr>
          <w:rFonts w:hint="eastAsia"/>
          <w:lang w:eastAsia="zh-CN"/>
        </w:rPr>
        <w:t>GLAKES</w:t>
      </w:r>
      <w:r w:rsidR="002A7179">
        <w:rPr>
          <w:rFonts w:ascii="宋体" w:eastAsia="宋体" w:hAnsi="宋体" w:cs="宋体" w:hint="eastAsia"/>
          <w:lang w:eastAsia="zh-CN"/>
        </w:rPr>
        <w:t>湖泊总数量及面积皆最少</w:t>
      </w:r>
      <w:r w:rsidR="00056812">
        <w:rPr>
          <w:rFonts w:ascii="宋体" w:eastAsia="宋体" w:hAnsi="宋体" w:cs="宋体" w:hint="eastAsia"/>
          <w:lang w:eastAsia="zh-CN"/>
        </w:rPr>
        <w:t>，</w:t>
      </w:r>
      <w:r w:rsidR="00EF7128">
        <w:rPr>
          <w:rFonts w:ascii="宋体" w:eastAsia="宋体" w:hAnsi="宋体" w:cs="宋体" w:hint="eastAsia"/>
          <w:lang w:eastAsia="zh-CN"/>
        </w:rPr>
        <w:t>因其仅覆盖大于</w:t>
      </w:r>
      <w:r w:rsidR="00EF7128">
        <w:rPr>
          <w:rFonts w:hint="eastAsia"/>
          <w:lang w:eastAsia="zh-CN"/>
        </w:rPr>
        <w:t>0.03</w:t>
      </w:r>
      <w:r w:rsidR="00EF7128" w:rsidRPr="002A7179">
        <w:rPr>
          <w:rFonts w:hint="eastAsia"/>
          <w:lang w:eastAsia="zh-CN"/>
        </w:rPr>
        <w:t xml:space="preserve"> </w:t>
      </w:r>
      <w:r w:rsidR="00EF7128">
        <w:rPr>
          <w:rFonts w:hint="eastAsia"/>
          <w:lang w:eastAsia="zh-CN"/>
        </w:rPr>
        <w:t>km</w:t>
      </w:r>
      <w:r w:rsidR="00EF7128" w:rsidRPr="002A7179">
        <w:rPr>
          <w:rFonts w:hint="eastAsia"/>
          <w:vertAlign w:val="superscript"/>
          <w:lang w:eastAsia="zh-CN"/>
        </w:rPr>
        <w:t>2</w:t>
      </w:r>
      <w:r w:rsidR="00EF7128">
        <w:rPr>
          <w:rFonts w:hint="eastAsia"/>
          <w:lang w:eastAsia="zh-CN"/>
        </w:rPr>
        <w:t xml:space="preserve"> </w:t>
      </w:r>
      <w:r w:rsidR="00EF7128">
        <w:rPr>
          <w:rFonts w:ascii="宋体" w:eastAsia="宋体" w:hAnsi="宋体" w:cs="宋体" w:hint="eastAsia"/>
          <w:lang w:eastAsia="zh-CN"/>
        </w:rPr>
        <w:t>的湖泊</w:t>
      </w:r>
      <w:r w:rsidR="00056812">
        <w:rPr>
          <w:rFonts w:ascii="宋体" w:eastAsia="宋体" w:hAnsi="宋体" w:cs="宋体" w:hint="eastAsia"/>
          <w:lang w:eastAsia="zh-CN"/>
        </w:rPr>
        <w:t>，且</w:t>
      </w:r>
      <w:r w:rsidR="00EF7128">
        <w:rPr>
          <w:rFonts w:ascii="宋体" w:eastAsia="宋体" w:hAnsi="宋体" w:cs="宋体" w:hint="eastAsia"/>
          <w:lang w:eastAsia="zh-CN"/>
        </w:rPr>
        <w:t>在小湖泊上有</w:t>
      </w:r>
      <w:r w:rsidR="00056812">
        <w:rPr>
          <w:rFonts w:ascii="宋体" w:eastAsia="宋体" w:hAnsi="宋体" w:cs="宋体" w:hint="eastAsia"/>
          <w:lang w:eastAsia="zh-CN"/>
        </w:rPr>
        <w:t>一定</w:t>
      </w:r>
      <w:proofErr w:type="gramStart"/>
      <w:r w:rsidR="00056812">
        <w:rPr>
          <w:rFonts w:ascii="宋体" w:eastAsia="宋体" w:hAnsi="宋体" w:cs="宋体" w:hint="eastAsia"/>
          <w:lang w:eastAsia="zh-CN"/>
        </w:rPr>
        <w:t>的漏分误差</w:t>
      </w:r>
      <w:proofErr w:type="gramEnd"/>
      <w:r w:rsidR="00056812">
        <w:rPr>
          <w:lang w:eastAsia="zh-CN"/>
        </w:rPr>
        <w:fldChar w:fldCharType="begin"/>
      </w:r>
      <w:r w:rsidR="00EF7128">
        <w:rPr>
          <w:lang w:eastAsia="zh-CN"/>
        </w:rPr>
        <w:instrText xml:space="preserve"> ADDIN ZOTERO_ITEM CSL_CITATION {"citationID":"yHNNo20k","properties":{"formattedCitation":"(Pi et al., 2022)","plainCitation":"(Pi et al., 2022)","noteIndex":0},"citationItems":[{"id":135,"uris":["http://zotero.org/users/10465841/items/KA5W597Q"],"itemData":{"id":135,"type":"article-journal","abstract":"Lakes are important natural resources and carbon gas emitters and are undergoing rapid changes worldwide in response to climate change and human activities. A detailed global characterization of lakes and their long-term dynamics does not exist, which is however crucial for evaluating the associated impacts on water availability and carbon emissions. Here, we map 3.4 million lakes on a global scale, including their explicit maximum extents and probability-weighted area changes over the past four decades. From the beginning period (1984–1999) to the end (2010–2019), the lake area increased across all six continents analyzed, with a net change of +46,278 km2, and 56% of the expansion was attributed to reservoirs. Interestingly, although small lakes (&lt;1 km2) accounted for just 15% of the global lake area, they dominated the variability in total lake size in half of the global inland lake regions. The identified lake area increase over time led to higher lacustrine carbon emissions, mostly attributed to small lakes. Our findings illustrate the emerging roles of small lakes in regulating not only local inland water variability, but also the global trends of surface water extent and carbon emissions.","container-title":"Nature Communications","DOI":"10.1038/s41467-022-33239-3","ISSN":"2041-1723","issue":"1","journalAbbreviation":"Nat Commun","language":"en","license":"2022 The Author(s)","note":"number: 1\npublisher: Nature Publishing Group","page":"5777","source":"www.nature.com","title":"Mapping global lake dynamics reveals the emerging roles of small lakes","volume":"13","author":[{"family":"Pi","given":"Xuehui"},{"family":"Luo","given":"Qiuqi"},{"family":"Feng","given":"Lian"},{"family":"Xu","given":"Yang"},{"family":"Tang","given":"Jing"},{"family":"Liang","given":"Xiuyu"},{"family":"Ma","given":"Enze"},{"family":"Cheng","given":"Ran"},{"family":"Fensholt","given":"Rasmus"},{"family":"Brandt","given":"Martin"},{"family":"Cai","given":"Xiaobin"},{"family":"Gibson","given":"Luke"},{"family":"Liu","given":"Junguo"},{"family":"Zheng","given":"Chunmiao"},{"family":"Li","given":"Weifeng"},{"family":"Bryan","given":"Brett A."}],"issued":{"date-parts":[["2022",10,1]]}}}],"schema":"https://github.com/citation-style-language/schema/raw/master/csl-citation.json"} </w:instrText>
      </w:r>
      <w:r w:rsidR="00056812">
        <w:rPr>
          <w:lang w:eastAsia="zh-CN"/>
        </w:rPr>
        <w:fldChar w:fldCharType="separate"/>
      </w:r>
      <w:r w:rsidR="00EF7128" w:rsidRPr="00EF7128">
        <w:t>(Pi et al., 2022)</w:t>
      </w:r>
      <w:r w:rsidR="00056812">
        <w:rPr>
          <w:lang w:eastAsia="zh-CN"/>
        </w:rPr>
        <w:fldChar w:fldCharType="end"/>
      </w:r>
      <w:r w:rsidR="002A7179">
        <w:rPr>
          <w:rFonts w:ascii="宋体" w:eastAsia="宋体" w:hAnsi="宋体" w:cs="宋体" w:hint="eastAsia"/>
          <w:lang w:eastAsia="zh-CN"/>
        </w:rPr>
        <w:t>。</w:t>
      </w:r>
    </w:p>
    <w:bookmarkEnd w:id="189"/>
    <w:p w14:paraId="56A79662" w14:textId="23B69E17" w:rsidR="003E2E7A" w:rsidRDefault="003E2E7A" w:rsidP="007912D5">
      <w:pPr>
        <w:rPr>
          <w:ins w:id="212" w:author="蓓慧 胡" w:date="2025-03-07T12:23:00Z" w16du:dateUtc="2025-03-07T04:23:00Z"/>
          <w:rFonts w:eastAsia="宋体"/>
          <w:lang w:eastAsia="zh-CN"/>
        </w:rPr>
      </w:pPr>
    </w:p>
    <w:p w14:paraId="2C98804E" w14:textId="21E5D35F" w:rsidR="007912D5" w:rsidRPr="008D28FF" w:rsidRDefault="007912D5" w:rsidP="007912D5">
      <w:pPr>
        <w:pStyle w:val="af3"/>
        <w:rPr>
          <w:ins w:id="213" w:author="蓓慧 胡" w:date="2025-03-07T12:23:00Z" w16du:dateUtc="2025-03-07T04:23:00Z"/>
          <w:rFonts w:eastAsia="宋体" w:hint="eastAsia"/>
          <w:lang w:eastAsia="zh-CN"/>
        </w:rPr>
        <w:pPrChange w:id="214" w:author="蓓慧 胡" w:date="2025-03-07T11:59:00Z" w16du:dateUtc="2025-03-07T03:59:00Z">
          <w:pPr>
            <w:pStyle w:val="Heading-Secondary"/>
          </w:pPr>
        </w:pPrChange>
      </w:pPr>
      <w:ins w:id="215" w:author="蓓慧 胡" w:date="2025-03-07T12:23:00Z" w16du:dateUtc="2025-03-07T04:23:00Z">
        <w:r>
          <w:t xml:space="preserve">Fig </w:t>
        </w:r>
        <w:r>
          <w:fldChar w:fldCharType="begin"/>
        </w:r>
        <w:r>
          <w:instrText xml:space="preserve"> SEQ Figure \* ARABIC </w:instrText>
        </w:r>
        <w:r>
          <w:fldChar w:fldCharType="separate"/>
        </w:r>
        <w:r>
          <w:rPr>
            <w:noProof/>
          </w:rPr>
          <w:t>6</w:t>
        </w:r>
        <w:r>
          <w:fldChar w:fldCharType="end"/>
        </w:r>
        <w:r>
          <w:rPr>
            <w:rFonts w:eastAsia="宋体" w:hint="eastAsia"/>
            <w:lang w:eastAsia="zh-CN"/>
          </w:rPr>
          <w:t>. Comparisons</w:t>
        </w:r>
        <w:r>
          <w:rPr>
            <w:rFonts w:hint="eastAsia"/>
            <w:lang w:eastAsia="zh-CN"/>
          </w:rPr>
          <w:t xml:space="preserve"> among </w:t>
        </w:r>
        <w:proofErr w:type="spellStart"/>
        <w:r>
          <w:rPr>
            <w:rFonts w:hint="eastAsia"/>
            <w:lang w:eastAsia="zh-CN"/>
          </w:rPr>
          <w:t>GLAKESplus</w:t>
        </w:r>
        <w:proofErr w:type="spellEnd"/>
        <w:r>
          <w:rPr>
            <w:rFonts w:hint="eastAsia"/>
            <w:lang w:eastAsia="zh-CN"/>
          </w:rPr>
          <w:t>, GLAKES and PLD</w:t>
        </w:r>
        <w:r>
          <w:rPr>
            <w:rFonts w:eastAsia="宋体" w:hint="eastAsia"/>
            <w:lang w:eastAsia="zh-CN"/>
          </w:rPr>
          <w:t xml:space="preserve"> in logarithmic space</w:t>
        </w:r>
        <w:r>
          <w:rPr>
            <w:rFonts w:hint="eastAsia"/>
            <w:lang w:eastAsia="zh-CN"/>
          </w:rPr>
          <w:t>.</w:t>
        </w:r>
      </w:ins>
    </w:p>
    <w:p w14:paraId="5576B931" w14:textId="77777777" w:rsidR="007912D5" w:rsidRPr="007912D5" w:rsidRDefault="007912D5" w:rsidP="007912D5">
      <w:pPr>
        <w:rPr>
          <w:rFonts w:eastAsia="宋体" w:hint="eastAsia"/>
          <w:lang w:eastAsia="zh-CN"/>
          <w:rPrChange w:id="216" w:author="蓓慧 胡" w:date="2025-03-07T12:23:00Z" w16du:dateUtc="2025-03-07T04:23:00Z">
            <w:rPr/>
          </w:rPrChange>
        </w:rPr>
        <w:pPrChange w:id="217" w:author="蓓慧 胡" w:date="2025-03-07T12:23:00Z" w16du:dateUtc="2025-03-07T04:23:00Z">
          <w:pPr>
            <w:pStyle w:val="Heading-Secondary"/>
            <w:jc w:val="center"/>
          </w:pPr>
        </w:pPrChange>
      </w:pPr>
    </w:p>
    <w:p w14:paraId="76410FD4" w14:textId="3A30110D" w:rsidR="003E2E7A" w:rsidRDefault="003E2E7A" w:rsidP="009C4D5F">
      <w:pPr>
        <w:pStyle w:val="af3"/>
        <w:rPr>
          <w:lang w:eastAsia="zh-CN"/>
        </w:rPr>
      </w:pPr>
      <w:bookmarkStart w:id="218" w:name="_Ref191120315"/>
      <w:r>
        <w:t xml:space="preserve">Fig. </w:t>
      </w:r>
      <w:r>
        <w:fldChar w:fldCharType="begin"/>
      </w:r>
      <w:r>
        <w:instrText xml:space="preserve"> SEQ Fig. \* ARABIC </w:instrText>
      </w:r>
      <w:r>
        <w:fldChar w:fldCharType="separate"/>
      </w:r>
      <w:r w:rsidR="00F827F4">
        <w:rPr>
          <w:noProof/>
        </w:rPr>
        <w:t>7</w:t>
      </w:r>
      <w:r>
        <w:fldChar w:fldCharType="end"/>
      </w:r>
      <w:bookmarkEnd w:id="218"/>
      <w:r>
        <w:rPr>
          <w:rFonts w:hint="eastAsia"/>
          <w:lang w:eastAsia="zh-CN"/>
        </w:rPr>
        <w:t xml:space="preserve">. Regional comparison among </w:t>
      </w:r>
      <w:proofErr w:type="spellStart"/>
      <w:proofErr w:type="gramStart"/>
      <w:r>
        <w:rPr>
          <w:rFonts w:hint="eastAsia"/>
          <w:lang w:eastAsia="zh-CN"/>
        </w:rPr>
        <w:t>GLAKESplus</w:t>
      </w:r>
      <w:proofErr w:type="spellEnd"/>
      <w:r>
        <w:rPr>
          <w:rFonts w:hint="eastAsia"/>
          <w:lang w:eastAsia="zh-CN"/>
        </w:rPr>
        <w:t xml:space="preserve"> ,</w:t>
      </w:r>
      <w:proofErr w:type="gramEnd"/>
      <w:r>
        <w:rPr>
          <w:rFonts w:hint="eastAsia"/>
          <w:lang w:eastAsia="zh-CN"/>
        </w:rPr>
        <w:t xml:space="preserve"> GLAKES and PLD. (a) Ponds in southeast China. (b) </w:t>
      </w:r>
      <w:r w:rsidRPr="006E2AB5">
        <w:rPr>
          <w:lang w:eastAsia="zh-CN"/>
        </w:rPr>
        <w:t>The Uyuni Salt Flat at the southern end of the South American Plateau</w:t>
      </w:r>
      <w:r>
        <w:rPr>
          <w:rFonts w:hint="eastAsia"/>
          <w:lang w:eastAsia="zh-CN"/>
        </w:rPr>
        <w:t xml:space="preserve">. (c) Lakes by river. (d) Seasonal lakes in eastern Argentina. For (a-b), the left figures show the NDWI basemap and lake extend of GLAKES and PLD, the right figures show the RGB basemap and lake extend of </w:t>
      </w:r>
      <w:proofErr w:type="spellStart"/>
      <w:r>
        <w:rPr>
          <w:rFonts w:hint="eastAsia"/>
          <w:lang w:eastAsia="zh-CN"/>
        </w:rPr>
        <w:t>GLAKESplus</w:t>
      </w:r>
      <w:proofErr w:type="spellEnd"/>
      <w:r>
        <w:rPr>
          <w:rFonts w:hint="eastAsia"/>
          <w:lang w:eastAsia="zh-CN"/>
        </w:rPr>
        <w:t>.</w:t>
      </w:r>
    </w:p>
    <w:p w14:paraId="7F7B3EE9" w14:textId="77777777" w:rsidR="009C4D5F" w:rsidRPr="009C4D5F" w:rsidRDefault="009C4D5F" w:rsidP="009C4D5F">
      <w:pPr>
        <w:rPr>
          <w:rFonts w:eastAsia="宋体"/>
          <w:lang w:eastAsia="zh-CN"/>
        </w:rPr>
      </w:pPr>
    </w:p>
    <w:p w14:paraId="6B3505B2" w14:textId="2303BCCC" w:rsidR="003E2E7A" w:rsidRPr="009C4D5F" w:rsidDel="007912D5" w:rsidRDefault="00EF7128" w:rsidP="003E2E7A">
      <w:pPr>
        <w:rPr>
          <w:del w:id="219" w:author="蓓慧 胡" w:date="2025-03-07T12:23:00Z" w16du:dateUtc="2025-03-07T04:23:00Z"/>
          <w:rFonts w:eastAsia="宋体"/>
          <w:lang w:eastAsia="zh-CN"/>
        </w:rPr>
      </w:pPr>
      <w:bookmarkStart w:id="220" w:name="_Hlk191916123"/>
      <w:r>
        <w:rPr>
          <w:rFonts w:ascii="宋体" w:eastAsia="宋体" w:hAnsi="宋体" w:cs="宋体" w:hint="eastAsia"/>
          <w:lang w:eastAsia="zh-CN"/>
        </w:rPr>
        <w:t>我们进一步分析了</w:t>
      </w:r>
      <w:r>
        <w:rPr>
          <w:rFonts w:hint="eastAsia"/>
          <w:lang w:eastAsia="zh-CN"/>
        </w:rPr>
        <w:t>PLD</w:t>
      </w:r>
      <w:r>
        <w:rPr>
          <w:rFonts w:ascii="宋体" w:eastAsia="宋体" w:hAnsi="宋体" w:cs="宋体" w:hint="eastAsia"/>
          <w:lang w:eastAsia="zh-CN"/>
        </w:rPr>
        <w:t>与</w:t>
      </w:r>
      <w:proofErr w:type="spellStart"/>
      <w:r>
        <w:rPr>
          <w:rFonts w:hint="eastAsia"/>
          <w:lang w:eastAsia="zh-CN"/>
        </w:rPr>
        <w:t>GLAKESplus</w:t>
      </w:r>
      <w:proofErr w:type="spellEnd"/>
      <w:r>
        <w:rPr>
          <w:rFonts w:ascii="宋体" w:eastAsia="宋体" w:hAnsi="宋体" w:cs="宋体" w:hint="eastAsia"/>
          <w:lang w:eastAsia="zh-CN"/>
        </w:rPr>
        <w:t>在空间上的分布差异（</w:t>
      </w:r>
      <w:r>
        <w:rPr>
          <w:lang w:eastAsia="zh-CN"/>
        </w:rPr>
        <w:fldChar w:fldCharType="begin"/>
      </w:r>
      <w:r>
        <w:rPr>
          <w:lang w:eastAsia="zh-CN"/>
        </w:rPr>
        <w:instrText xml:space="preserve"> </w:instrText>
      </w:r>
      <w:r>
        <w:rPr>
          <w:rFonts w:hint="eastAsia"/>
          <w:lang w:eastAsia="zh-CN"/>
        </w:rPr>
        <w:instrText>REF _Ref191051412 \h</w:instrText>
      </w:r>
      <w:r>
        <w:rPr>
          <w:lang w:eastAsia="zh-CN"/>
        </w:rPr>
        <w:instrText xml:space="preserve"> </w:instrText>
      </w:r>
      <w:r w:rsidR="009C4D5F">
        <w:rPr>
          <w:lang w:eastAsia="zh-CN"/>
        </w:rPr>
        <w:instrText xml:space="preserve"> \* MERGEFORMAT </w:instrText>
      </w:r>
      <w:r>
        <w:rPr>
          <w:lang w:eastAsia="zh-CN"/>
        </w:rPr>
      </w:r>
      <w:r>
        <w:rPr>
          <w:lang w:eastAsia="zh-CN"/>
        </w:rPr>
        <w:fldChar w:fldCharType="separate"/>
      </w:r>
      <w:r w:rsidR="00733721" w:rsidRPr="00E21F18">
        <w:rPr>
          <w:lang w:eastAsia="zh-CN"/>
        </w:rPr>
        <w:t xml:space="preserve">Fig. </w:t>
      </w:r>
      <w:r w:rsidR="00733721">
        <w:rPr>
          <w:noProof/>
          <w:lang w:eastAsia="zh-CN"/>
        </w:rPr>
        <w:t>9</w:t>
      </w:r>
      <w:r>
        <w:rPr>
          <w:lang w:eastAsia="zh-CN"/>
        </w:rPr>
        <w:fldChar w:fldCharType="end"/>
      </w:r>
      <w:r>
        <w:rPr>
          <w:rFonts w:ascii="宋体" w:eastAsia="宋体" w:hAnsi="宋体" w:cs="宋体" w:hint="eastAsia"/>
          <w:lang w:eastAsia="zh-CN"/>
        </w:rPr>
        <w:t>）。在大于</w:t>
      </w:r>
      <w:r>
        <w:rPr>
          <w:rFonts w:hint="eastAsia"/>
          <w:lang w:eastAsia="zh-CN"/>
        </w:rPr>
        <w:t>0.1 km</w:t>
      </w:r>
      <w:r w:rsidRPr="00CF009F">
        <w:rPr>
          <w:rFonts w:hint="eastAsia"/>
          <w:vertAlign w:val="superscript"/>
          <w:lang w:eastAsia="zh-CN"/>
        </w:rPr>
        <w:t>2</w:t>
      </w:r>
      <w:r>
        <w:rPr>
          <w:rFonts w:hint="eastAsia"/>
          <w:lang w:eastAsia="zh-CN"/>
        </w:rPr>
        <w:t xml:space="preserve"> </w:t>
      </w:r>
      <w:r>
        <w:rPr>
          <w:rFonts w:ascii="宋体" w:eastAsia="宋体" w:hAnsi="宋体" w:cs="宋体" w:hint="eastAsia"/>
          <w:lang w:eastAsia="zh-CN"/>
        </w:rPr>
        <w:t>的湖泊上，二者沿经度、纬度的面积分布没有较大差异，除</w:t>
      </w:r>
      <w:r>
        <w:rPr>
          <w:rFonts w:hint="eastAsia"/>
          <w:lang w:eastAsia="zh-CN"/>
        </w:rPr>
        <w:t>PLD</w:t>
      </w:r>
      <w:r>
        <w:rPr>
          <w:rFonts w:ascii="宋体" w:eastAsia="宋体" w:hAnsi="宋体" w:cs="宋体" w:hint="eastAsia"/>
          <w:lang w:eastAsia="zh-CN"/>
        </w:rPr>
        <w:t>的湖泊总面积在</w:t>
      </w:r>
      <w:r>
        <w:rPr>
          <w:rFonts w:hint="eastAsia"/>
          <w:lang w:eastAsia="zh-CN"/>
        </w:rPr>
        <w:t>60</w:t>
      </w:r>
      <w:r>
        <w:rPr>
          <w:rFonts w:hint="eastAsia"/>
          <w:lang w:eastAsia="zh-CN"/>
        </w:rPr>
        <w:t>°</w:t>
      </w:r>
      <w:r>
        <w:rPr>
          <w:rFonts w:hint="eastAsia"/>
          <w:lang w:eastAsia="zh-CN"/>
        </w:rPr>
        <w:t>E</w:t>
      </w:r>
      <w:r>
        <w:rPr>
          <w:rFonts w:ascii="宋体" w:eastAsia="宋体" w:hAnsi="宋体" w:cs="宋体" w:hint="eastAsia"/>
          <w:lang w:eastAsia="zh-CN"/>
        </w:rPr>
        <w:t>及</w:t>
      </w:r>
      <w:r>
        <w:rPr>
          <w:rFonts w:hint="eastAsia"/>
          <w:lang w:eastAsia="zh-CN"/>
        </w:rPr>
        <w:t>45</w:t>
      </w:r>
      <w:r>
        <w:rPr>
          <w:rFonts w:hint="eastAsia"/>
          <w:lang w:eastAsia="zh-CN"/>
        </w:rPr>
        <w:t>°</w:t>
      </w:r>
      <w:r>
        <w:rPr>
          <w:rFonts w:hint="eastAsia"/>
          <w:lang w:eastAsia="zh-CN"/>
        </w:rPr>
        <w:t>N</w:t>
      </w:r>
      <w:r>
        <w:rPr>
          <w:rFonts w:ascii="宋体" w:eastAsia="宋体" w:hAnsi="宋体" w:cs="宋体" w:hint="eastAsia"/>
          <w:lang w:eastAsia="zh-CN"/>
        </w:rPr>
        <w:t>附近因咸海的干涸而偏低（</w:t>
      </w:r>
      <w:r w:rsidR="00733721">
        <w:rPr>
          <w:lang w:eastAsia="zh-CN"/>
        </w:rPr>
        <w:fldChar w:fldCharType="begin"/>
      </w:r>
      <w:r w:rsidR="00733721">
        <w:rPr>
          <w:lang w:eastAsia="zh-CN"/>
        </w:rPr>
        <w:instrText xml:space="preserve"> </w:instrText>
      </w:r>
      <w:r w:rsidR="00733721">
        <w:rPr>
          <w:rFonts w:hint="eastAsia"/>
          <w:lang w:eastAsia="zh-CN"/>
        </w:rPr>
        <w:instrText>REF _Ref191051412 \h</w:instrText>
      </w:r>
      <w:r w:rsidR="00733721">
        <w:rPr>
          <w:lang w:eastAsia="zh-CN"/>
        </w:rPr>
        <w:instrText xml:space="preserve">  \* MERGEFORMAT </w:instrText>
      </w:r>
      <w:r w:rsidR="00733721">
        <w:rPr>
          <w:lang w:eastAsia="zh-CN"/>
        </w:rPr>
      </w:r>
      <w:r w:rsidR="00733721">
        <w:rPr>
          <w:lang w:eastAsia="zh-CN"/>
        </w:rPr>
        <w:fldChar w:fldCharType="separate"/>
      </w:r>
      <w:r w:rsidR="00733721" w:rsidRPr="00E21F18">
        <w:rPr>
          <w:lang w:eastAsia="zh-CN"/>
        </w:rPr>
        <w:t xml:space="preserve">Fig. </w:t>
      </w:r>
      <w:r w:rsidR="00733721">
        <w:rPr>
          <w:noProof/>
          <w:lang w:eastAsia="zh-CN"/>
        </w:rPr>
        <w:t>9</w:t>
      </w:r>
      <w:r w:rsidR="00733721">
        <w:rPr>
          <w:lang w:eastAsia="zh-CN"/>
        </w:rPr>
        <w:fldChar w:fldCharType="end"/>
      </w:r>
      <w:r>
        <w:rPr>
          <w:rFonts w:hint="eastAsia"/>
          <w:lang w:eastAsia="zh-CN"/>
        </w:rPr>
        <w:t>a</w:t>
      </w:r>
      <w:r>
        <w:rPr>
          <w:rFonts w:ascii="宋体" w:eastAsia="宋体" w:hAnsi="宋体" w:cs="宋体" w:hint="eastAsia"/>
          <w:lang w:eastAsia="zh-CN"/>
        </w:rPr>
        <w:t>）。二者的湖泊</w:t>
      </w:r>
      <w:proofErr w:type="gramStart"/>
      <w:r>
        <w:rPr>
          <w:rFonts w:ascii="宋体" w:eastAsia="宋体" w:hAnsi="宋体" w:cs="宋体" w:hint="eastAsia"/>
          <w:lang w:eastAsia="zh-CN"/>
        </w:rPr>
        <w:t>总数量沿经纬度</w:t>
      </w:r>
      <w:proofErr w:type="gramEnd"/>
      <w:r>
        <w:rPr>
          <w:rFonts w:ascii="宋体" w:eastAsia="宋体" w:hAnsi="宋体" w:cs="宋体" w:hint="eastAsia"/>
          <w:lang w:eastAsia="zh-CN"/>
        </w:rPr>
        <w:t>分布较为一致，</w:t>
      </w:r>
      <w:proofErr w:type="spellStart"/>
      <w:r>
        <w:rPr>
          <w:rFonts w:hint="eastAsia"/>
          <w:lang w:eastAsia="zh-CN"/>
        </w:rPr>
        <w:t>GLAKESplus</w:t>
      </w:r>
      <w:proofErr w:type="spellEnd"/>
      <w:r>
        <w:rPr>
          <w:rFonts w:ascii="宋体" w:eastAsia="宋体" w:hAnsi="宋体" w:cs="宋体" w:hint="eastAsia"/>
          <w:lang w:eastAsia="zh-CN"/>
        </w:rPr>
        <w:t>在</w:t>
      </w:r>
      <w:r w:rsidR="009B246F">
        <w:rPr>
          <w:rFonts w:hint="eastAsia"/>
          <w:lang w:eastAsia="zh-CN"/>
        </w:rPr>
        <w:t>120</w:t>
      </w:r>
      <w:r w:rsidR="009B246F">
        <w:rPr>
          <w:rFonts w:hint="eastAsia"/>
          <w:lang w:eastAsia="zh-CN"/>
        </w:rPr>
        <w:t>°</w:t>
      </w:r>
      <w:r w:rsidR="009B246F">
        <w:rPr>
          <w:rFonts w:hint="eastAsia"/>
          <w:lang w:eastAsia="zh-CN"/>
        </w:rPr>
        <w:t>E</w:t>
      </w:r>
      <w:r w:rsidR="009B246F">
        <w:rPr>
          <w:rFonts w:ascii="宋体" w:eastAsia="宋体" w:hAnsi="宋体" w:cs="宋体" w:hint="eastAsia"/>
          <w:lang w:eastAsia="zh-CN"/>
        </w:rPr>
        <w:t>左右数量更多。在</w:t>
      </w:r>
      <w:r>
        <w:rPr>
          <w:rFonts w:ascii="宋体" w:eastAsia="宋体" w:hAnsi="宋体" w:cs="宋体" w:hint="eastAsia"/>
          <w:lang w:eastAsia="zh-CN"/>
        </w:rPr>
        <w:t>小于</w:t>
      </w:r>
      <w:r>
        <w:rPr>
          <w:rFonts w:hint="eastAsia"/>
          <w:lang w:eastAsia="zh-CN"/>
        </w:rPr>
        <w:t>0.1 km</w:t>
      </w:r>
      <w:r w:rsidRPr="00CF009F">
        <w:rPr>
          <w:rFonts w:hint="eastAsia"/>
          <w:vertAlign w:val="superscript"/>
          <w:lang w:eastAsia="zh-CN"/>
        </w:rPr>
        <w:t>2</w:t>
      </w:r>
      <w:r>
        <w:rPr>
          <w:rFonts w:ascii="宋体" w:eastAsia="宋体" w:hAnsi="宋体" w:cs="宋体" w:hint="eastAsia"/>
          <w:lang w:eastAsia="zh-CN"/>
        </w:rPr>
        <w:t>的湖泊上，</w:t>
      </w:r>
      <w:proofErr w:type="spellStart"/>
      <w:r>
        <w:rPr>
          <w:rFonts w:hint="eastAsia"/>
          <w:lang w:eastAsia="zh-CN"/>
        </w:rPr>
        <w:t>GLAKESplus</w:t>
      </w:r>
      <w:proofErr w:type="spellEnd"/>
      <w:r>
        <w:rPr>
          <w:rFonts w:ascii="宋体" w:eastAsia="宋体" w:hAnsi="宋体" w:cs="宋体" w:hint="eastAsia"/>
          <w:lang w:eastAsia="zh-CN"/>
        </w:rPr>
        <w:t>的总数量及总面积</w:t>
      </w:r>
      <w:r w:rsidR="009B246F">
        <w:rPr>
          <w:rFonts w:ascii="宋体" w:eastAsia="宋体" w:hAnsi="宋体" w:cs="宋体" w:hint="eastAsia"/>
          <w:lang w:eastAsia="zh-CN"/>
        </w:rPr>
        <w:t>显著</w:t>
      </w:r>
      <w:r>
        <w:rPr>
          <w:rFonts w:ascii="宋体" w:eastAsia="宋体" w:hAnsi="宋体" w:cs="宋体" w:hint="eastAsia"/>
          <w:lang w:eastAsia="zh-CN"/>
        </w:rPr>
        <w:t>高于</w:t>
      </w:r>
      <w:r>
        <w:rPr>
          <w:rFonts w:hint="eastAsia"/>
          <w:lang w:eastAsia="zh-CN"/>
        </w:rPr>
        <w:t>PLD (</w:t>
      </w:r>
      <w:r w:rsidR="00733721">
        <w:rPr>
          <w:lang w:eastAsia="zh-CN"/>
        </w:rPr>
        <w:fldChar w:fldCharType="begin"/>
      </w:r>
      <w:r w:rsidR="00733721">
        <w:rPr>
          <w:lang w:eastAsia="zh-CN"/>
        </w:rPr>
        <w:instrText xml:space="preserve"> </w:instrText>
      </w:r>
      <w:r w:rsidR="00733721">
        <w:rPr>
          <w:rFonts w:hint="eastAsia"/>
          <w:lang w:eastAsia="zh-CN"/>
        </w:rPr>
        <w:instrText>REF _Ref191051412 \h</w:instrText>
      </w:r>
      <w:r w:rsidR="00733721">
        <w:rPr>
          <w:lang w:eastAsia="zh-CN"/>
        </w:rPr>
        <w:instrText xml:space="preserve">  \* MERGEFORMAT </w:instrText>
      </w:r>
      <w:r w:rsidR="00733721">
        <w:rPr>
          <w:lang w:eastAsia="zh-CN"/>
        </w:rPr>
      </w:r>
      <w:r w:rsidR="00733721">
        <w:rPr>
          <w:lang w:eastAsia="zh-CN"/>
        </w:rPr>
        <w:fldChar w:fldCharType="separate"/>
      </w:r>
      <w:r w:rsidR="00733721" w:rsidRPr="00E21F18">
        <w:rPr>
          <w:lang w:eastAsia="zh-CN"/>
        </w:rPr>
        <w:t xml:space="preserve">Fig. </w:t>
      </w:r>
      <w:r w:rsidR="00733721">
        <w:rPr>
          <w:noProof/>
          <w:lang w:eastAsia="zh-CN"/>
        </w:rPr>
        <w:t>9</w:t>
      </w:r>
      <w:r w:rsidR="00733721">
        <w:rPr>
          <w:lang w:eastAsia="zh-CN"/>
        </w:rPr>
        <w:fldChar w:fldCharType="end"/>
      </w:r>
      <w:r>
        <w:rPr>
          <w:rFonts w:hint="eastAsia"/>
          <w:lang w:eastAsia="zh-CN"/>
        </w:rPr>
        <w:t>a, b</w:t>
      </w:r>
      <w:r w:rsidR="009B246F">
        <w:rPr>
          <w:rFonts w:hint="eastAsia"/>
          <w:lang w:eastAsia="zh-CN"/>
        </w:rPr>
        <w:t>, d, e</w:t>
      </w:r>
      <w:r>
        <w:rPr>
          <w:rFonts w:hint="eastAsia"/>
          <w:lang w:eastAsia="zh-CN"/>
        </w:rPr>
        <w:t>)</w:t>
      </w:r>
      <w:r w:rsidR="009B246F">
        <w:rPr>
          <w:rFonts w:ascii="宋体" w:eastAsia="宋体" w:hAnsi="宋体" w:cs="宋体" w:hint="eastAsia"/>
          <w:lang w:eastAsia="zh-CN"/>
        </w:rPr>
        <w:t>，不仅多绘制了小于</w:t>
      </w:r>
      <w:r w:rsidR="009B246F">
        <w:rPr>
          <w:rFonts w:hint="eastAsia"/>
          <w:lang w:eastAsia="zh-CN"/>
        </w:rPr>
        <w:t>0.01</w:t>
      </w:r>
      <w:r w:rsidR="009B246F" w:rsidRPr="009B246F">
        <w:rPr>
          <w:rFonts w:hint="eastAsia"/>
          <w:lang w:eastAsia="zh-CN"/>
        </w:rPr>
        <w:t xml:space="preserve"> </w:t>
      </w:r>
      <w:r w:rsidR="009B246F">
        <w:rPr>
          <w:rFonts w:hint="eastAsia"/>
          <w:lang w:eastAsia="zh-CN"/>
        </w:rPr>
        <w:t>km</w:t>
      </w:r>
      <w:r w:rsidR="009B246F" w:rsidRPr="00CF009F">
        <w:rPr>
          <w:rFonts w:hint="eastAsia"/>
          <w:vertAlign w:val="superscript"/>
          <w:lang w:eastAsia="zh-CN"/>
        </w:rPr>
        <w:t>2</w:t>
      </w:r>
      <w:r w:rsidR="009B246F">
        <w:rPr>
          <w:rFonts w:ascii="宋体" w:eastAsia="宋体" w:hAnsi="宋体" w:cs="宋体" w:hint="eastAsia"/>
          <w:lang w:eastAsia="zh-CN"/>
        </w:rPr>
        <w:t>的湖泊，也多绘制了</w:t>
      </w:r>
      <w:r w:rsidR="009B246F">
        <w:rPr>
          <w:rFonts w:hint="eastAsia"/>
          <w:lang w:eastAsia="zh-CN"/>
        </w:rPr>
        <w:t>0.01~0.1 km</w:t>
      </w:r>
      <w:r w:rsidR="009B246F" w:rsidRPr="00CF009F">
        <w:rPr>
          <w:rFonts w:hint="eastAsia"/>
          <w:vertAlign w:val="superscript"/>
          <w:lang w:eastAsia="zh-CN"/>
        </w:rPr>
        <w:t>2</w:t>
      </w:r>
      <w:r w:rsidR="009B246F">
        <w:rPr>
          <w:rFonts w:ascii="宋体" w:eastAsia="宋体" w:hAnsi="宋体" w:cs="宋体" w:hint="eastAsia"/>
          <w:lang w:eastAsia="zh-CN"/>
        </w:rPr>
        <w:t>的湖泊</w:t>
      </w:r>
      <w:r w:rsidRPr="00CF009F">
        <w:rPr>
          <w:rFonts w:hint="eastAsia"/>
          <w:lang w:eastAsia="zh-CN"/>
        </w:rPr>
        <w:t xml:space="preserve"> </w:t>
      </w:r>
      <w:r>
        <w:rPr>
          <w:rFonts w:ascii="宋体" w:eastAsia="宋体" w:hAnsi="宋体" w:cs="宋体" w:hint="eastAsia"/>
          <w:lang w:eastAsia="zh-CN"/>
        </w:rPr>
        <w:t>。</w:t>
      </w:r>
      <w:r w:rsidR="009B246F">
        <w:rPr>
          <w:rFonts w:ascii="宋体" w:eastAsia="宋体" w:hAnsi="宋体" w:cs="宋体" w:hint="eastAsia"/>
          <w:lang w:eastAsia="zh-CN"/>
        </w:rPr>
        <w:t>由于</w:t>
      </w:r>
      <w:r>
        <w:rPr>
          <w:rFonts w:hint="eastAsia"/>
          <w:lang w:eastAsia="zh-CN"/>
        </w:rPr>
        <w:t>PLD</w:t>
      </w:r>
      <w:r w:rsidR="009B246F">
        <w:rPr>
          <w:rFonts w:ascii="宋体" w:eastAsia="宋体" w:hAnsi="宋体" w:cs="宋体" w:hint="eastAsia"/>
          <w:lang w:eastAsia="zh-CN"/>
        </w:rPr>
        <w:t>没有考虑养殖鱼塘</w:t>
      </w:r>
      <w:r w:rsidR="009B246F">
        <w:rPr>
          <w:lang w:eastAsia="zh-CN"/>
        </w:rPr>
        <w:fldChar w:fldCharType="begin"/>
      </w:r>
      <w:r w:rsidR="009B246F">
        <w:rPr>
          <w:lang w:eastAsia="zh-CN"/>
        </w:rPr>
        <w:instrText xml:space="preserve"> ADDIN ZOTERO_ITEM CSL_CITATION {"citationID":"Qqlf3oPt","properties":{"formattedCitation":"(Wang et al., 2023)","plainCitation":"(Wang et al., 2023)","noteIndex":0},"citationItems":[{"id":1023,"uris":["http://zotero.org/users/10465841/items/7JW2YMSA"],"itemData":{"id":1023,"type":"report","abstract":"Lakes are the most prevalent and predominant water repositories on land\nsurface. A primary objective of the Surface Water and Ocean Topography\n(SWOT) satellite mission is to monitor the surface water elevation,\narea, and storage change in Earth’s lakes. To meet this objective, prior\ninformation of global lakes, such as locations and benchmark extents, is\nrequired to organize SWOT’s KaRIn observations over time for computing\nlake storage variation. Here, we present the SWOT mission Prior Lake\nDatabase (PLD) to fulfill this requirement. This paper emphasizes the\ndevelopment of the “operational PLD”, which consists of (1) a\nhigh-resolution mask of ~6 million lakes and reservoirs\nwith a minimum area of 1 ha, and (2) multiple operational auxiliaries to\nassist the lake mask in generating SWOT’s standard vector lake products.\nWe built the prior lake mask by harmonizing the UCLA Circa-2015 Global\nLake Dataset and several state-of-the-art reservoir databases.\nOperational auxiliaries were produced from multi-theme geospatial data\nto provide information necessary to embody the PLD function, including\nlake catchments and influence areas, ice phenology, relationship with\nSWOT-visible rivers, and spatiotemporal coverage by SWOT overpasses.\nGlobally, over three quarters of the prior lakes are smaller than 10 ha.\nNearly 96% of the lakes, constituting over half of the global lake\narea, are fully observed at least once per orbit cycle. The PLD will be\nrecursively improved during the mission period and serves as a critical\nframework for organizing, processing, and interpreting SWOT observations\nover lacustrine environments with fundamental significance to lake\nsystem science.","genre":"preprint","language":"en","note":"DOI: 10.22541/au.170258987.72387777/v1","publisher":"Preprints","source":"DOI.org (Crossref)","title":"The Surface Water and Ocean Topography Mission (SWOT) Prior Lake Database (PLD): Lake mask and operational auxiliaries","title-short":"The Surface Water and Ocean Topography Mission (SWOT) Prior Lake Database (PLD)","URL":"https://www.authorea.com/users/335717/articles/693171-the-surface-water-and-ocean-topography-mission-swot-prior-lake-database-pld-lake-mask-and-operational-auxiliaries?commit=681b4cb8c7423197eb330cacf5a11705e2c93979","author":[{"family":"Wang","given":"Jida"},{"family":"Pottier","given":"Claire"},{"family":"Cazals","given":"Cécile"},{"family":"Battude","given":"Marjorie"},{"family":"Sheng","given":"Yongwei"},{"family":"Song","given":"Chunqiao"},{"family":"Sikder","given":"Md Safat"},{"family":"Yang","given":"Xiao"},{"family":"Ke","given":"Linghong"},{"family":"Gosset","given":"Marielle"},{"family":"Oliveira","given":"Rafael Reis Alencar"},{"family":"Grippa","given":"Manuela"},{"family":"Girard","given":"Félix"},{"family":"Allen","given":"George H"},{"family":"Biancamaria","given":"Sylvain"},{"family":"Smith","given":"Laurence"},{"family":"Crétaux","given":"Jean-François"},{"family":"Pavelsky","given":"Tamlin M"}],"accessed":{"date-parts":[["2024",1,30]]},"issued":{"date-parts":[["2023",12,14]]}}}],"schema":"https://github.com/citation-style-language/schema/raw/master/csl-citation.json"} </w:instrText>
      </w:r>
      <w:r w:rsidR="009B246F">
        <w:rPr>
          <w:lang w:eastAsia="zh-CN"/>
        </w:rPr>
        <w:fldChar w:fldCharType="separate"/>
      </w:r>
      <w:r w:rsidR="009B246F" w:rsidRPr="009B246F">
        <w:rPr>
          <w:lang w:eastAsia="zh-CN"/>
        </w:rPr>
        <w:t>(Wang et al., 2023)</w:t>
      </w:r>
      <w:r w:rsidR="009B246F">
        <w:rPr>
          <w:lang w:eastAsia="zh-CN"/>
        </w:rPr>
        <w:fldChar w:fldCharType="end"/>
      </w:r>
      <w:r w:rsidR="009B246F">
        <w:rPr>
          <w:rFonts w:ascii="宋体" w:eastAsia="宋体" w:hAnsi="宋体" w:cs="宋体" w:hint="eastAsia"/>
          <w:lang w:eastAsia="zh-CN"/>
        </w:rPr>
        <w:t>，其在中国长江流域、印度东部及东南亚地区小湖泊显著少于</w:t>
      </w:r>
      <w:proofErr w:type="spellStart"/>
      <w:r w:rsidR="009B246F">
        <w:rPr>
          <w:rFonts w:hint="eastAsia"/>
          <w:lang w:eastAsia="zh-CN"/>
        </w:rPr>
        <w:t>GLAKESplus</w:t>
      </w:r>
      <w:proofErr w:type="spellEnd"/>
      <w:r w:rsidR="009B246F">
        <w:rPr>
          <w:rFonts w:hint="eastAsia"/>
          <w:lang w:eastAsia="zh-CN"/>
        </w:rPr>
        <w:t xml:space="preserve"> </w:t>
      </w:r>
      <w:r>
        <w:rPr>
          <w:rFonts w:hint="eastAsia"/>
          <w:lang w:eastAsia="zh-CN"/>
        </w:rPr>
        <w:t>(</w:t>
      </w:r>
      <w:r>
        <w:rPr>
          <w:lang w:eastAsia="zh-CN"/>
        </w:rPr>
        <w:fldChar w:fldCharType="begin"/>
      </w:r>
      <w:r>
        <w:rPr>
          <w:lang w:eastAsia="zh-CN"/>
        </w:rPr>
        <w:instrText xml:space="preserve"> </w:instrText>
      </w:r>
      <w:r>
        <w:rPr>
          <w:rFonts w:hint="eastAsia"/>
          <w:lang w:eastAsia="zh-CN"/>
        </w:rPr>
        <w:instrText>REF _Ref191120315 \h</w:instrText>
      </w:r>
      <w:r>
        <w:rPr>
          <w:lang w:eastAsia="zh-CN"/>
        </w:rPr>
        <w:instrText xml:space="preserve"> </w:instrText>
      </w:r>
      <w:r w:rsidR="009C4D5F">
        <w:rPr>
          <w:lang w:eastAsia="zh-CN"/>
        </w:rPr>
        <w:instrText xml:space="preserve"> \* MERGEFORMAT </w:instrText>
      </w:r>
      <w:r>
        <w:rPr>
          <w:lang w:eastAsia="zh-CN"/>
        </w:rPr>
      </w:r>
      <w:r>
        <w:rPr>
          <w:lang w:eastAsia="zh-CN"/>
        </w:rPr>
        <w:fldChar w:fldCharType="separate"/>
      </w:r>
      <w:r w:rsidR="00733721">
        <w:rPr>
          <w:lang w:eastAsia="zh-CN"/>
        </w:rPr>
        <w:t xml:space="preserve">Fig. </w:t>
      </w:r>
      <w:r w:rsidR="00733721">
        <w:rPr>
          <w:noProof/>
          <w:lang w:eastAsia="zh-CN"/>
        </w:rPr>
        <w:t>8</w:t>
      </w:r>
      <w:r>
        <w:rPr>
          <w:lang w:eastAsia="zh-CN"/>
        </w:rPr>
        <w:fldChar w:fldCharType="end"/>
      </w:r>
      <w:r w:rsidR="009B246F">
        <w:rPr>
          <w:rFonts w:hint="eastAsia"/>
          <w:lang w:eastAsia="zh-CN"/>
        </w:rPr>
        <w:t>c</w:t>
      </w:r>
      <w:r>
        <w:rPr>
          <w:rFonts w:hint="eastAsia"/>
          <w:lang w:eastAsia="zh-CN"/>
        </w:rPr>
        <w:t>)</w:t>
      </w:r>
      <w:r>
        <w:rPr>
          <w:rFonts w:ascii="宋体" w:eastAsia="宋体" w:hAnsi="宋体" w:cs="宋体" w:hint="eastAsia"/>
          <w:lang w:eastAsia="zh-CN"/>
        </w:rPr>
        <w:t>。</w:t>
      </w:r>
      <w:r w:rsidR="009B246F">
        <w:rPr>
          <w:rFonts w:ascii="宋体" w:eastAsia="宋体" w:hAnsi="宋体" w:cs="宋体" w:hint="eastAsia"/>
          <w:lang w:eastAsia="zh-CN"/>
        </w:rPr>
        <w:t>有少部分区域，</w:t>
      </w:r>
      <w:r w:rsidR="009B246F">
        <w:rPr>
          <w:rFonts w:hint="eastAsia"/>
          <w:lang w:eastAsia="zh-CN"/>
        </w:rPr>
        <w:t>PLD</w:t>
      </w:r>
      <w:r w:rsidR="009B246F">
        <w:rPr>
          <w:rFonts w:ascii="宋体" w:eastAsia="宋体" w:hAnsi="宋体" w:cs="宋体" w:hint="eastAsia"/>
          <w:lang w:eastAsia="zh-CN"/>
        </w:rPr>
        <w:t>的湖泊数量、面积高于</w:t>
      </w:r>
      <w:proofErr w:type="spellStart"/>
      <w:r w:rsidR="009B246F">
        <w:rPr>
          <w:rFonts w:hint="eastAsia"/>
          <w:lang w:eastAsia="zh-CN"/>
        </w:rPr>
        <w:t>GLAKESplus</w:t>
      </w:r>
      <w:proofErr w:type="spellEnd"/>
      <w:r w:rsidR="009B246F">
        <w:rPr>
          <w:rFonts w:ascii="宋体" w:eastAsia="宋体" w:hAnsi="宋体" w:cs="宋体" w:hint="eastAsia"/>
          <w:lang w:eastAsia="zh-CN"/>
        </w:rPr>
        <w:t>。如部分流域地区</w:t>
      </w:r>
      <w:r w:rsidR="009B246F">
        <w:rPr>
          <w:rFonts w:hint="eastAsia"/>
          <w:lang w:eastAsia="zh-CN"/>
        </w:rPr>
        <w:t xml:space="preserve"> (</w:t>
      </w:r>
      <w:r w:rsidR="00733721">
        <w:rPr>
          <w:lang w:eastAsia="zh-CN"/>
        </w:rPr>
        <w:fldChar w:fldCharType="begin"/>
      </w:r>
      <w:r w:rsidR="00733721">
        <w:rPr>
          <w:lang w:eastAsia="zh-CN"/>
        </w:rPr>
        <w:instrText xml:space="preserve"> </w:instrText>
      </w:r>
      <w:r w:rsidR="00733721">
        <w:rPr>
          <w:rFonts w:hint="eastAsia"/>
          <w:lang w:eastAsia="zh-CN"/>
        </w:rPr>
        <w:instrText>REF _Ref191051412 \h</w:instrText>
      </w:r>
      <w:r w:rsidR="00733721">
        <w:rPr>
          <w:lang w:eastAsia="zh-CN"/>
        </w:rPr>
        <w:instrText xml:space="preserve">  \* MERGEFORMAT </w:instrText>
      </w:r>
      <w:r w:rsidR="00733721">
        <w:rPr>
          <w:lang w:eastAsia="zh-CN"/>
        </w:rPr>
      </w:r>
      <w:r w:rsidR="00733721">
        <w:rPr>
          <w:lang w:eastAsia="zh-CN"/>
        </w:rPr>
        <w:fldChar w:fldCharType="separate"/>
      </w:r>
      <w:r w:rsidR="00733721" w:rsidRPr="00E21F18">
        <w:rPr>
          <w:lang w:eastAsia="zh-CN"/>
        </w:rPr>
        <w:t xml:space="preserve">Fig. </w:t>
      </w:r>
      <w:r w:rsidR="00733721">
        <w:rPr>
          <w:noProof/>
          <w:lang w:eastAsia="zh-CN"/>
        </w:rPr>
        <w:t>9</w:t>
      </w:r>
      <w:r w:rsidR="00733721">
        <w:rPr>
          <w:lang w:eastAsia="zh-CN"/>
        </w:rPr>
        <w:fldChar w:fldCharType="end"/>
      </w:r>
      <w:r w:rsidR="009B246F">
        <w:rPr>
          <w:rFonts w:hint="eastAsia"/>
          <w:lang w:eastAsia="zh-CN"/>
        </w:rPr>
        <w:t>c</w:t>
      </w:r>
      <w:r w:rsidR="009B246F">
        <w:rPr>
          <w:rFonts w:ascii="宋体" w:eastAsia="宋体" w:hAnsi="宋体" w:cs="宋体" w:hint="eastAsia"/>
          <w:lang w:eastAsia="zh-CN"/>
        </w:rPr>
        <w:t>，</w:t>
      </w:r>
      <w:r w:rsidR="00733721">
        <w:rPr>
          <w:lang w:eastAsia="zh-CN"/>
        </w:rPr>
        <w:fldChar w:fldCharType="begin"/>
      </w:r>
      <w:r w:rsidR="00733721">
        <w:rPr>
          <w:lang w:eastAsia="zh-CN"/>
        </w:rPr>
        <w:instrText xml:space="preserve"> </w:instrText>
      </w:r>
      <w:r w:rsidR="00733721">
        <w:rPr>
          <w:rFonts w:hint="eastAsia"/>
          <w:lang w:eastAsia="zh-CN"/>
        </w:rPr>
        <w:instrText>REF _Ref191120315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rFonts w:eastAsia="宋体" w:hint="eastAsia"/>
          <w:noProof/>
          <w:lang w:eastAsia="zh-CN"/>
        </w:rPr>
        <w:t>8</w:t>
      </w:r>
      <w:r w:rsidR="00733721">
        <w:rPr>
          <w:lang w:eastAsia="zh-CN"/>
        </w:rPr>
        <w:fldChar w:fldCharType="end"/>
      </w:r>
      <w:r w:rsidR="00733721">
        <w:rPr>
          <w:rFonts w:hint="eastAsia"/>
          <w:lang w:eastAsia="zh-CN"/>
        </w:rPr>
        <w:t>c</w:t>
      </w:r>
      <w:r w:rsidR="009B246F">
        <w:rPr>
          <w:rFonts w:hint="eastAsia"/>
          <w:lang w:eastAsia="zh-CN"/>
        </w:rPr>
        <w:t>)</w:t>
      </w:r>
      <w:r w:rsidR="009B246F">
        <w:rPr>
          <w:rFonts w:ascii="宋体" w:eastAsia="宋体" w:hAnsi="宋体" w:cs="宋体" w:hint="eastAsia"/>
          <w:lang w:eastAsia="zh-CN"/>
        </w:rPr>
        <w:t>，湖泊因季节性变化难以在多年平均影像上被模型捕捉到，并且部分牛轭湖因类似河流而被</w:t>
      </w:r>
      <w:proofErr w:type="spellStart"/>
      <w:r w:rsidR="009B246F">
        <w:rPr>
          <w:rFonts w:hint="eastAsia"/>
          <w:lang w:eastAsia="zh-CN"/>
        </w:rPr>
        <w:t>GLAKESplus</w:t>
      </w:r>
      <w:proofErr w:type="spellEnd"/>
      <w:r w:rsidR="009B246F">
        <w:rPr>
          <w:rFonts w:ascii="宋体" w:eastAsia="宋体" w:hAnsi="宋体" w:cs="宋体" w:hint="eastAsia"/>
          <w:lang w:eastAsia="zh-CN"/>
        </w:rPr>
        <w:t>忽略。此外，在</w:t>
      </w:r>
      <w:r w:rsidR="001C4978">
        <w:rPr>
          <w:rFonts w:ascii="宋体" w:eastAsia="宋体" w:hAnsi="宋体" w:cs="宋体" w:hint="eastAsia"/>
          <w:lang w:eastAsia="zh-CN"/>
        </w:rPr>
        <w:t>干旱区边界未覆盖的一些地区，如</w:t>
      </w:r>
      <w:r>
        <w:rPr>
          <w:rFonts w:ascii="宋体" w:eastAsia="宋体" w:hAnsi="宋体" w:cs="宋体" w:hint="eastAsia"/>
          <w:lang w:eastAsia="zh-CN"/>
        </w:rPr>
        <w:t>阿根廷东部，</w:t>
      </w:r>
      <w:r w:rsidR="001C4978">
        <w:rPr>
          <w:rFonts w:ascii="宋体" w:eastAsia="宋体" w:hAnsi="宋体" w:cs="宋体" w:hint="eastAsia"/>
          <w:lang w:eastAsia="zh-CN"/>
        </w:rPr>
        <w:t>湖泊因气候干旱而逐渐干涸，使得</w:t>
      </w:r>
      <w:proofErr w:type="spellStart"/>
      <w:r>
        <w:rPr>
          <w:rFonts w:hint="eastAsia"/>
          <w:lang w:eastAsia="zh-CN"/>
        </w:rPr>
        <w:t>GLAKESplus</w:t>
      </w:r>
      <w:proofErr w:type="spellEnd"/>
      <w:r>
        <w:rPr>
          <w:rFonts w:ascii="宋体" w:eastAsia="宋体" w:hAnsi="宋体" w:cs="宋体" w:hint="eastAsia"/>
          <w:lang w:eastAsia="zh-CN"/>
        </w:rPr>
        <w:t>的湖泊数量、面积</w:t>
      </w:r>
      <w:r w:rsidR="001C4978">
        <w:rPr>
          <w:rFonts w:ascii="宋体" w:eastAsia="宋体" w:hAnsi="宋体" w:cs="宋体" w:hint="eastAsia"/>
          <w:lang w:eastAsia="zh-CN"/>
        </w:rPr>
        <w:t>比</w:t>
      </w:r>
      <w:r w:rsidR="001C4978">
        <w:rPr>
          <w:rFonts w:hint="eastAsia"/>
          <w:lang w:eastAsia="zh-CN"/>
        </w:rPr>
        <w:t>PLD</w:t>
      </w:r>
      <w:r w:rsidR="009B246F">
        <w:rPr>
          <w:rFonts w:ascii="宋体" w:eastAsia="宋体" w:hAnsi="宋体" w:cs="宋体" w:hint="eastAsia"/>
          <w:lang w:eastAsia="zh-CN"/>
        </w:rPr>
        <w:t>低</w:t>
      </w:r>
      <w:r>
        <w:rPr>
          <w:rFonts w:hint="eastAsia"/>
          <w:lang w:eastAsia="zh-CN"/>
        </w:rPr>
        <w:t xml:space="preserve"> (</w:t>
      </w:r>
      <w:r w:rsidR="00733721">
        <w:rPr>
          <w:lang w:eastAsia="zh-CN"/>
        </w:rPr>
        <w:fldChar w:fldCharType="begin"/>
      </w:r>
      <w:r w:rsidR="00733721">
        <w:rPr>
          <w:lang w:eastAsia="zh-CN"/>
        </w:rPr>
        <w:instrText xml:space="preserve"> </w:instrText>
      </w:r>
      <w:r w:rsidR="00733721">
        <w:rPr>
          <w:rFonts w:hint="eastAsia"/>
          <w:lang w:eastAsia="zh-CN"/>
        </w:rPr>
        <w:instrText>REF _Ref191051412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 xml:space="preserve">Fig. </w:t>
      </w:r>
      <w:r w:rsidR="00733721">
        <w:rPr>
          <w:rFonts w:eastAsia="宋体" w:hint="eastAsia"/>
          <w:noProof/>
          <w:lang w:eastAsia="zh-CN"/>
        </w:rPr>
        <w:t>9</w:t>
      </w:r>
      <w:r w:rsidR="00733721">
        <w:rPr>
          <w:lang w:eastAsia="zh-CN"/>
        </w:rPr>
        <w:fldChar w:fldCharType="end"/>
      </w:r>
      <w:proofErr w:type="spellStart"/>
      <w:r w:rsidR="00733721">
        <w:rPr>
          <w:rFonts w:hint="eastAsia"/>
          <w:lang w:eastAsia="zh-CN"/>
        </w:rPr>
        <w:t>c</w:t>
      </w:r>
      <w:r w:rsidR="001C4978">
        <w:rPr>
          <w:rFonts w:hint="eastAsia"/>
          <w:lang w:eastAsia="zh-CN"/>
        </w:rPr>
        <w:t>,</w:t>
      </w:r>
      <w:r w:rsidR="00733721">
        <w:rPr>
          <w:lang w:eastAsia="zh-CN"/>
        </w:rPr>
        <w:fldChar w:fldCharType="begin"/>
      </w:r>
      <w:r w:rsidR="00733721">
        <w:rPr>
          <w:lang w:eastAsia="zh-CN"/>
        </w:rPr>
        <w:instrText xml:space="preserve"> </w:instrText>
      </w:r>
      <w:r w:rsidR="00733721">
        <w:rPr>
          <w:rFonts w:hint="eastAsia"/>
          <w:lang w:eastAsia="zh-CN"/>
        </w:rPr>
        <w:instrText>REF _Ref191120315 \h</w:instrText>
      </w:r>
      <w:r w:rsidR="00733721">
        <w:rPr>
          <w:lang w:eastAsia="zh-CN"/>
        </w:rPr>
        <w:instrText xml:space="preserve">  \* MERGEFORMAT </w:instrText>
      </w:r>
      <w:r w:rsidR="00733721">
        <w:rPr>
          <w:lang w:eastAsia="zh-CN"/>
        </w:rPr>
      </w:r>
      <w:r w:rsidR="00733721">
        <w:rPr>
          <w:lang w:eastAsia="zh-CN"/>
        </w:rPr>
        <w:fldChar w:fldCharType="separate"/>
      </w:r>
      <w:r w:rsidR="00733721">
        <w:rPr>
          <w:lang w:eastAsia="zh-CN"/>
        </w:rPr>
        <w:t>Fig</w:t>
      </w:r>
      <w:proofErr w:type="spellEnd"/>
      <w:r w:rsidR="00733721">
        <w:rPr>
          <w:lang w:eastAsia="zh-CN"/>
        </w:rPr>
        <w:t xml:space="preserve">. </w:t>
      </w:r>
      <w:r w:rsidR="00733721">
        <w:rPr>
          <w:rFonts w:eastAsia="宋体" w:hint="eastAsia"/>
          <w:noProof/>
          <w:lang w:eastAsia="zh-CN"/>
        </w:rPr>
        <w:t>8</w:t>
      </w:r>
      <w:r w:rsidR="00733721">
        <w:rPr>
          <w:lang w:eastAsia="zh-CN"/>
        </w:rPr>
        <w:fldChar w:fldCharType="end"/>
      </w:r>
      <w:r w:rsidR="00733721">
        <w:rPr>
          <w:rFonts w:hint="eastAsia"/>
          <w:lang w:eastAsia="zh-CN"/>
        </w:rPr>
        <w:t>d</w:t>
      </w:r>
      <w:r>
        <w:rPr>
          <w:rFonts w:hint="eastAsia"/>
          <w:lang w:eastAsia="zh-CN"/>
        </w:rPr>
        <w:t>)</w:t>
      </w:r>
      <w:r>
        <w:rPr>
          <w:rFonts w:ascii="宋体" w:eastAsia="宋体" w:hAnsi="宋体" w:cs="宋体" w:hint="eastAsia"/>
          <w:lang w:eastAsia="zh-CN"/>
        </w:rPr>
        <w:t>。</w:t>
      </w:r>
      <w:r w:rsidR="001C4978">
        <w:rPr>
          <w:rFonts w:ascii="宋体" w:eastAsia="宋体" w:hAnsi="宋体" w:cs="宋体" w:hint="eastAsia"/>
          <w:lang w:eastAsia="zh-CN"/>
        </w:rPr>
        <w:t>但全球大部分地区，</w:t>
      </w:r>
      <w:proofErr w:type="spellStart"/>
      <w:r w:rsidR="001C4978">
        <w:rPr>
          <w:rFonts w:hint="eastAsia"/>
          <w:lang w:eastAsia="zh-CN"/>
        </w:rPr>
        <w:t>GLAKESplus</w:t>
      </w:r>
      <w:proofErr w:type="spellEnd"/>
      <w:r w:rsidR="001C4978">
        <w:rPr>
          <w:rFonts w:ascii="宋体" w:eastAsia="宋体" w:hAnsi="宋体" w:cs="宋体" w:hint="eastAsia"/>
          <w:lang w:eastAsia="zh-CN"/>
        </w:rPr>
        <w:t>都因其湖泊绘制的全面性而存在显著优势。</w:t>
      </w:r>
    </w:p>
    <w:bookmarkEnd w:id="220"/>
    <w:p w14:paraId="5CA9CB57" w14:textId="576913FD" w:rsidR="00CE7754" w:rsidRPr="00085ED4" w:rsidDel="007912D5" w:rsidRDefault="00CE7754" w:rsidP="00D44534">
      <w:pPr>
        <w:pStyle w:val="Heading-Secondary"/>
        <w:ind w:left="0"/>
        <w:jc w:val="center"/>
        <w:rPr>
          <w:del w:id="221" w:author="蓓慧 胡" w:date="2025-03-07T12:23:00Z" w16du:dateUtc="2025-03-07T04:23:00Z"/>
          <w:lang w:eastAsia="zh-CN"/>
        </w:rPr>
      </w:pPr>
    </w:p>
    <w:p w14:paraId="52532218" w14:textId="396E56FC" w:rsidR="002F1AE0" w:rsidRPr="00E21F18" w:rsidDel="007912D5" w:rsidRDefault="00CE7754" w:rsidP="00E21F18">
      <w:pPr>
        <w:pStyle w:val="af3"/>
        <w:rPr>
          <w:moveFrom w:id="222" w:author="蓓慧 胡" w:date="2025-03-07T12:23:00Z" w16du:dateUtc="2025-03-07T04:23:00Z"/>
          <w:lang w:eastAsia="zh-CN"/>
        </w:rPr>
      </w:pPr>
      <w:moveFromRangeStart w:id="223" w:author="蓓慧 胡" w:date="2025-03-07T12:23:00Z" w:name="move192242625"/>
      <w:moveFrom w:id="224" w:author="蓓慧 胡" w:date="2025-03-07T12:23:00Z" w16du:dateUtc="2025-03-07T04:23:00Z">
        <w:r w:rsidRPr="00E21F18" w:rsidDel="007912D5">
          <w:rPr>
            <w:lang w:eastAsia="zh-CN"/>
          </w:rPr>
          <w:t xml:space="preserve">Fig. </w:t>
        </w:r>
        <w:r w:rsidRPr="00E21F18" w:rsidDel="007912D5">
          <w:fldChar w:fldCharType="begin"/>
        </w:r>
        <w:r w:rsidRPr="00E21F18" w:rsidDel="007912D5">
          <w:rPr>
            <w:lang w:eastAsia="zh-CN"/>
          </w:rPr>
          <w:instrText xml:space="preserve"> SEQ Fig. \* ARABIC </w:instrText>
        </w:r>
        <w:r w:rsidRPr="00E21F18" w:rsidDel="007912D5">
          <w:fldChar w:fldCharType="separate"/>
        </w:r>
        <w:r w:rsidR="00F827F4" w:rsidDel="007912D5">
          <w:rPr>
            <w:noProof/>
            <w:lang w:eastAsia="zh-CN"/>
          </w:rPr>
          <w:t>8</w:t>
        </w:r>
        <w:r w:rsidRPr="00E21F18" w:rsidDel="007912D5">
          <w:fldChar w:fldCharType="end"/>
        </w:r>
        <w:r w:rsidRPr="00E21F18" w:rsidDel="007912D5">
          <w:rPr>
            <w:rFonts w:hint="eastAsia"/>
            <w:lang w:eastAsia="zh-CN"/>
          </w:rPr>
          <w:t xml:space="preserve">. </w:t>
        </w:r>
        <w:r w:rsidR="004243D6" w:rsidRPr="00E21F18" w:rsidDel="007912D5">
          <w:rPr>
            <w:lang w:eastAsia="zh-CN"/>
          </w:rPr>
          <w:t>对比</w:t>
        </w:r>
        <w:r w:rsidR="004243D6" w:rsidRPr="00E21F18" w:rsidDel="007912D5">
          <w:rPr>
            <w:lang w:eastAsia="zh-CN"/>
          </w:rPr>
          <w:t>GLAKESplus</w:t>
        </w:r>
        <w:r w:rsidR="004243D6" w:rsidRPr="00E21F18" w:rsidDel="007912D5">
          <w:rPr>
            <w:lang w:eastAsia="zh-CN"/>
          </w:rPr>
          <w:t>与</w:t>
        </w:r>
        <w:r w:rsidR="004243D6" w:rsidRPr="00E21F18" w:rsidDel="007912D5">
          <w:rPr>
            <w:lang w:eastAsia="zh-CN"/>
          </w:rPr>
          <w:t>PLD</w:t>
        </w:r>
        <w:r w:rsidR="004243D6" w:rsidRPr="00E21F18" w:rsidDel="007912D5">
          <w:rPr>
            <w:lang w:eastAsia="zh-CN"/>
          </w:rPr>
          <w:t>的湖泊总面积及数量在空间分布上的差异</w:t>
        </w:r>
        <w:r w:rsidR="00636D72" w:rsidRPr="00E21F18" w:rsidDel="007912D5">
          <w:rPr>
            <w:rFonts w:hint="eastAsia"/>
            <w:lang w:eastAsia="zh-CN"/>
          </w:rPr>
          <w:t>（排除包含</w:t>
        </w:r>
        <w:r w:rsidR="00636D72" w:rsidRPr="00E21F18" w:rsidDel="007912D5">
          <w:rPr>
            <w:lang w:eastAsia="zh-CN"/>
          </w:rPr>
          <w:t>Garabogazköl lagoon</w:t>
        </w:r>
        <w:r w:rsidR="00636D72" w:rsidRPr="00E21F18" w:rsidDel="007912D5">
          <w:rPr>
            <w:rFonts w:hint="eastAsia"/>
            <w:lang w:eastAsia="zh-CN"/>
          </w:rPr>
          <w:t>的</w:t>
        </w:r>
        <w:r w:rsidR="004243D6" w:rsidRPr="00E21F18" w:rsidDel="007912D5">
          <w:rPr>
            <w:rFonts w:hint="eastAsia"/>
            <w:lang w:eastAsia="zh-CN"/>
          </w:rPr>
          <w:t>里</w:t>
        </w:r>
        <w:r w:rsidR="00636D72" w:rsidRPr="00E21F18" w:rsidDel="007912D5">
          <w:rPr>
            <w:rFonts w:hint="eastAsia"/>
            <w:lang w:eastAsia="zh-CN"/>
          </w:rPr>
          <w:t>海）。</w:t>
        </w:r>
        <w:r w:rsidR="00636D72" w:rsidRPr="00E21F18" w:rsidDel="007912D5">
          <w:rPr>
            <w:rFonts w:hint="eastAsia"/>
            <w:lang w:eastAsia="zh-CN"/>
          </w:rPr>
          <w:t>(a)</w:t>
        </w:r>
        <w:r w:rsidR="004243D6" w:rsidRPr="00E21F18" w:rsidDel="007912D5">
          <w:rPr>
            <w:rFonts w:hint="eastAsia"/>
            <w:lang w:eastAsia="zh-CN"/>
          </w:rPr>
          <w:t>每个</w:t>
        </w:r>
        <w:r w:rsidR="00636D72" w:rsidRPr="00E21F18" w:rsidDel="007912D5">
          <w:rPr>
            <w:rFonts w:hint="eastAsia"/>
            <w:lang w:eastAsia="zh-CN"/>
          </w:rPr>
          <w:t>经度上的</w:t>
        </w:r>
        <w:r w:rsidR="004243D6" w:rsidRPr="00E21F18" w:rsidDel="007912D5">
          <w:rPr>
            <w:rFonts w:hint="eastAsia"/>
            <w:lang w:eastAsia="zh-CN"/>
          </w:rPr>
          <w:t>湖泊总数量</w:t>
        </w:r>
        <w:r w:rsidR="00636D72" w:rsidRPr="00E21F18" w:rsidDel="007912D5">
          <w:rPr>
            <w:rFonts w:hint="eastAsia"/>
            <w:lang w:eastAsia="zh-CN"/>
          </w:rPr>
          <w:t>; (b)</w:t>
        </w:r>
        <w:r w:rsidR="004243D6" w:rsidRPr="00E21F18" w:rsidDel="007912D5">
          <w:rPr>
            <w:rFonts w:hint="eastAsia"/>
            <w:lang w:eastAsia="zh-CN"/>
          </w:rPr>
          <w:t>每个</w:t>
        </w:r>
        <w:r w:rsidR="00636D72" w:rsidRPr="00E21F18" w:rsidDel="007912D5">
          <w:rPr>
            <w:rFonts w:hint="eastAsia"/>
            <w:lang w:eastAsia="zh-CN"/>
          </w:rPr>
          <w:t>纬度上的</w:t>
        </w:r>
        <w:r w:rsidR="004243D6" w:rsidRPr="00E21F18" w:rsidDel="007912D5">
          <w:rPr>
            <w:rFonts w:hint="eastAsia"/>
            <w:lang w:eastAsia="zh-CN"/>
          </w:rPr>
          <w:t>湖泊总数量</w:t>
        </w:r>
        <w:r w:rsidR="00636D72" w:rsidRPr="00E21F18" w:rsidDel="007912D5">
          <w:rPr>
            <w:rFonts w:hint="eastAsia"/>
            <w:lang w:eastAsia="zh-CN"/>
          </w:rPr>
          <w:t>;</w:t>
        </w:r>
        <w:r w:rsidR="004243D6" w:rsidRPr="00E21F18" w:rsidDel="007912D5">
          <w:rPr>
            <w:rFonts w:hint="eastAsia"/>
            <w:lang w:eastAsia="zh-CN"/>
          </w:rPr>
          <w:t xml:space="preserve"> </w:t>
        </w:r>
        <w:r w:rsidR="00636D72" w:rsidRPr="00E21F18" w:rsidDel="007912D5">
          <w:rPr>
            <w:rFonts w:hint="eastAsia"/>
            <w:lang w:eastAsia="zh-CN"/>
          </w:rPr>
          <w:t>(c)</w:t>
        </w:r>
        <w:r w:rsidR="00636D72" w:rsidRPr="00E21F18" w:rsidDel="007912D5">
          <w:rPr>
            <w:rFonts w:hint="eastAsia"/>
            <w:lang w:eastAsia="zh-CN"/>
          </w:rPr>
          <w:t>两个数据集</w:t>
        </w:r>
        <w:r w:rsidR="002F1AE0" w:rsidRPr="00E21F18" w:rsidDel="007912D5">
          <w:rPr>
            <w:rFonts w:hint="eastAsia"/>
            <w:lang w:eastAsia="zh-CN"/>
          </w:rPr>
          <w:t>的</w:t>
        </w:r>
        <w:r w:rsidR="00636D72" w:rsidRPr="00E21F18" w:rsidDel="007912D5">
          <w:rPr>
            <w:rFonts w:hint="eastAsia"/>
            <w:lang w:eastAsia="zh-CN"/>
          </w:rPr>
          <w:t>0.01~0.1 km2</w:t>
        </w:r>
        <w:r w:rsidR="00636D72" w:rsidRPr="00E21F18" w:rsidDel="007912D5">
          <w:rPr>
            <w:rFonts w:hint="eastAsia"/>
            <w:lang w:eastAsia="zh-CN"/>
          </w:rPr>
          <w:t>之间的湖泊在</w:t>
        </w:r>
        <w:r w:rsidR="001E5551" w:rsidRPr="00E21F18" w:rsidDel="007912D5">
          <w:rPr>
            <w:rFonts w:hint="eastAsia"/>
            <w:lang w:eastAsia="zh-CN"/>
          </w:rPr>
          <w:t>每个</w:t>
        </w:r>
        <w:r w:rsidR="001E5551" w:rsidRPr="00E21F18" w:rsidDel="007912D5">
          <w:rPr>
            <w:rFonts w:hint="eastAsia"/>
            <w:lang w:eastAsia="zh-CN"/>
          </w:rPr>
          <w:t>1</w:t>
        </w:r>
        <w:r w:rsidR="001E5551" w:rsidRPr="00E21F18" w:rsidDel="007912D5">
          <w:rPr>
            <w:rFonts w:hint="eastAsia"/>
            <w:lang w:eastAsia="zh-CN"/>
          </w:rPr>
          <w:t>度乘</w:t>
        </w:r>
        <w:r w:rsidR="001E5551" w:rsidRPr="00E21F18" w:rsidDel="007912D5">
          <w:rPr>
            <w:rFonts w:hint="eastAsia"/>
            <w:lang w:eastAsia="zh-CN"/>
          </w:rPr>
          <w:t>1</w:t>
        </w:r>
        <w:r w:rsidR="001E5551" w:rsidRPr="00E21F18" w:rsidDel="007912D5">
          <w:rPr>
            <w:rFonts w:hint="eastAsia"/>
            <w:lang w:eastAsia="zh-CN"/>
          </w:rPr>
          <w:t>度的格网内</w:t>
        </w:r>
        <w:r w:rsidR="00636D72" w:rsidRPr="00E21F18" w:rsidDel="007912D5">
          <w:rPr>
            <w:rFonts w:hint="eastAsia"/>
            <w:lang w:eastAsia="zh-CN"/>
          </w:rPr>
          <w:t>的数量</w:t>
        </w:r>
        <w:r w:rsidR="002F1AE0" w:rsidRPr="00E21F18" w:rsidDel="007912D5">
          <w:rPr>
            <w:rFonts w:hint="eastAsia"/>
            <w:lang w:eastAsia="zh-CN"/>
          </w:rPr>
          <w:t>、面积</w:t>
        </w:r>
        <w:r w:rsidR="00636D72" w:rsidRPr="00E21F18" w:rsidDel="007912D5">
          <w:rPr>
            <w:rFonts w:hint="eastAsia"/>
            <w:lang w:eastAsia="zh-CN"/>
          </w:rPr>
          <w:t>差异。</w:t>
        </w:r>
        <w:r w:rsidR="00636D72" w:rsidRPr="00E21F18" w:rsidDel="007912D5">
          <w:rPr>
            <w:rFonts w:hint="eastAsia"/>
            <w:lang w:eastAsia="zh-CN"/>
          </w:rPr>
          <w:t>(</w:t>
        </w:r>
        <w:r w:rsidR="002F1AE0" w:rsidRPr="00E21F18" w:rsidDel="007912D5">
          <w:rPr>
            <w:rFonts w:hint="eastAsia"/>
            <w:lang w:eastAsia="zh-CN"/>
          </w:rPr>
          <w:t>d</w:t>
        </w:r>
        <w:r w:rsidR="00636D72" w:rsidRPr="00E21F18" w:rsidDel="007912D5">
          <w:rPr>
            <w:rFonts w:hint="eastAsia"/>
            <w:lang w:eastAsia="zh-CN"/>
          </w:rPr>
          <w:t xml:space="preserve">) </w:t>
        </w:r>
        <w:r w:rsidR="004243D6" w:rsidRPr="00E21F18" w:rsidDel="007912D5">
          <w:rPr>
            <w:rFonts w:hint="eastAsia"/>
            <w:lang w:eastAsia="zh-CN"/>
          </w:rPr>
          <w:t>每个经度上的湖泊总面积</w:t>
        </w:r>
        <w:r w:rsidR="002F1AE0" w:rsidRPr="00E21F18" w:rsidDel="007912D5">
          <w:rPr>
            <w:rFonts w:hint="eastAsia"/>
            <w:lang w:eastAsia="zh-CN"/>
          </w:rPr>
          <w:t>;</w:t>
        </w:r>
        <w:r w:rsidR="00636D72" w:rsidRPr="00E21F18" w:rsidDel="007912D5">
          <w:rPr>
            <w:rFonts w:hint="eastAsia"/>
            <w:lang w:eastAsia="zh-CN"/>
          </w:rPr>
          <w:t xml:space="preserve"> (e)</w:t>
        </w:r>
        <w:r w:rsidR="004243D6" w:rsidRPr="00E21F18" w:rsidDel="007912D5">
          <w:rPr>
            <w:rFonts w:hint="eastAsia"/>
            <w:lang w:eastAsia="zh-CN"/>
          </w:rPr>
          <w:t xml:space="preserve"> </w:t>
        </w:r>
        <w:r w:rsidR="004243D6" w:rsidRPr="00E21F18" w:rsidDel="007912D5">
          <w:rPr>
            <w:rFonts w:hint="eastAsia"/>
            <w:lang w:eastAsia="zh-CN"/>
          </w:rPr>
          <w:t>每个纬度上的湖泊总面积</w:t>
        </w:r>
        <w:r w:rsidR="002F1AE0" w:rsidRPr="00E21F18" w:rsidDel="007912D5">
          <w:rPr>
            <w:rFonts w:hint="eastAsia"/>
            <w:lang w:eastAsia="zh-CN"/>
          </w:rPr>
          <w:t>;</w:t>
        </w:r>
        <w:r w:rsidR="004243D6" w:rsidRPr="00E21F18" w:rsidDel="007912D5">
          <w:rPr>
            <w:rFonts w:hint="eastAsia"/>
            <w:lang w:eastAsia="zh-CN"/>
          </w:rPr>
          <w:t xml:space="preserve"> </w:t>
        </w:r>
        <w:r w:rsidR="002F1AE0" w:rsidRPr="00E21F18" w:rsidDel="007912D5">
          <w:rPr>
            <w:rFonts w:hint="eastAsia"/>
            <w:lang w:eastAsia="zh-CN"/>
          </w:rPr>
          <w:t>在</w:t>
        </w:r>
        <w:r w:rsidR="002F1AE0" w:rsidRPr="00E21F18" w:rsidDel="007912D5">
          <w:rPr>
            <w:rFonts w:hint="eastAsia"/>
            <w:lang w:eastAsia="zh-CN"/>
          </w:rPr>
          <w:t>(a,b,d,e)</w:t>
        </w:r>
        <w:r w:rsidR="002F1AE0" w:rsidRPr="00E21F18" w:rsidDel="007912D5">
          <w:rPr>
            <w:rFonts w:hint="eastAsia"/>
            <w:lang w:eastAsia="zh-CN"/>
          </w:rPr>
          <w:t>子图中，大于</w:t>
        </w:r>
        <w:r w:rsidR="002F1AE0" w:rsidRPr="00E21F18" w:rsidDel="007912D5">
          <w:rPr>
            <w:rFonts w:hint="eastAsia"/>
            <w:lang w:eastAsia="zh-CN"/>
          </w:rPr>
          <w:t>0.1km2</w:t>
        </w:r>
        <w:r w:rsidR="002F1AE0" w:rsidRPr="00E21F18" w:rsidDel="007912D5">
          <w:rPr>
            <w:rFonts w:hint="eastAsia"/>
            <w:lang w:eastAsia="zh-CN"/>
          </w:rPr>
          <w:t>的湖泊与小于</w:t>
        </w:r>
        <w:r w:rsidR="002F1AE0" w:rsidRPr="00E21F18" w:rsidDel="007912D5">
          <w:rPr>
            <w:rFonts w:hint="eastAsia"/>
            <w:lang w:eastAsia="zh-CN"/>
          </w:rPr>
          <w:t>0.1 km2</w:t>
        </w:r>
        <w:r w:rsidR="002F1AE0" w:rsidRPr="00E21F18" w:rsidDel="007912D5">
          <w:rPr>
            <w:rFonts w:hint="eastAsia"/>
            <w:lang w:eastAsia="zh-CN"/>
          </w:rPr>
          <w:t>的湖泊被分别绘制在对向的两个坐标轴中，且坐标轴被经过拉伸，从而更好地显示。</w:t>
        </w:r>
        <w:r w:rsidR="002F1AE0" w:rsidRPr="00E21F18" w:rsidDel="007912D5">
          <w:rPr>
            <w:rFonts w:hint="eastAsia"/>
            <w:lang w:eastAsia="zh-CN"/>
          </w:rPr>
          <w:t>GLAKESplus</w:t>
        </w:r>
        <w:r w:rsidR="002F1AE0" w:rsidRPr="00E21F18" w:rsidDel="007912D5">
          <w:rPr>
            <w:rFonts w:hint="eastAsia"/>
            <w:lang w:eastAsia="zh-CN"/>
          </w:rPr>
          <w:t>由不同的颜色的堆叠柱状图表示，</w:t>
        </w:r>
        <w:r w:rsidR="002F1AE0" w:rsidRPr="00E21F18" w:rsidDel="007912D5">
          <w:rPr>
            <w:rFonts w:hint="eastAsia"/>
            <w:lang w:eastAsia="zh-CN"/>
          </w:rPr>
          <w:t>PLD</w:t>
        </w:r>
        <w:r w:rsidR="002F1AE0" w:rsidRPr="00E21F18" w:rsidDel="007912D5">
          <w:rPr>
            <w:rFonts w:hint="eastAsia"/>
            <w:lang w:eastAsia="zh-CN"/>
          </w:rPr>
          <w:t>由不同颜色及线宽的线型图表示。</w:t>
        </w:r>
      </w:moveFrom>
    </w:p>
    <w:moveFromRangeEnd w:id="223"/>
    <w:p w14:paraId="7383E964" w14:textId="77777777" w:rsidR="007912D5" w:rsidRPr="005137AE" w:rsidRDefault="007912D5" w:rsidP="007912D5">
      <w:pPr>
        <w:rPr>
          <w:ins w:id="225" w:author="蓓慧 胡" w:date="2025-03-07T12:23:00Z" w16du:dateUtc="2025-03-07T04:23:00Z"/>
          <w:lang w:eastAsia="zh-CN"/>
        </w:rPr>
        <w:pPrChange w:id="226" w:author="蓓慧 胡" w:date="2025-03-07T12:23:00Z" w16du:dateUtc="2025-03-07T04:23:00Z">
          <w:pPr>
            <w:pStyle w:val="af3"/>
          </w:pPr>
        </w:pPrChange>
      </w:pPr>
    </w:p>
    <w:p w14:paraId="269DA488" w14:textId="52A6EC6F" w:rsidR="007912D5" w:rsidRDefault="007912D5" w:rsidP="007912D5">
      <w:pPr>
        <w:pStyle w:val="Heading-Secondary"/>
        <w:rPr>
          <w:ins w:id="227" w:author="蓓慧 胡" w:date="2025-03-07T12:23:00Z" w16du:dateUtc="2025-03-07T04:23:00Z"/>
          <w:rFonts w:asciiTheme="minorHAnsi" w:eastAsia="宋体" w:hAnsiTheme="minorHAnsi" w:cstheme="minorHAnsi"/>
        </w:rPr>
      </w:pPr>
      <w:ins w:id="228" w:author="蓓慧 胡" w:date="2025-03-07T12:23:00Z" w16du:dateUtc="2025-03-07T04:23:00Z">
        <w:r>
          <w:rPr>
            <w:rFonts w:asciiTheme="minorHAnsi" w:eastAsia="宋体" w:hAnsiTheme="minorHAnsi" w:cstheme="minorHAnsi" w:hint="eastAsia"/>
            <w:lang w:eastAsia="zh-CN"/>
          </w:rPr>
          <w:t>3</w:t>
        </w:r>
        <w:r w:rsidRPr="00850691">
          <w:rPr>
            <w:rFonts w:asciiTheme="minorHAnsi" w:hAnsiTheme="minorHAnsi" w:cstheme="minorHAnsi"/>
          </w:rPr>
          <w:t>.</w:t>
        </w:r>
        <w:r>
          <w:rPr>
            <w:rFonts w:asciiTheme="minorHAnsi" w:eastAsia="宋体" w:hAnsiTheme="minorHAnsi" w:cstheme="minorHAnsi" w:hint="eastAsia"/>
            <w:lang w:eastAsia="zh-CN"/>
          </w:rPr>
          <w:t>3</w:t>
        </w:r>
        <w:r w:rsidRPr="00850691">
          <w:rPr>
            <w:rFonts w:asciiTheme="minorHAnsi" w:hAnsiTheme="minorHAnsi" w:cstheme="minorHAnsi"/>
          </w:rPr>
          <w:t xml:space="preserve"> </w:t>
        </w:r>
        <w:proofErr w:type="gramStart"/>
        <w:r w:rsidRPr="006550F3">
          <w:rPr>
            <w:rFonts w:asciiTheme="minorHAnsi" w:hAnsiTheme="minorHAnsi" w:cstheme="minorHAnsi"/>
          </w:rPr>
          <w:t>Global lake</w:t>
        </w:r>
        <w:proofErr w:type="gramEnd"/>
        <w:r w:rsidRPr="006550F3">
          <w:rPr>
            <w:rFonts w:asciiTheme="minorHAnsi" w:hAnsiTheme="minorHAnsi" w:cstheme="minorHAnsi"/>
          </w:rPr>
          <w:t xml:space="preserve"> abundance and distribution</w:t>
        </w:r>
        <w:r w:rsidRPr="006550F3">
          <w:rPr>
            <w:rFonts w:asciiTheme="minorHAnsi" w:eastAsia="宋体" w:hAnsiTheme="minorHAnsi" w:cstheme="minorHAnsi"/>
          </w:rPr>
          <w:t xml:space="preserve"> </w:t>
        </w:r>
      </w:ins>
    </w:p>
    <w:p w14:paraId="08BDAAFC" w14:textId="77777777" w:rsidR="007912D5" w:rsidRPr="001222DD" w:rsidRDefault="007912D5" w:rsidP="007912D5">
      <w:pPr>
        <w:rPr>
          <w:ins w:id="229" w:author="蓓慧 胡" w:date="2025-03-07T12:23:00Z" w16du:dateUtc="2025-03-07T04:23:00Z"/>
          <w:lang w:eastAsia="zh-CN"/>
        </w:rPr>
      </w:pPr>
      <w:proofErr w:type="spellStart"/>
      <w:ins w:id="230" w:author="蓓慧 胡" w:date="2025-03-07T12:23:00Z" w16du:dateUtc="2025-03-07T04:23:00Z">
        <w:r>
          <w:rPr>
            <w:rFonts w:hint="eastAsia"/>
            <w:lang w:eastAsia="zh-CN"/>
          </w:rPr>
          <w:t>GLAKESplus</w:t>
        </w:r>
        <w:proofErr w:type="spellEnd"/>
        <w:r>
          <w:rPr>
            <w:rFonts w:ascii="宋体" w:eastAsia="宋体" w:hAnsi="宋体" w:cs="宋体" w:hint="eastAsia"/>
            <w:lang w:eastAsia="zh-CN"/>
          </w:rPr>
          <w:t>囊括了</w:t>
        </w:r>
        <w:r>
          <w:rPr>
            <w:rFonts w:hint="eastAsia"/>
            <w:lang w:eastAsia="zh-CN"/>
          </w:rPr>
          <w:t>~</w:t>
        </w:r>
        <w:r w:rsidRPr="000864E5">
          <w:rPr>
            <w:lang w:eastAsia="zh-CN"/>
          </w:rPr>
          <w:t>1</w:t>
        </w:r>
        <w:r>
          <w:rPr>
            <w:rFonts w:hint="eastAsia"/>
            <w:lang w:eastAsia="zh-CN"/>
          </w:rPr>
          <w:t>2 million</w:t>
        </w:r>
        <w:proofErr w:type="gramStart"/>
        <w:r>
          <w:rPr>
            <w:rFonts w:ascii="宋体" w:eastAsia="宋体" w:hAnsi="宋体" w:cs="宋体" w:hint="eastAsia"/>
            <w:lang w:eastAsia="zh-CN"/>
          </w:rPr>
          <w:t>个</w:t>
        </w:r>
        <w:proofErr w:type="gramEnd"/>
        <w:r>
          <w:rPr>
            <w:rFonts w:ascii="宋体" w:eastAsia="宋体" w:hAnsi="宋体" w:cs="宋体" w:hint="eastAsia"/>
            <w:lang w:eastAsia="zh-CN"/>
          </w:rPr>
          <w:t>湖泊，总面积约</w:t>
        </w:r>
        <w:r>
          <w:rPr>
            <w:rFonts w:hint="eastAsia"/>
            <w:lang w:eastAsia="zh-CN"/>
          </w:rPr>
          <w:t>3.4</w:t>
        </w:r>
        <w:r w:rsidRPr="009F25B9">
          <w:rPr>
            <w:lang w:eastAsia="zh-CN"/>
          </w:rPr>
          <w:t>×10</w:t>
        </w:r>
        <w:r w:rsidRPr="009F25B9">
          <w:rPr>
            <w:rFonts w:hint="eastAsia"/>
            <w:vertAlign w:val="superscript"/>
            <w:lang w:eastAsia="zh-CN"/>
          </w:rPr>
          <w:t>6</w:t>
        </w:r>
        <w:r>
          <w:rPr>
            <w:rFonts w:hint="eastAsia"/>
            <w:lang w:eastAsia="zh-CN"/>
          </w:rPr>
          <w:t xml:space="preserve"> km</w:t>
        </w:r>
        <w:r w:rsidRPr="009F25B9">
          <w:rPr>
            <w:rFonts w:hint="eastAsia"/>
            <w:vertAlign w:val="superscript"/>
            <w:lang w:eastAsia="zh-CN"/>
          </w:rPr>
          <w:t>2</w:t>
        </w:r>
        <w:r>
          <w:rPr>
            <w:rFonts w:ascii="宋体" w:eastAsia="宋体" w:hAnsi="宋体" w:cs="宋体" w:hint="eastAsia"/>
            <w:lang w:eastAsia="zh-CN"/>
          </w:rPr>
          <w:t>。由于数据分辨率的提升及多波段的引入，</w:t>
        </w:r>
        <w:proofErr w:type="spellStart"/>
        <w:r>
          <w:rPr>
            <w:rFonts w:hint="eastAsia"/>
            <w:lang w:eastAsia="zh-CN"/>
          </w:rPr>
          <w:t>GLAKESplus</w:t>
        </w:r>
        <w:proofErr w:type="spellEnd"/>
        <w:r>
          <w:rPr>
            <w:rFonts w:ascii="宋体" w:eastAsia="宋体" w:hAnsi="宋体" w:cs="宋体" w:hint="eastAsia"/>
            <w:lang w:eastAsia="zh-CN"/>
          </w:rPr>
          <w:t>在小湖泊上的准确描绘有极大优势，更准确地反应了全球湖泊的分布。我们将湖泊分为</w:t>
        </w:r>
        <w:r>
          <w:rPr>
            <w:rFonts w:hint="eastAsia"/>
            <w:lang w:eastAsia="zh-CN"/>
          </w:rPr>
          <w:t>small(&lt;1 km</w:t>
        </w:r>
        <w:r w:rsidRPr="001222DD">
          <w:rPr>
            <w:rFonts w:hint="eastAsia"/>
            <w:vertAlign w:val="superscript"/>
            <w:lang w:eastAsia="zh-CN"/>
          </w:rPr>
          <w:t>2</w:t>
        </w:r>
        <w:r>
          <w:rPr>
            <w:rFonts w:hint="eastAsia"/>
            <w:lang w:eastAsia="zh-CN"/>
          </w:rPr>
          <w:t>), medium (1~100 km</w:t>
        </w:r>
        <w:r w:rsidRPr="001222DD">
          <w:rPr>
            <w:rFonts w:hint="eastAsia"/>
            <w:vertAlign w:val="superscript"/>
            <w:lang w:eastAsia="zh-CN"/>
          </w:rPr>
          <w:t>2</w:t>
        </w:r>
        <w:r>
          <w:rPr>
            <w:rFonts w:hint="eastAsia"/>
            <w:lang w:eastAsia="zh-CN"/>
          </w:rPr>
          <w:t>) and large (&gt;100 km</w:t>
        </w:r>
        <w:r w:rsidRPr="001222DD">
          <w:rPr>
            <w:rFonts w:hint="eastAsia"/>
            <w:vertAlign w:val="superscript"/>
            <w:lang w:eastAsia="zh-CN"/>
          </w:rPr>
          <w:t>2</w:t>
        </w:r>
        <w:r>
          <w:rPr>
            <w:rFonts w:hint="eastAsia"/>
            <w:lang w:eastAsia="zh-CN"/>
          </w:rPr>
          <w:t>)</w:t>
        </w:r>
        <w:r>
          <w:rPr>
            <w:rFonts w:ascii="宋体" w:eastAsia="宋体" w:hAnsi="宋体" w:cs="宋体" w:hint="eastAsia"/>
            <w:lang w:eastAsia="zh-CN"/>
          </w:rPr>
          <w:t>，可知全球湖泊面积由大湖泊占主导，贡献了</w:t>
        </w:r>
        <w:r>
          <w:rPr>
            <w:rFonts w:hint="eastAsia"/>
            <w:lang w:eastAsia="zh-CN"/>
          </w:rPr>
          <w:t>56.1%</w:t>
        </w:r>
        <w:r>
          <w:rPr>
            <w:rFonts w:ascii="宋体" w:eastAsia="宋体" w:hAnsi="宋体" w:cs="宋体" w:hint="eastAsia"/>
            <w:lang w:eastAsia="zh-CN"/>
          </w:rPr>
          <w:t>的湖泊总面积，而小湖泊仅贡献了</w:t>
        </w:r>
        <w:r>
          <w:rPr>
            <w:rFonts w:hint="eastAsia"/>
            <w:lang w:eastAsia="zh-CN"/>
          </w:rPr>
          <w:t>17.8</w:t>
        </w:r>
        <w:r w:rsidRPr="002D0B42">
          <w:rPr>
            <w:lang w:eastAsia="zh-CN"/>
          </w:rPr>
          <w:t>%</w:t>
        </w:r>
        <w:r>
          <w:rPr>
            <w:rFonts w:eastAsia="宋体" w:hint="eastAsia"/>
            <w:lang w:eastAsia="zh-CN"/>
          </w:rPr>
          <w:t xml:space="preserve"> </w:t>
        </w:r>
        <w:r>
          <w:rPr>
            <w:rFonts w:hint="eastAsia"/>
            <w:lang w:eastAsia="zh-CN"/>
          </w:rPr>
          <w:t>(</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a)</w:t>
        </w:r>
        <w:r>
          <w:rPr>
            <w:rFonts w:ascii="宋体" w:eastAsia="宋体" w:hAnsi="宋体" w:cs="宋体" w:hint="eastAsia"/>
            <w:lang w:eastAsia="zh-CN"/>
          </w:rPr>
          <w:t>。在数量上，全球湖泊则是由小湖泊主导，占据了</w:t>
        </w:r>
        <w:r>
          <w:rPr>
            <w:rFonts w:hint="eastAsia"/>
            <w:lang w:eastAsia="zh-CN"/>
          </w:rPr>
          <w:t>98.3%(</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b)</w:t>
        </w:r>
        <w:r>
          <w:rPr>
            <w:rFonts w:ascii="宋体" w:eastAsia="宋体" w:hAnsi="宋体" w:cs="宋体" w:hint="eastAsia"/>
            <w:lang w:eastAsia="zh-CN"/>
          </w:rPr>
          <w:t>。</w:t>
        </w:r>
        <w:r>
          <w:rPr>
            <w:rFonts w:hint="eastAsia"/>
            <w:lang w:eastAsia="zh-CN"/>
          </w:rPr>
          <w:t>Pi</w:t>
        </w:r>
        <w:r>
          <w:rPr>
            <w:rFonts w:ascii="宋体" w:eastAsia="宋体" w:hAnsi="宋体" w:cs="宋体" w:hint="eastAsia"/>
            <w:lang w:eastAsia="zh-CN"/>
          </w:rPr>
          <w:t>等指出小湖泊主导了过去四十年的湖泊变换，</w:t>
        </w:r>
        <w:r w:rsidRPr="001222DD">
          <w:rPr>
            <w:lang w:eastAsia="zh-CN"/>
          </w:rPr>
          <w:t>Williamson</w:t>
        </w:r>
        <w:r>
          <w:rPr>
            <w:rFonts w:ascii="宋体" w:eastAsia="宋体" w:hAnsi="宋体" w:cs="宋体" w:hint="eastAsia"/>
            <w:lang w:eastAsia="zh-CN"/>
          </w:rPr>
          <w:t>等指出小湖泊的温室气体排放巨大，说明了小湖泊的重要性。</w:t>
        </w:r>
        <w:proofErr w:type="spellStart"/>
        <w:r>
          <w:rPr>
            <w:rFonts w:hint="eastAsia"/>
            <w:lang w:eastAsia="zh-CN"/>
          </w:rPr>
          <w:t>GLAKESplus</w:t>
        </w:r>
        <w:proofErr w:type="spellEnd"/>
        <w:r>
          <w:rPr>
            <w:rFonts w:ascii="宋体" w:eastAsia="宋体" w:hAnsi="宋体" w:cs="宋体" w:hint="eastAsia"/>
            <w:lang w:eastAsia="zh-CN"/>
          </w:rPr>
          <w:t>提供了近</w:t>
        </w:r>
        <w:r>
          <w:rPr>
            <w:rFonts w:hint="eastAsia"/>
            <w:lang w:eastAsia="zh-CN"/>
          </w:rPr>
          <w:t>4</w:t>
        </w:r>
        <w:r>
          <w:rPr>
            <w:rFonts w:eastAsia="宋体" w:hint="eastAsia"/>
            <w:lang w:eastAsia="zh-CN"/>
          </w:rPr>
          <w:t xml:space="preserve"> </w:t>
        </w:r>
        <w:r>
          <w:rPr>
            <w:rFonts w:hint="eastAsia"/>
            <w:lang w:eastAsia="zh-CN"/>
          </w:rPr>
          <w:t>million</w:t>
        </w:r>
        <w:proofErr w:type="gramStart"/>
        <w:r>
          <w:rPr>
            <w:rFonts w:ascii="宋体" w:eastAsia="宋体" w:hAnsi="宋体" w:cs="宋体" w:hint="eastAsia"/>
            <w:lang w:eastAsia="zh-CN"/>
          </w:rPr>
          <w:t>个</w:t>
        </w:r>
        <w:proofErr w:type="gramEnd"/>
        <w:r>
          <w:rPr>
            <w:rFonts w:ascii="宋体" w:eastAsia="宋体" w:hAnsi="宋体" w:cs="宋体" w:hint="eastAsia"/>
            <w:lang w:eastAsia="zh-CN"/>
          </w:rPr>
          <w:t>极小湖泊（</w:t>
        </w:r>
        <w:r>
          <w:rPr>
            <w:rFonts w:hint="eastAsia"/>
            <w:lang w:eastAsia="zh-CN"/>
          </w:rPr>
          <w:t>&lt;0.01</w:t>
        </w:r>
        <w:r w:rsidRPr="00266B48">
          <w:rPr>
            <w:rFonts w:hint="eastAsia"/>
            <w:lang w:eastAsia="zh-CN"/>
          </w:rPr>
          <w:t xml:space="preserve"> </w:t>
        </w:r>
        <w:r>
          <w:rPr>
            <w:rFonts w:hint="eastAsia"/>
            <w:lang w:eastAsia="zh-CN"/>
          </w:rPr>
          <w:t>km</w:t>
        </w:r>
        <w:r w:rsidRPr="009F25B9">
          <w:rPr>
            <w:rFonts w:hint="eastAsia"/>
            <w:vertAlign w:val="superscript"/>
            <w:lang w:eastAsia="zh-CN"/>
          </w:rPr>
          <w:t>2</w:t>
        </w:r>
        <w:r>
          <w:rPr>
            <w:rFonts w:ascii="宋体" w:eastAsia="宋体" w:hAnsi="宋体" w:cs="宋体" w:hint="eastAsia"/>
            <w:lang w:eastAsia="zh-CN"/>
          </w:rPr>
          <w:t>）的边界信息，贡献了全球湖泊数量的</w:t>
        </w:r>
        <w:r>
          <w:rPr>
            <w:rFonts w:hint="eastAsia"/>
            <w:lang w:eastAsia="zh-CN"/>
          </w:rPr>
          <w:t>32.6%</w:t>
        </w:r>
        <w:r>
          <w:rPr>
            <w:rFonts w:ascii="宋体" w:eastAsia="宋体" w:hAnsi="宋体" w:cs="宋体" w:hint="eastAsia"/>
            <w:lang w:eastAsia="zh-CN"/>
          </w:rPr>
          <w:t>，减小了全球湖泊制图在小湖泊上的不确定性。在空间分布上，全球湖泊的</w:t>
        </w:r>
        <w:r>
          <w:rPr>
            <w:rFonts w:hint="eastAsia"/>
            <w:lang w:eastAsia="zh-CN"/>
          </w:rPr>
          <w:t>49%</w:t>
        </w:r>
        <w:r>
          <w:rPr>
            <w:rFonts w:ascii="宋体" w:eastAsia="宋体" w:hAnsi="宋体" w:cs="宋体" w:hint="eastAsia"/>
            <w:lang w:eastAsia="zh-CN"/>
          </w:rPr>
          <w:t>或湖泊总面积的</w:t>
        </w:r>
        <w:r>
          <w:rPr>
            <w:rFonts w:hint="eastAsia"/>
            <w:lang w:eastAsia="zh-CN"/>
          </w:rPr>
          <w:t>30%</w:t>
        </w:r>
        <w:r>
          <w:rPr>
            <w:rFonts w:ascii="宋体" w:eastAsia="宋体" w:hAnsi="宋体" w:cs="宋体" w:hint="eastAsia"/>
            <w:lang w:eastAsia="zh-CN"/>
          </w:rPr>
          <w:t>位于</w:t>
        </w:r>
        <w:r>
          <w:rPr>
            <w:rFonts w:hint="eastAsia"/>
            <w:lang w:eastAsia="zh-CN"/>
          </w:rPr>
          <w:t>57</w:t>
        </w:r>
        <w:r>
          <w:rPr>
            <w:rFonts w:hint="eastAsia"/>
            <w:lang w:eastAsia="zh-CN"/>
          </w:rPr>
          <w:t>°</w:t>
        </w:r>
        <w:r>
          <w:rPr>
            <w:rFonts w:hint="eastAsia"/>
            <w:lang w:eastAsia="zh-CN"/>
          </w:rPr>
          <w:t>N</w:t>
        </w:r>
        <w:r>
          <w:rPr>
            <w:rFonts w:ascii="宋体" w:eastAsia="宋体" w:hAnsi="宋体" w:cs="宋体" w:hint="eastAsia"/>
            <w:lang w:eastAsia="zh-CN"/>
          </w:rPr>
          <w:t>以北的高纬度地区，主要分布在</w:t>
        </w:r>
        <w:r w:rsidRPr="00BF7D69">
          <w:rPr>
            <w:rFonts w:ascii="宋体" w:eastAsia="宋体" w:hAnsi="宋体" w:cs="宋体" w:hint="eastAsia"/>
            <w:lang w:eastAsia="zh-CN"/>
          </w:rPr>
          <w:t>加拿大地盾</w:t>
        </w:r>
        <w:r>
          <w:rPr>
            <w:rFonts w:ascii="宋体" w:eastAsia="宋体" w:hAnsi="宋体" w:cs="宋体" w:hint="eastAsia"/>
            <w:lang w:eastAsia="zh-CN"/>
          </w:rPr>
          <w:t>、</w:t>
        </w:r>
        <w:r w:rsidRPr="00BF7D69">
          <w:rPr>
            <w:rFonts w:ascii="宋体" w:eastAsia="宋体" w:hAnsi="宋体" w:cs="宋体" w:hint="eastAsia"/>
            <w:lang w:eastAsia="zh-CN"/>
          </w:rPr>
          <w:t>斯堪的纳维亚地区</w:t>
        </w:r>
        <w:r>
          <w:rPr>
            <w:rFonts w:ascii="宋体" w:eastAsia="宋体" w:hAnsi="宋体" w:cs="宋体" w:hint="eastAsia"/>
            <w:lang w:eastAsia="zh-CN"/>
          </w:rPr>
          <w:t>及西西伯利亚平原地区</w:t>
        </w:r>
        <w:r>
          <w:rPr>
            <w:rFonts w:ascii="宋体" w:hAnsi="宋体" w:cs="宋体" w:hint="eastAsia"/>
            <w:lang w:eastAsia="zh-CN"/>
          </w:rPr>
          <w:t xml:space="preserve"> (</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a</w:t>
        </w:r>
        <w:r>
          <w:rPr>
            <w:rFonts w:ascii="宋体" w:hAnsi="宋体" w:cs="宋体" w:hint="eastAsia"/>
            <w:lang w:eastAsia="zh-CN"/>
          </w:rPr>
          <w:t>)</w:t>
        </w:r>
        <w:r>
          <w:rPr>
            <w:rFonts w:ascii="宋体" w:eastAsia="宋体" w:hAnsi="宋体" w:cs="宋体" w:hint="eastAsia"/>
            <w:lang w:eastAsia="zh-CN"/>
          </w:rPr>
          <w:t>。这些地区在</w:t>
        </w:r>
        <w:r w:rsidRPr="00BF7D69">
          <w:rPr>
            <w:rFonts w:ascii="宋体" w:eastAsia="宋体" w:hAnsi="宋体" w:cs="宋体" w:hint="eastAsia"/>
            <w:lang w:eastAsia="zh-CN"/>
          </w:rPr>
          <w:t>末次冰河时期冰川活动盛行</w:t>
        </w:r>
        <w:r>
          <w:rPr>
            <w:rFonts w:ascii="宋体" w:eastAsia="宋体" w:hAnsi="宋体" w:cs="宋体" w:hint="eastAsia"/>
            <w:lang w:eastAsia="zh-CN"/>
          </w:rPr>
          <w:t>，受</w:t>
        </w:r>
        <w:r w:rsidRPr="00BF7D69">
          <w:rPr>
            <w:rFonts w:ascii="宋体" w:eastAsia="宋体" w:hAnsi="宋体" w:cs="宋体" w:hint="eastAsia"/>
            <w:lang w:eastAsia="zh-CN"/>
          </w:rPr>
          <w:t>更新世期间的冰川侵蚀</w:t>
        </w:r>
        <w:r>
          <w:rPr>
            <w:rFonts w:ascii="宋体" w:eastAsia="宋体" w:hAnsi="宋体" w:cs="宋体" w:hint="eastAsia"/>
            <w:lang w:eastAsia="zh-CN"/>
          </w:rPr>
          <w:t>作用形成了分布广泛的湖泊群。在</w:t>
        </w:r>
        <w:r>
          <w:rPr>
            <w:rFonts w:hint="eastAsia"/>
            <w:lang w:eastAsia="zh-CN"/>
          </w:rPr>
          <w:t>57</w:t>
        </w:r>
        <w:r>
          <w:rPr>
            <w:rFonts w:hint="eastAsia"/>
            <w:lang w:eastAsia="zh-CN"/>
          </w:rPr>
          <w:t>°</w:t>
        </w:r>
        <w:r>
          <w:rPr>
            <w:rFonts w:hint="eastAsia"/>
            <w:lang w:eastAsia="zh-CN"/>
          </w:rPr>
          <w:t>N</w:t>
        </w:r>
        <w:r>
          <w:rPr>
            <w:rFonts w:ascii="宋体" w:eastAsia="宋体" w:hAnsi="宋体" w:cs="宋体" w:hint="eastAsia"/>
            <w:lang w:eastAsia="zh-CN"/>
          </w:rPr>
          <w:t>以南地区，湖泊数量逐渐减少，而直至</w:t>
        </w:r>
        <w:r>
          <w:rPr>
            <w:rFonts w:hint="eastAsia"/>
            <w:lang w:eastAsia="zh-CN"/>
          </w:rPr>
          <w:t>36</w:t>
        </w:r>
        <w:r>
          <w:rPr>
            <w:rFonts w:hint="eastAsia"/>
            <w:lang w:eastAsia="zh-CN"/>
          </w:rPr>
          <w:t>°</w:t>
        </w:r>
        <w:r>
          <w:rPr>
            <w:rFonts w:hint="eastAsia"/>
            <w:lang w:eastAsia="zh-CN"/>
          </w:rPr>
          <w:t>N</w:t>
        </w:r>
        <w:r>
          <w:rPr>
            <w:rFonts w:ascii="宋体" w:eastAsia="宋体" w:hAnsi="宋体" w:cs="宋体" w:hint="eastAsia"/>
            <w:lang w:eastAsia="zh-CN"/>
          </w:rPr>
          <w:t>，湖泊面积没有显著减少，因为此处存在多个大湖（里海、五大湖、贝加尔湖、</w:t>
        </w:r>
        <w:r w:rsidRPr="000F5C87">
          <w:rPr>
            <w:rFonts w:ascii="宋体" w:eastAsia="宋体" w:hAnsi="宋体" w:cs="宋体" w:hint="eastAsia"/>
            <w:lang w:eastAsia="zh-CN"/>
          </w:rPr>
          <w:t>巴尔喀什湖</w:t>
        </w:r>
        <w:r>
          <w:rPr>
            <w:rFonts w:ascii="宋体" w:eastAsia="宋体" w:hAnsi="宋体" w:cs="宋体" w:hint="eastAsia"/>
            <w:lang w:eastAsia="zh-CN"/>
          </w:rPr>
          <w:t>，贡献了全球</w:t>
        </w:r>
        <w:r>
          <w:rPr>
            <w:rFonts w:hint="eastAsia"/>
            <w:lang w:eastAsia="zh-CN"/>
          </w:rPr>
          <w:t>18%</w:t>
        </w:r>
        <w:r>
          <w:rPr>
            <w:rFonts w:ascii="宋体" w:eastAsia="宋体" w:hAnsi="宋体" w:cs="宋体" w:hint="eastAsia"/>
            <w:lang w:eastAsia="zh-CN"/>
          </w:rPr>
          <w:t>的湖泊总面积）</w:t>
        </w:r>
        <w:r>
          <w:rPr>
            <w:rFonts w:ascii="宋体" w:hAnsi="宋体" w:cs="宋体" w:hint="eastAsia"/>
            <w:lang w:eastAsia="zh-CN"/>
          </w:rPr>
          <w:t>(</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c</w:t>
        </w:r>
        <w:r>
          <w:rPr>
            <w:rFonts w:ascii="宋体" w:hAnsi="宋体" w:cs="宋体" w:hint="eastAsia"/>
            <w:lang w:eastAsia="zh-CN"/>
          </w:rPr>
          <w:t>)</w:t>
        </w:r>
        <w:r>
          <w:rPr>
            <w:rFonts w:ascii="宋体" w:eastAsia="宋体" w:hAnsi="宋体" w:cs="宋体" w:hint="eastAsia"/>
            <w:lang w:eastAsia="zh-CN"/>
          </w:rPr>
          <w:t>。在</w:t>
        </w:r>
        <w:r>
          <w:rPr>
            <w:rFonts w:hint="eastAsia"/>
            <w:lang w:eastAsia="zh-CN"/>
          </w:rPr>
          <w:t>30</w:t>
        </w:r>
        <w:r>
          <w:rPr>
            <w:rFonts w:ascii="宋体" w:hAnsi="宋体" w:cs="宋体" w:hint="eastAsia"/>
            <w:lang w:eastAsia="zh-CN"/>
          </w:rPr>
          <w:t>°</w:t>
        </w:r>
        <w:r>
          <w:rPr>
            <w:rFonts w:ascii="宋体" w:hAnsi="宋体" w:cs="宋体" w:hint="eastAsia"/>
            <w:lang w:eastAsia="zh-CN"/>
          </w:rPr>
          <w:t>N</w:t>
        </w:r>
        <w:r>
          <w:rPr>
            <w:rFonts w:ascii="宋体" w:eastAsia="宋体" w:hAnsi="宋体" w:cs="宋体" w:hint="eastAsia"/>
            <w:lang w:eastAsia="zh-CN"/>
          </w:rPr>
          <w:t>、</w:t>
        </w:r>
        <w:r>
          <w:rPr>
            <w:rFonts w:ascii="宋体" w:hAnsi="宋体" w:cs="宋体" w:hint="eastAsia"/>
            <w:lang w:eastAsia="zh-CN"/>
          </w:rPr>
          <w:t>22</w:t>
        </w:r>
        <w:r>
          <w:rPr>
            <w:rFonts w:ascii="宋体" w:hAnsi="宋体" w:cs="宋体" w:hint="eastAsia"/>
            <w:lang w:eastAsia="zh-CN"/>
          </w:rPr>
          <w:t>°</w:t>
        </w:r>
        <w:r>
          <w:rPr>
            <w:rFonts w:ascii="宋体" w:hAnsi="宋体" w:cs="宋体" w:hint="eastAsia"/>
            <w:lang w:eastAsia="zh-CN"/>
          </w:rPr>
          <w:t>N</w:t>
        </w:r>
        <w:r>
          <w:rPr>
            <w:rFonts w:ascii="宋体" w:eastAsia="宋体" w:hAnsi="宋体" w:cs="宋体" w:hint="eastAsia"/>
            <w:lang w:eastAsia="zh-CN"/>
          </w:rPr>
          <w:t>附近，存在湖泊数量的小高峰</w:t>
        </w:r>
        <w:r>
          <w:rPr>
            <w:rFonts w:ascii="宋体" w:hAnsi="宋体" w:cs="宋体" w:hint="eastAsia"/>
            <w:lang w:eastAsia="zh-CN"/>
          </w:rPr>
          <w:t>(</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rFonts w:eastAsia="宋体" w:hint="eastAsia"/>
            <w:noProof/>
            <w:lang w:eastAsia="zh-CN"/>
          </w:rPr>
          <w:t>6</w:t>
        </w:r>
        <w:r>
          <w:rPr>
            <w:lang w:eastAsia="zh-CN"/>
          </w:rPr>
          <w:fldChar w:fldCharType="end"/>
        </w:r>
        <w:r>
          <w:rPr>
            <w:rFonts w:hint="eastAsia"/>
            <w:lang w:eastAsia="zh-CN"/>
          </w:rPr>
          <w:t>c</w:t>
        </w:r>
        <w:r>
          <w:rPr>
            <w:rFonts w:ascii="宋体" w:hAnsi="宋体" w:cs="宋体" w:hint="eastAsia"/>
            <w:lang w:eastAsia="zh-CN"/>
          </w:rPr>
          <w:t>)</w:t>
        </w:r>
        <w:r>
          <w:rPr>
            <w:rFonts w:ascii="宋体" w:eastAsia="宋体" w:hAnsi="宋体" w:cs="宋体" w:hint="eastAsia"/>
            <w:lang w:eastAsia="zh-CN"/>
          </w:rPr>
          <w:t>，主要由北美洲密西西比平原及长江中下游平原的小湖泊所贡献</w:t>
        </w:r>
        <w:r>
          <w:rPr>
            <w:rFonts w:ascii="宋体" w:hAnsi="宋体" w:cs="宋体" w:hint="eastAsia"/>
            <w:lang w:eastAsia="zh-CN"/>
          </w:rPr>
          <w:t xml:space="preserve"> (</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b</w:t>
        </w:r>
        <w:r>
          <w:rPr>
            <w:rFonts w:ascii="宋体" w:hAnsi="宋体" w:cs="宋体" w:hint="eastAsia"/>
            <w:lang w:eastAsia="zh-CN"/>
          </w:rPr>
          <w:t>)</w:t>
        </w:r>
        <w:r>
          <w:rPr>
            <w:rFonts w:ascii="宋体" w:eastAsia="宋体" w:hAnsi="宋体" w:cs="宋体" w:hint="eastAsia"/>
            <w:lang w:eastAsia="zh-CN"/>
          </w:rPr>
          <w:t>。热带地区湖泊数量及总面积都较少，但仍有几个密集分布区域。中国南方的沿海地区、柬埔寨及印度东部沿海地区，分布有大量的养殖鱼塘</w:t>
        </w:r>
        <w:r>
          <w:rPr>
            <w:rFonts w:ascii="宋体" w:hAnsi="宋体" w:cs="宋体" w:hint="eastAsia"/>
            <w:lang w:eastAsia="zh-CN"/>
          </w:rPr>
          <w:t>(</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b</w:t>
        </w:r>
        <w:r>
          <w:rPr>
            <w:rFonts w:ascii="宋体" w:hAnsi="宋体" w:cs="宋体" w:hint="eastAsia"/>
            <w:lang w:eastAsia="zh-CN"/>
          </w:rPr>
          <w:t>)</w:t>
        </w:r>
        <w:r>
          <w:rPr>
            <w:rFonts w:ascii="宋体" w:eastAsia="宋体" w:hAnsi="宋体" w:cs="宋体" w:hint="eastAsia"/>
            <w:lang w:eastAsia="zh-CN"/>
          </w:rPr>
          <w:t>。这些小湖泊对总湖泊面积的贡献不大，但分布于人口稠密地区，与人类的生产生活息息相关，十分的重要。南美洲亚马逊河流域及非洲的东非大裂谷有一些大湖泊，使得纬度剖面总面积在</w:t>
        </w:r>
        <w:r>
          <w:rPr>
            <w:rFonts w:ascii="宋体" w:hAnsi="宋体" w:cs="宋体" w:hint="eastAsia"/>
            <w:lang w:eastAsia="zh-CN"/>
          </w:rPr>
          <w:t>1~5</w:t>
        </w:r>
        <w:r>
          <w:rPr>
            <w:rFonts w:ascii="宋体" w:hAnsi="宋体" w:cs="宋体" w:hint="eastAsia"/>
            <w:lang w:eastAsia="zh-CN"/>
          </w:rPr>
          <w:t>°</w:t>
        </w:r>
        <w:r>
          <w:rPr>
            <w:rFonts w:ascii="宋体" w:hAnsi="宋体" w:cs="宋体" w:hint="eastAsia"/>
            <w:lang w:eastAsia="zh-CN"/>
          </w:rPr>
          <w:t>S</w:t>
        </w:r>
        <w:r>
          <w:rPr>
            <w:rFonts w:ascii="宋体" w:eastAsia="宋体" w:hAnsi="宋体" w:cs="宋体" w:hint="eastAsia"/>
            <w:lang w:eastAsia="zh-CN"/>
          </w:rPr>
          <w:t>之间存在一个小峰值。在经度剖面上，西半球的</w:t>
        </w:r>
        <w:r>
          <w:rPr>
            <w:rFonts w:ascii="宋体" w:eastAsia="宋体" w:hAnsi="宋体" w:cs="宋体" w:hint="eastAsia"/>
            <w:lang w:eastAsia="zh-CN"/>
          </w:rPr>
          <w:lastRenderedPageBreak/>
          <w:t>湖泊总面积、数量由</w:t>
        </w:r>
        <w:r w:rsidRPr="00BF7D69">
          <w:rPr>
            <w:rFonts w:ascii="宋体" w:eastAsia="宋体" w:hAnsi="宋体" w:cs="宋体" w:hint="eastAsia"/>
            <w:lang w:eastAsia="zh-CN"/>
          </w:rPr>
          <w:t>加拿大地盾</w:t>
        </w:r>
        <w:r>
          <w:rPr>
            <w:rFonts w:ascii="宋体" w:eastAsia="宋体" w:hAnsi="宋体" w:cs="宋体" w:hint="eastAsia"/>
            <w:lang w:eastAsia="zh-CN"/>
          </w:rPr>
          <w:t>地区的密集湖泊主导；而东半球湖泊的总面积与数量的峰值不完全对应，湖泊面积由</w:t>
        </w:r>
        <w:r>
          <w:rPr>
            <w:rFonts w:ascii="宋体" w:hAnsi="宋体" w:cs="宋体" w:hint="eastAsia"/>
            <w:lang w:eastAsia="zh-CN"/>
          </w:rPr>
          <w:t>29~35</w:t>
        </w:r>
        <w:r>
          <w:rPr>
            <w:rFonts w:ascii="宋体" w:hAnsi="宋体" w:cs="宋体" w:hint="eastAsia"/>
            <w:lang w:eastAsia="zh-CN"/>
          </w:rPr>
          <w:t>°</w:t>
        </w:r>
        <w:r>
          <w:rPr>
            <w:rFonts w:ascii="宋体" w:hAnsi="宋体" w:cs="宋体" w:hint="eastAsia"/>
            <w:lang w:eastAsia="zh-CN"/>
          </w:rPr>
          <w:t>E</w:t>
        </w:r>
        <w:r>
          <w:rPr>
            <w:rFonts w:ascii="宋体" w:eastAsia="宋体" w:hAnsi="宋体" w:cs="宋体" w:hint="eastAsia"/>
            <w:lang w:eastAsia="zh-CN"/>
          </w:rPr>
          <w:t>的东非大裂谷湖泊及</w:t>
        </w:r>
        <w:r>
          <w:rPr>
            <w:rFonts w:ascii="宋体" w:hAnsi="宋体" w:cs="宋体" w:hint="eastAsia"/>
            <w:lang w:eastAsia="zh-CN"/>
          </w:rPr>
          <w:t>49~53</w:t>
        </w:r>
        <w:r>
          <w:rPr>
            <w:rFonts w:ascii="宋体" w:hAnsi="宋体" w:cs="宋体" w:hint="eastAsia"/>
            <w:lang w:eastAsia="zh-CN"/>
          </w:rPr>
          <w:t>°</w:t>
        </w:r>
        <w:r>
          <w:rPr>
            <w:rFonts w:ascii="宋体" w:hAnsi="宋体" w:cs="宋体" w:hint="eastAsia"/>
            <w:lang w:eastAsia="zh-CN"/>
          </w:rPr>
          <w:t>E</w:t>
        </w:r>
        <w:r>
          <w:rPr>
            <w:rFonts w:ascii="宋体" w:eastAsia="宋体" w:hAnsi="宋体" w:cs="宋体" w:hint="eastAsia"/>
            <w:lang w:eastAsia="zh-CN"/>
          </w:rPr>
          <w:t>的里海主导，湖泊数量则在</w:t>
        </w:r>
        <w:r>
          <w:rPr>
            <w:rFonts w:ascii="宋体" w:hAnsi="宋体" w:cs="宋体" w:hint="eastAsia"/>
            <w:lang w:eastAsia="zh-CN"/>
          </w:rPr>
          <w:t>66~120</w:t>
        </w:r>
        <w:r>
          <w:rPr>
            <w:rFonts w:ascii="宋体" w:hAnsi="宋体" w:cs="宋体" w:hint="eastAsia"/>
            <w:lang w:eastAsia="zh-CN"/>
          </w:rPr>
          <w:t>°</w:t>
        </w:r>
        <w:r>
          <w:rPr>
            <w:rFonts w:ascii="宋体" w:hAnsi="宋体" w:cs="宋体" w:hint="eastAsia"/>
            <w:lang w:eastAsia="zh-CN"/>
          </w:rPr>
          <w:t>E</w:t>
        </w:r>
        <w:r>
          <w:rPr>
            <w:rFonts w:ascii="宋体" w:eastAsia="宋体" w:hAnsi="宋体" w:cs="宋体" w:hint="eastAsia"/>
            <w:lang w:eastAsia="zh-CN"/>
          </w:rPr>
          <w:t>之间存在多个峰值</w:t>
        </w:r>
        <w:r>
          <w:rPr>
            <w:rFonts w:ascii="宋体" w:hAnsi="宋体" w:cs="宋体" w:hint="eastAsia"/>
            <w:lang w:eastAsia="zh-CN"/>
          </w:rPr>
          <w:t>(</w:t>
        </w:r>
        <w:r>
          <w:rPr>
            <w:lang w:eastAsia="zh-CN"/>
          </w:rPr>
          <w:fldChar w:fldCharType="begin"/>
        </w:r>
        <w:r>
          <w:rPr>
            <w:lang w:eastAsia="zh-CN"/>
          </w:rPr>
          <w:instrText xml:space="preserve"> </w:instrText>
        </w:r>
        <w:r>
          <w:rPr>
            <w:rFonts w:hint="eastAsia"/>
            <w:lang w:eastAsia="zh-CN"/>
          </w:rPr>
          <w:instrText>REF _Ref190767925 \h</w:instrText>
        </w:r>
        <w:r>
          <w:rPr>
            <w:lang w:eastAsia="zh-CN"/>
          </w:rPr>
          <w:instrText xml:space="preserve">  \* MERGEFORMAT </w:instrText>
        </w:r>
        <w:r>
          <w:rPr>
            <w:lang w:eastAsia="zh-CN"/>
          </w:rPr>
        </w:r>
        <w:r>
          <w:rPr>
            <w:lang w:eastAsia="zh-CN"/>
          </w:rPr>
          <w:fldChar w:fldCharType="separate"/>
        </w:r>
        <w:r>
          <w:rPr>
            <w:lang w:eastAsia="zh-CN"/>
          </w:rPr>
          <w:t xml:space="preserve">Fig. </w:t>
        </w:r>
        <w:r>
          <w:rPr>
            <w:noProof/>
            <w:lang w:eastAsia="zh-CN"/>
          </w:rPr>
          <w:t>6</w:t>
        </w:r>
        <w:r>
          <w:rPr>
            <w:lang w:eastAsia="zh-CN"/>
          </w:rPr>
          <w:fldChar w:fldCharType="end"/>
        </w:r>
        <w:r>
          <w:rPr>
            <w:rFonts w:hint="eastAsia"/>
            <w:lang w:eastAsia="zh-CN"/>
          </w:rPr>
          <w:t>d</w:t>
        </w:r>
        <w:r>
          <w:rPr>
            <w:rFonts w:ascii="宋体" w:hAnsi="宋体" w:cs="宋体" w:hint="eastAsia"/>
            <w:lang w:eastAsia="zh-CN"/>
          </w:rPr>
          <w:t>)</w:t>
        </w:r>
        <w:r>
          <w:rPr>
            <w:rFonts w:ascii="宋体" w:eastAsia="宋体" w:hAnsi="宋体" w:cs="宋体" w:hint="eastAsia"/>
            <w:lang w:eastAsia="zh-CN"/>
          </w:rPr>
          <w:t>。</w:t>
        </w:r>
      </w:ins>
    </w:p>
    <w:p w14:paraId="6F553426" w14:textId="77777777" w:rsidR="007912D5" w:rsidRDefault="007912D5" w:rsidP="007912D5">
      <w:pPr>
        <w:keepNext/>
        <w:jc w:val="center"/>
        <w:rPr>
          <w:ins w:id="231" w:author="蓓慧 胡" w:date="2025-03-07T12:23:00Z" w16du:dateUtc="2025-03-07T04:23:00Z"/>
          <w:lang w:eastAsia="zh-CN"/>
        </w:rPr>
      </w:pPr>
    </w:p>
    <w:p w14:paraId="32BE9542" w14:textId="77777777" w:rsidR="007912D5" w:rsidRDefault="007912D5" w:rsidP="007912D5">
      <w:pPr>
        <w:pStyle w:val="af3"/>
        <w:rPr>
          <w:ins w:id="232" w:author="蓓慧 胡" w:date="2025-03-07T12:23:00Z" w16du:dateUtc="2025-03-07T04:23:00Z"/>
          <w:rFonts w:eastAsia="宋体"/>
          <w:lang w:eastAsia="zh-CN"/>
        </w:rPr>
      </w:pPr>
      <w:ins w:id="233" w:author="蓓慧 胡" w:date="2025-03-07T12:23:00Z" w16du:dateUtc="2025-03-07T04:23:00Z">
        <w:r>
          <w:t xml:space="preserve">Fig. </w:t>
        </w:r>
        <w:r>
          <w:fldChar w:fldCharType="begin"/>
        </w:r>
        <w:r>
          <w:instrText xml:space="preserve"> SEQ Fig. \* ARABIC </w:instrText>
        </w:r>
        <w:r>
          <w:fldChar w:fldCharType="separate"/>
        </w:r>
        <w:r>
          <w:rPr>
            <w:noProof/>
          </w:rPr>
          <w:t>6</w:t>
        </w:r>
        <w:r>
          <w:fldChar w:fldCharType="end"/>
        </w:r>
        <w:r>
          <w:rPr>
            <w:rFonts w:hint="eastAsia"/>
            <w:lang w:eastAsia="zh-CN"/>
          </w:rPr>
          <w:t xml:space="preserve">. </w:t>
        </w:r>
        <w:proofErr w:type="spellStart"/>
        <w:r>
          <w:rPr>
            <w:rFonts w:hint="eastAsia"/>
            <w:lang w:eastAsia="zh-CN"/>
          </w:rPr>
          <w:t>Spational</w:t>
        </w:r>
        <w:proofErr w:type="spellEnd"/>
        <w:r>
          <w:rPr>
            <w:rFonts w:hint="eastAsia"/>
            <w:lang w:eastAsia="zh-CN"/>
          </w:rPr>
          <w:t xml:space="preserve"> distribution of </w:t>
        </w:r>
        <w:proofErr w:type="spellStart"/>
        <w:r>
          <w:rPr>
            <w:rFonts w:hint="eastAsia"/>
            <w:lang w:eastAsia="zh-CN"/>
          </w:rPr>
          <w:t>GLAKESplus</w:t>
        </w:r>
        <w:proofErr w:type="spellEnd"/>
        <w:r>
          <w:rPr>
            <w:rFonts w:hint="eastAsia"/>
            <w:lang w:eastAsia="zh-CN"/>
          </w:rPr>
          <w:t xml:space="preserve">. (a) </w:t>
        </w:r>
        <w:r w:rsidRPr="00CE7754">
          <w:rPr>
            <w:rFonts w:cstheme="majorHAnsi"/>
            <w:lang w:eastAsia="zh-CN"/>
          </w:rPr>
          <w:t>Lake</w:t>
        </w:r>
        <w:r w:rsidRPr="00CE7754">
          <w:rPr>
            <w:rFonts w:hint="eastAsia"/>
            <w:lang w:eastAsia="zh-CN"/>
          </w:rPr>
          <w:t xml:space="preserve"> </w:t>
        </w:r>
        <w:r>
          <w:rPr>
            <w:rFonts w:hint="eastAsia"/>
            <w:lang w:eastAsia="zh-CN"/>
          </w:rPr>
          <w:t xml:space="preserve">area density (total lake area/grid area). </w:t>
        </w:r>
        <w:r w:rsidRPr="00CE7754">
          <w:rPr>
            <w:rFonts w:cstheme="majorHAnsi"/>
            <w:lang w:eastAsia="zh-CN"/>
          </w:rPr>
          <w:t xml:space="preserve">(b) </w:t>
        </w:r>
        <w:r>
          <w:rPr>
            <w:rFonts w:hint="eastAsia"/>
            <w:lang w:eastAsia="zh-CN"/>
          </w:rPr>
          <w:t>Lake count p</w:t>
        </w:r>
        <w:r w:rsidRPr="00CE7754">
          <w:rPr>
            <w:rFonts w:cstheme="majorHAnsi"/>
            <w:lang w:eastAsia="zh-CN"/>
          </w:rPr>
          <w:t xml:space="preserve">er 1°×1° grid cell. </w:t>
        </w:r>
        <w:r>
          <w:rPr>
            <w:rFonts w:cstheme="majorHAnsi" w:hint="eastAsia"/>
            <w:lang w:eastAsia="zh-CN"/>
          </w:rPr>
          <w:t xml:space="preserve"> </w:t>
        </w:r>
      </w:ins>
    </w:p>
    <w:p w14:paraId="13D130F2" w14:textId="7FEB5261" w:rsidR="00665C78" w:rsidRDefault="00665C78" w:rsidP="00665C78">
      <w:pPr>
        <w:jc w:val="center"/>
        <w:rPr>
          <w:lang w:eastAsia="zh-CN"/>
        </w:rPr>
      </w:pPr>
    </w:p>
    <w:p w14:paraId="62A63545" w14:textId="42563818" w:rsidR="00665C78" w:rsidRPr="009C4D5F" w:rsidRDefault="002B1B1D" w:rsidP="009C4D5F">
      <w:pPr>
        <w:pStyle w:val="Heading-Main"/>
        <w:rPr>
          <w:rFonts w:asciiTheme="minorHAnsi" w:eastAsia="宋体" w:hAnsiTheme="minorHAnsi" w:cstheme="minorHAnsi"/>
          <w:lang w:eastAsia="zh-CN"/>
        </w:rPr>
      </w:pPr>
      <w:r>
        <w:rPr>
          <w:rFonts w:asciiTheme="minorHAnsi" w:eastAsia="宋体" w:hAnsiTheme="minorHAnsi" w:cstheme="minorHAnsi" w:hint="eastAsia"/>
          <w:lang w:eastAsia="zh-CN"/>
        </w:rPr>
        <w:t>4 Discussion</w:t>
      </w:r>
    </w:p>
    <w:p w14:paraId="69D87446" w14:textId="42C49314" w:rsidR="009C4D5F" w:rsidRDefault="002F3B11" w:rsidP="00C81368">
      <w:pPr>
        <w:pStyle w:val="Heading-Main"/>
        <w:rPr>
          <w:rFonts w:asciiTheme="minorHAnsi" w:eastAsia="宋体" w:hAnsiTheme="minorHAnsi" w:cstheme="minorHAnsi"/>
          <w:lang w:eastAsia="zh-CN"/>
        </w:rPr>
      </w:pPr>
      <w:r w:rsidRPr="00850691">
        <w:rPr>
          <w:rFonts w:asciiTheme="minorHAnsi" w:hAnsiTheme="minorHAnsi" w:cstheme="minorHAnsi"/>
        </w:rPr>
        <w:t>5 Conclusions</w:t>
      </w:r>
    </w:p>
    <w:p w14:paraId="7E58C3A2" w14:textId="0259BB3D" w:rsidR="00934827" w:rsidRPr="00934827" w:rsidRDefault="00934827" w:rsidP="00934827">
      <w:pPr>
        <w:rPr>
          <w:rFonts w:hint="eastAsia"/>
          <w:lang w:eastAsia="zh-CN"/>
        </w:rPr>
      </w:pPr>
      <w:r>
        <w:rPr>
          <w:rFonts w:hint="eastAsia"/>
          <w:lang w:eastAsia="zh-CN"/>
        </w:rPr>
        <w:t>相较现有</w:t>
      </w:r>
      <w:r>
        <w:rPr>
          <w:rFonts w:ascii="宋体" w:eastAsia="宋体" w:hAnsi="宋体" w:cs="宋体" w:hint="eastAsia"/>
          <w:lang w:eastAsia="zh-CN"/>
        </w:rPr>
        <w:t>研究</w:t>
      </w:r>
      <w:r>
        <w:rPr>
          <w:rFonts w:hint="eastAsia"/>
          <w:lang w:eastAsia="zh-CN"/>
        </w:rPr>
        <w:t>，</w:t>
      </w:r>
      <w:proofErr w:type="spellStart"/>
      <w:r>
        <w:rPr>
          <w:rFonts w:ascii="宋体" w:eastAsia="宋体" w:hAnsi="宋体" w:cs="宋体" w:hint="eastAsia"/>
          <w:lang w:eastAsia="zh-CN"/>
        </w:rPr>
        <w:t>GLAKESplus</w:t>
      </w:r>
      <w:proofErr w:type="spellEnd"/>
      <w:r>
        <w:rPr>
          <w:rFonts w:ascii="宋体" w:eastAsia="宋体" w:hAnsi="宋体" w:cs="宋体" w:hint="eastAsia"/>
          <w:lang w:eastAsia="zh-CN"/>
        </w:rPr>
        <w:t>不仅提供了更精细的湖泊</w:t>
      </w:r>
      <w:r>
        <w:rPr>
          <w:rFonts w:hint="eastAsia"/>
          <w:lang w:eastAsia="zh-CN"/>
        </w:rPr>
        <w:t>几何</w:t>
      </w:r>
      <w:r>
        <w:rPr>
          <w:rFonts w:ascii="宋体" w:eastAsia="宋体" w:hAnsi="宋体" w:cs="宋体" w:hint="eastAsia"/>
          <w:lang w:eastAsia="zh-CN"/>
        </w:rPr>
        <w:t>边界，也对小湖泊的捕捉更加全面</w:t>
      </w:r>
      <w:r>
        <w:rPr>
          <w:rFonts w:hint="eastAsia"/>
          <w:lang w:eastAsia="zh-CN"/>
        </w:rPr>
        <w:t>，有助于内陆湖泊碳通量的准确评估</w:t>
      </w:r>
      <w:r>
        <w:rPr>
          <w:rFonts w:ascii="宋体" w:eastAsia="宋体" w:hAnsi="宋体" w:cs="宋体" w:hint="eastAsia"/>
          <w:lang w:eastAsia="zh-CN"/>
        </w:rPr>
        <w:t>，能为气候变化、</w:t>
      </w:r>
      <w:r>
        <w:rPr>
          <w:rFonts w:hint="eastAsia"/>
          <w:lang w:eastAsia="zh-CN"/>
        </w:rPr>
        <w:t>内陆水域的生物地球化学</w:t>
      </w:r>
      <w:r>
        <w:rPr>
          <w:rFonts w:ascii="宋体" w:eastAsia="宋体" w:hAnsi="宋体" w:cs="宋体" w:hint="eastAsia"/>
          <w:lang w:eastAsia="zh-CN"/>
        </w:rPr>
        <w:t>研究提供数据支持</w:t>
      </w:r>
      <w:r>
        <w:rPr>
          <w:rFonts w:hint="eastAsia"/>
          <w:lang w:eastAsia="zh-CN"/>
        </w:rPr>
        <w:t>，</w:t>
      </w:r>
      <w:r>
        <w:rPr>
          <w:rFonts w:ascii="宋体" w:eastAsia="宋体" w:hAnsi="宋体" w:cs="宋体" w:hint="eastAsia"/>
          <w:lang w:eastAsia="zh-CN"/>
        </w:rPr>
        <w:t>对全球水资源保护</w:t>
      </w:r>
      <w:r>
        <w:rPr>
          <w:rFonts w:hint="eastAsia"/>
          <w:lang w:eastAsia="zh-CN"/>
        </w:rPr>
        <w:t>有重要意义</w:t>
      </w:r>
    </w:p>
    <w:p w14:paraId="0A4B2C8D" w14:textId="77777777" w:rsidR="009C4D5F" w:rsidRDefault="009C4D5F">
      <w:pPr>
        <w:rPr>
          <w:rFonts w:asciiTheme="minorHAnsi" w:eastAsia="Times New Roman" w:hAnsiTheme="minorHAnsi" w:cstheme="minorHAnsi"/>
          <w:b/>
          <w:bCs/>
          <w:kern w:val="28"/>
          <w:szCs w:val="24"/>
          <w:lang w:eastAsia="zh-CN"/>
        </w:rPr>
      </w:pPr>
      <w:r>
        <w:rPr>
          <w:rFonts w:asciiTheme="minorHAnsi" w:hAnsiTheme="minorHAnsi" w:cstheme="minorHAnsi"/>
          <w:lang w:eastAsia="zh-CN"/>
        </w:rPr>
        <w:br w:type="page"/>
      </w:r>
    </w:p>
    <w:p w14:paraId="5273E27C" w14:textId="77777777" w:rsidR="002F3B11" w:rsidRDefault="002F3B11" w:rsidP="00C81368">
      <w:pPr>
        <w:pStyle w:val="Heading-Main"/>
        <w:rPr>
          <w:rFonts w:asciiTheme="minorHAnsi" w:eastAsia="宋体" w:hAnsiTheme="minorHAnsi" w:cstheme="minorHAnsi"/>
          <w:lang w:eastAsia="zh-CN"/>
        </w:rPr>
      </w:pPr>
    </w:p>
    <w:p w14:paraId="37C5B3D8" w14:textId="3F37DFAE" w:rsidR="00082817" w:rsidRDefault="00082817" w:rsidP="00082817">
      <w:pPr>
        <w:pStyle w:val="af3"/>
        <w:rPr>
          <w:ins w:id="234" w:author="蓓慧 胡" w:date="2025-03-07T12:23:00Z" w16du:dateUtc="2025-03-07T04:23:00Z"/>
          <w:lang w:eastAsia="zh-CN"/>
        </w:rPr>
      </w:pPr>
      <w:r>
        <w:rPr>
          <w:rFonts w:hint="eastAsia"/>
          <w:lang w:eastAsia="zh-CN"/>
        </w:rPr>
        <w:t xml:space="preserve"> </w:t>
      </w:r>
      <w:bookmarkStart w:id="235" w:name="_Ref192238148"/>
      <w:r>
        <w:t xml:space="preserve">Supplementary Figure </w:t>
      </w:r>
      <w:r>
        <w:fldChar w:fldCharType="begin"/>
      </w:r>
      <w:r>
        <w:instrText xml:space="preserve"> SEQ Supplementary_Figure \* ARABIC </w:instrText>
      </w:r>
      <w:r>
        <w:fldChar w:fldCharType="separate"/>
      </w:r>
      <w:r>
        <w:rPr>
          <w:noProof/>
        </w:rPr>
        <w:t>1</w:t>
      </w:r>
      <w:r>
        <w:fldChar w:fldCharType="end"/>
      </w:r>
      <w:bookmarkEnd w:id="235"/>
      <w:r>
        <w:rPr>
          <w:rFonts w:hint="eastAsia"/>
          <w:lang w:eastAsia="zh-CN"/>
        </w:rPr>
        <w:t xml:space="preserve">. </w:t>
      </w:r>
      <w:r>
        <w:rPr>
          <w:rFonts w:hint="eastAsia"/>
          <w:lang w:eastAsia="zh-CN"/>
        </w:rPr>
        <w:t>The performance of the deep learning algorithm in test set. (a) Normal lakes; (b)</w:t>
      </w:r>
      <w:r w:rsidRPr="009C4D5F">
        <w:rPr>
          <w:rFonts w:hint="eastAsia"/>
          <w:lang w:eastAsia="zh-CN"/>
        </w:rPr>
        <w:t xml:space="preserve"> </w:t>
      </w:r>
      <w:proofErr w:type="gramStart"/>
      <w:r>
        <w:rPr>
          <w:rFonts w:hint="eastAsia"/>
          <w:lang w:eastAsia="zh-CN"/>
        </w:rPr>
        <w:t>Small river</w:t>
      </w:r>
      <w:proofErr w:type="gramEnd"/>
      <w:r>
        <w:rPr>
          <w:rFonts w:hint="eastAsia"/>
          <w:lang w:eastAsia="zh-CN"/>
        </w:rPr>
        <w:t xml:space="preserve"> region; (c)</w:t>
      </w:r>
      <w:r w:rsidRPr="009C4D5F">
        <w:rPr>
          <w:rFonts w:hint="eastAsia"/>
          <w:lang w:eastAsia="zh-CN"/>
        </w:rPr>
        <w:t xml:space="preserve"> </w:t>
      </w:r>
      <w:r>
        <w:rPr>
          <w:rFonts w:hint="eastAsia"/>
          <w:lang w:eastAsia="zh-CN"/>
        </w:rPr>
        <w:t>Big river region; (d)</w:t>
      </w:r>
      <w:r w:rsidRPr="009C4D5F">
        <w:rPr>
          <w:rFonts w:hint="eastAsia"/>
          <w:lang w:eastAsia="zh-CN"/>
        </w:rPr>
        <w:t xml:space="preserve"> </w:t>
      </w:r>
      <w:r>
        <w:rPr>
          <w:rFonts w:hint="eastAsia"/>
          <w:lang w:eastAsia="zh-CN"/>
        </w:rPr>
        <w:t>Built-up region; (e) Ice lakes; (f) Salt lakes.</w:t>
      </w:r>
    </w:p>
    <w:p w14:paraId="116360CF" w14:textId="77777777" w:rsidR="007912D5" w:rsidRPr="007912D5" w:rsidRDefault="007912D5" w:rsidP="007912D5">
      <w:pPr>
        <w:rPr>
          <w:rFonts w:eastAsia="宋体" w:hint="eastAsia"/>
          <w:lang w:eastAsia="zh-CN"/>
          <w:rPrChange w:id="236" w:author="蓓慧 胡" w:date="2025-03-07T12:23:00Z" w16du:dateUtc="2025-03-07T04:23:00Z">
            <w:rPr>
              <w:lang w:eastAsia="zh-CN"/>
            </w:rPr>
          </w:rPrChange>
        </w:rPr>
        <w:pPrChange w:id="237" w:author="蓓慧 胡" w:date="2025-03-07T12:23:00Z" w16du:dateUtc="2025-03-07T04:23:00Z">
          <w:pPr>
            <w:pStyle w:val="af3"/>
          </w:pPr>
        </w:pPrChange>
      </w:pPr>
    </w:p>
    <w:p w14:paraId="590BC7FA" w14:textId="38EF086A" w:rsidR="007912D5" w:rsidRPr="00E21F18" w:rsidRDefault="007912D5" w:rsidP="007912D5">
      <w:pPr>
        <w:pStyle w:val="af3"/>
        <w:rPr>
          <w:moveTo w:id="238" w:author="蓓慧 胡" w:date="2025-03-07T12:23:00Z" w16du:dateUtc="2025-03-07T04:23:00Z"/>
          <w:lang w:eastAsia="zh-CN"/>
        </w:rPr>
      </w:pPr>
      <w:bookmarkStart w:id="239" w:name="_Ref191051412"/>
      <w:ins w:id="240" w:author="蓓慧 胡" w:date="2025-03-07T12:23:00Z" w16du:dateUtc="2025-03-07T04:23:00Z">
        <w:r>
          <w:t>Supplementary Figure</w:t>
        </w:r>
        <w:r w:rsidRPr="00E21F18" w:rsidDel="007912D5">
          <w:rPr>
            <w:lang w:eastAsia="zh-CN"/>
          </w:rPr>
          <w:t xml:space="preserve"> </w:t>
        </w:r>
        <w:r>
          <w:rPr>
            <w:rFonts w:hint="eastAsia"/>
            <w:lang w:eastAsia="zh-CN"/>
          </w:rPr>
          <w:t>2</w:t>
        </w:r>
      </w:ins>
      <w:moveToRangeStart w:id="241" w:author="蓓慧 胡" w:date="2025-03-07T12:23:00Z" w:name="move192242625"/>
      <w:moveTo w:id="242" w:author="蓓慧 胡" w:date="2025-03-07T12:23:00Z" w16du:dateUtc="2025-03-07T04:23:00Z">
        <w:del w:id="243" w:author="蓓慧 胡" w:date="2025-03-07T12:23:00Z" w16du:dateUtc="2025-03-07T04:23:00Z">
          <w:r w:rsidRPr="00E21F18" w:rsidDel="007912D5">
            <w:rPr>
              <w:lang w:eastAsia="zh-CN"/>
            </w:rPr>
            <w:delText xml:space="preserve">Fig. </w:delText>
          </w:r>
          <w:r w:rsidRPr="00E21F18" w:rsidDel="007912D5">
            <w:fldChar w:fldCharType="begin"/>
          </w:r>
          <w:r w:rsidRPr="00E21F18" w:rsidDel="007912D5">
            <w:rPr>
              <w:lang w:eastAsia="zh-CN"/>
            </w:rPr>
            <w:delInstrText xml:space="preserve"> SEQ Fig. \* ARABIC </w:delInstrText>
          </w:r>
          <w:r w:rsidRPr="00E21F18" w:rsidDel="007912D5">
            <w:fldChar w:fldCharType="separate"/>
          </w:r>
          <w:r w:rsidDel="007912D5">
            <w:rPr>
              <w:noProof/>
              <w:lang w:eastAsia="zh-CN"/>
            </w:rPr>
            <w:delText>8</w:delText>
          </w:r>
          <w:r w:rsidRPr="00E21F18" w:rsidDel="007912D5">
            <w:fldChar w:fldCharType="end"/>
          </w:r>
        </w:del>
        <w:bookmarkEnd w:id="239"/>
        <w:r w:rsidRPr="00E21F18">
          <w:rPr>
            <w:rFonts w:hint="eastAsia"/>
            <w:lang w:eastAsia="zh-CN"/>
          </w:rPr>
          <w:t xml:space="preserve">. </w:t>
        </w:r>
        <w:r w:rsidRPr="00E21F18">
          <w:rPr>
            <w:lang w:eastAsia="zh-CN"/>
          </w:rPr>
          <w:t>对比</w:t>
        </w:r>
        <w:proofErr w:type="spellStart"/>
        <w:r w:rsidRPr="00E21F18">
          <w:rPr>
            <w:lang w:eastAsia="zh-CN"/>
          </w:rPr>
          <w:t>GLAKESplus</w:t>
        </w:r>
        <w:proofErr w:type="spellEnd"/>
        <w:r w:rsidRPr="00E21F18">
          <w:rPr>
            <w:lang w:eastAsia="zh-CN"/>
          </w:rPr>
          <w:t>与</w:t>
        </w:r>
        <w:r w:rsidRPr="00E21F18">
          <w:rPr>
            <w:lang w:eastAsia="zh-CN"/>
          </w:rPr>
          <w:t>PLD</w:t>
        </w:r>
        <w:r w:rsidRPr="00E21F18">
          <w:rPr>
            <w:lang w:eastAsia="zh-CN"/>
          </w:rPr>
          <w:t>的湖泊总面积及数量在空间分布上的差异</w:t>
        </w:r>
        <w:r w:rsidRPr="00E21F18">
          <w:rPr>
            <w:rFonts w:hint="eastAsia"/>
            <w:lang w:eastAsia="zh-CN"/>
          </w:rPr>
          <w:t>（排除包含</w:t>
        </w:r>
        <w:proofErr w:type="spellStart"/>
        <w:r w:rsidRPr="00E21F18">
          <w:rPr>
            <w:lang w:eastAsia="zh-CN"/>
          </w:rPr>
          <w:t>Garabogazköl</w:t>
        </w:r>
        <w:proofErr w:type="spellEnd"/>
        <w:r w:rsidRPr="00E21F18">
          <w:rPr>
            <w:lang w:eastAsia="zh-CN"/>
          </w:rPr>
          <w:t xml:space="preserve"> lagoon</w:t>
        </w:r>
        <w:r w:rsidRPr="00E21F18">
          <w:rPr>
            <w:rFonts w:hint="eastAsia"/>
            <w:lang w:eastAsia="zh-CN"/>
          </w:rPr>
          <w:t>的里海）。</w:t>
        </w:r>
        <w:r w:rsidRPr="00E21F18">
          <w:rPr>
            <w:rFonts w:hint="eastAsia"/>
            <w:lang w:eastAsia="zh-CN"/>
          </w:rPr>
          <w:t>(a)</w:t>
        </w:r>
        <w:r w:rsidRPr="00E21F18">
          <w:rPr>
            <w:rFonts w:hint="eastAsia"/>
            <w:lang w:eastAsia="zh-CN"/>
          </w:rPr>
          <w:t>每个经度上的湖泊总数量</w:t>
        </w:r>
        <w:r w:rsidRPr="00E21F18">
          <w:rPr>
            <w:rFonts w:hint="eastAsia"/>
            <w:lang w:eastAsia="zh-CN"/>
          </w:rPr>
          <w:t>; (b)</w:t>
        </w:r>
        <w:r w:rsidRPr="00E21F18">
          <w:rPr>
            <w:rFonts w:hint="eastAsia"/>
            <w:lang w:eastAsia="zh-CN"/>
          </w:rPr>
          <w:t>每个纬度上的湖泊总数量</w:t>
        </w:r>
        <w:r w:rsidRPr="00E21F18">
          <w:rPr>
            <w:rFonts w:hint="eastAsia"/>
            <w:lang w:eastAsia="zh-CN"/>
          </w:rPr>
          <w:t>; (c)</w:t>
        </w:r>
        <w:r w:rsidRPr="00E21F18">
          <w:rPr>
            <w:rFonts w:hint="eastAsia"/>
            <w:lang w:eastAsia="zh-CN"/>
          </w:rPr>
          <w:t>两个数据集的</w:t>
        </w:r>
        <w:r w:rsidRPr="00E21F18">
          <w:rPr>
            <w:rFonts w:hint="eastAsia"/>
            <w:lang w:eastAsia="zh-CN"/>
          </w:rPr>
          <w:t>0.01~0.1 km2</w:t>
        </w:r>
        <w:r w:rsidRPr="00E21F18">
          <w:rPr>
            <w:rFonts w:hint="eastAsia"/>
            <w:lang w:eastAsia="zh-CN"/>
          </w:rPr>
          <w:t>之间的湖泊在每个</w:t>
        </w:r>
        <w:r w:rsidRPr="00E21F18">
          <w:rPr>
            <w:rFonts w:hint="eastAsia"/>
            <w:lang w:eastAsia="zh-CN"/>
          </w:rPr>
          <w:t>1</w:t>
        </w:r>
        <w:r w:rsidRPr="00E21F18">
          <w:rPr>
            <w:rFonts w:hint="eastAsia"/>
            <w:lang w:eastAsia="zh-CN"/>
          </w:rPr>
          <w:t>度乘</w:t>
        </w:r>
        <w:r w:rsidRPr="00E21F18">
          <w:rPr>
            <w:rFonts w:hint="eastAsia"/>
            <w:lang w:eastAsia="zh-CN"/>
          </w:rPr>
          <w:t>1</w:t>
        </w:r>
        <w:r w:rsidRPr="00E21F18">
          <w:rPr>
            <w:rFonts w:hint="eastAsia"/>
            <w:lang w:eastAsia="zh-CN"/>
          </w:rPr>
          <w:t>度的格网内的数量、面积差异。</w:t>
        </w:r>
        <w:r w:rsidRPr="00E21F18">
          <w:rPr>
            <w:rFonts w:hint="eastAsia"/>
            <w:lang w:eastAsia="zh-CN"/>
          </w:rPr>
          <w:t xml:space="preserve">(d) </w:t>
        </w:r>
        <w:r w:rsidRPr="00E21F18">
          <w:rPr>
            <w:rFonts w:hint="eastAsia"/>
            <w:lang w:eastAsia="zh-CN"/>
          </w:rPr>
          <w:t>每个经度上的湖泊总面积</w:t>
        </w:r>
        <w:r w:rsidRPr="00E21F18">
          <w:rPr>
            <w:rFonts w:hint="eastAsia"/>
            <w:lang w:eastAsia="zh-CN"/>
          </w:rPr>
          <w:t xml:space="preserve">; (e) </w:t>
        </w:r>
        <w:r w:rsidRPr="00E21F18">
          <w:rPr>
            <w:rFonts w:hint="eastAsia"/>
            <w:lang w:eastAsia="zh-CN"/>
          </w:rPr>
          <w:t>每个纬度上的湖泊总面积</w:t>
        </w:r>
        <w:r w:rsidRPr="00E21F18">
          <w:rPr>
            <w:rFonts w:hint="eastAsia"/>
            <w:lang w:eastAsia="zh-CN"/>
          </w:rPr>
          <w:t xml:space="preserve">; </w:t>
        </w:r>
        <w:r w:rsidRPr="00E21F18">
          <w:rPr>
            <w:rFonts w:hint="eastAsia"/>
            <w:lang w:eastAsia="zh-CN"/>
          </w:rPr>
          <w:t>在</w:t>
        </w:r>
        <w:r w:rsidRPr="00E21F18">
          <w:rPr>
            <w:rFonts w:hint="eastAsia"/>
            <w:lang w:eastAsia="zh-CN"/>
          </w:rPr>
          <w:t>(</w:t>
        </w:r>
        <w:proofErr w:type="spellStart"/>
        <w:r w:rsidRPr="00E21F18">
          <w:rPr>
            <w:rFonts w:hint="eastAsia"/>
            <w:lang w:eastAsia="zh-CN"/>
          </w:rPr>
          <w:t>a,b,d,e</w:t>
        </w:r>
        <w:proofErr w:type="spellEnd"/>
        <w:r w:rsidRPr="00E21F18">
          <w:rPr>
            <w:rFonts w:hint="eastAsia"/>
            <w:lang w:eastAsia="zh-CN"/>
          </w:rPr>
          <w:t>)</w:t>
        </w:r>
        <w:r w:rsidRPr="00E21F18">
          <w:rPr>
            <w:rFonts w:hint="eastAsia"/>
            <w:lang w:eastAsia="zh-CN"/>
          </w:rPr>
          <w:t>子图中，大于</w:t>
        </w:r>
        <w:r w:rsidRPr="00E21F18">
          <w:rPr>
            <w:rFonts w:hint="eastAsia"/>
            <w:lang w:eastAsia="zh-CN"/>
          </w:rPr>
          <w:t>0.1km2</w:t>
        </w:r>
        <w:r w:rsidRPr="00E21F18">
          <w:rPr>
            <w:rFonts w:hint="eastAsia"/>
            <w:lang w:eastAsia="zh-CN"/>
          </w:rPr>
          <w:t>的湖泊与小于</w:t>
        </w:r>
        <w:r w:rsidRPr="00E21F18">
          <w:rPr>
            <w:rFonts w:hint="eastAsia"/>
            <w:lang w:eastAsia="zh-CN"/>
          </w:rPr>
          <w:t>0.1 km2</w:t>
        </w:r>
        <w:r w:rsidRPr="00E21F18">
          <w:rPr>
            <w:rFonts w:hint="eastAsia"/>
            <w:lang w:eastAsia="zh-CN"/>
          </w:rPr>
          <w:t>的湖泊被分别绘制在对向的两个坐标轴中，且坐标轴被经过拉伸，从而更好地显示。</w:t>
        </w:r>
        <w:proofErr w:type="spellStart"/>
        <w:r w:rsidRPr="00E21F18">
          <w:rPr>
            <w:rFonts w:hint="eastAsia"/>
            <w:lang w:eastAsia="zh-CN"/>
          </w:rPr>
          <w:t>GLAKESplus</w:t>
        </w:r>
        <w:proofErr w:type="spellEnd"/>
        <w:r w:rsidRPr="00E21F18">
          <w:rPr>
            <w:rFonts w:hint="eastAsia"/>
            <w:lang w:eastAsia="zh-CN"/>
          </w:rPr>
          <w:t>由不同的颜色的堆叠柱状图表示，</w:t>
        </w:r>
        <w:r w:rsidRPr="00E21F18">
          <w:rPr>
            <w:rFonts w:hint="eastAsia"/>
            <w:lang w:eastAsia="zh-CN"/>
          </w:rPr>
          <w:t>PLD</w:t>
        </w:r>
        <w:r w:rsidRPr="00E21F18">
          <w:rPr>
            <w:rFonts w:hint="eastAsia"/>
            <w:lang w:eastAsia="zh-CN"/>
          </w:rPr>
          <w:t>由不同颜色及线宽的线型图表示。</w:t>
        </w:r>
      </w:moveTo>
    </w:p>
    <w:moveToRangeEnd w:id="241"/>
    <w:p w14:paraId="75F15D16" w14:textId="77777777" w:rsidR="00082817" w:rsidRPr="00085ED4" w:rsidRDefault="00082817" w:rsidP="00C81368">
      <w:pPr>
        <w:pStyle w:val="Heading-Main"/>
        <w:rPr>
          <w:rFonts w:asciiTheme="minorHAnsi" w:eastAsia="宋体" w:hAnsiTheme="minorHAnsi" w:cstheme="minorHAnsi" w:hint="eastAsia"/>
          <w:lang w:eastAsia="zh-CN"/>
        </w:rPr>
      </w:pPr>
    </w:p>
    <w:p w14:paraId="3A347CED" w14:textId="77777777" w:rsidR="00502721" w:rsidRPr="007317AC" w:rsidRDefault="00502721" w:rsidP="00502721">
      <w:pPr>
        <w:pStyle w:val="af3"/>
        <w:keepNext/>
        <w:jc w:val="center"/>
        <w:rPr>
          <w:rFonts w:cs="Times New Roman"/>
          <w:lang w:eastAsia="zh-CN"/>
        </w:rPr>
      </w:pPr>
      <w:bookmarkStart w:id="244" w:name="_Ref190176305"/>
      <w:proofErr w:type="spellStart"/>
      <w:r w:rsidRPr="007317AC">
        <w:rPr>
          <w:rFonts w:cs="Times New Roman"/>
        </w:rPr>
        <w:t>Supplementart</w:t>
      </w:r>
      <w:proofErr w:type="spellEnd"/>
      <w:r w:rsidRPr="007317AC">
        <w:rPr>
          <w:rFonts w:cs="Times New Roman"/>
        </w:rPr>
        <w:t xml:space="preserve"> Table </w:t>
      </w:r>
      <w:r w:rsidRPr="007317AC">
        <w:rPr>
          <w:rFonts w:cs="Times New Roman"/>
        </w:rPr>
        <w:fldChar w:fldCharType="begin"/>
      </w:r>
      <w:r w:rsidRPr="007317AC">
        <w:rPr>
          <w:rFonts w:cs="Times New Roman"/>
        </w:rPr>
        <w:instrText xml:space="preserve"> SEQ Supplementart_Table \* ARABIC </w:instrText>
      </w:r>
      <w:r w:rsidRPr="007317AC">
        <w:rPr>
          <w:rFonts w:cs="Times New Roman"/>
        </w:rPr>
        <w:fldChar w:fldCharType="separate"/>
      </w:r>
      <w:r w:rsidRPr="007317AC">
        <w:rPr>
          <w:rFonts w:cs="Times New Roman"/>
          <w:noProof/>
        </w:rPr>
        <w:t>1</w:t>
      </w:r>
      <w:r w:rsidRPr="007317AC">
        <w:rPr>
          <w:rFonts w:cs="Times New Roman"/>
        </w:rPr>
        <w:fldChar w:fldCharType="end"/>
      </w:r>
      <w:bookmarkEnd w:id="244"/>
      <w:r>
        <w:rPr>
          <w:rFonts w:cs="Times New Roman" w:hint="eastAsia"/>
          <w:lang w:eastAsia="zh-CN"/>
        </w:rPr>
        <w:t xml:space="preserve"> </w:t>
      </w:r>
      <w:r w:rsidRPr="007317AC">
        <w:rPr>
          <w:rFonts w:cs="Times New Roman"/>
          <w:lang w:eastAsia="zh-CN"/>
        </w:rPr>
        <w:t>Keep hyperparameters tested and adjusted in the U-Net Model.</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4103"/>
      </w:tblGrid>
      <w:tr w:rsidR="00502721" w14:paraId="67211A18" w14:textId="77777777" w:rsidTr="009C4D5F">
        <w:trPr>
          <w:jc w:val="center"/>
        </w:trPr>
        <w:tc>
          <w:tcPr>
            <w:tcW w:w="4193" w:type="dxa"/>
            <w:tcBorders>
              <w:top w:val="single" w:sz="12" w:space="0" w:color="auto"/>
              <w:bottom w:val="single" w:sz="8" w:space="0" w:color="auto"/>
            </w:tcBorders>
          </w:tcPr>
          <w:p w14:paraId="0AA952CA" w14:textId="77777777" w:rsidR="00502721" w:rsidRPr="00137B0A" w:rsidRDefault="00502721" w:rsidP="00697052">
            <w:pPr>
              <w:jc w:val="center"/>
              <w:rPr>
                <w:rFonts w:eastAsia="宋体"/>
                <w:lang w:eastAsia="zh-CN"/>
              </w:rPr>
            </w:pPr>
            <w:r>
              <w:rPr>
                <w:rFonts w:eastAsia="宋体" w:hint="eastAsia"/>
                <w:lang w:eastAsia="zh-CN"/>
              </w:rPr>
              <w:t>Hyperparameters</w:t>
            </w:r>
          </w:p>
        </w:tc>
        <w:tc>
          <w:tcPr>
            <w:tcW w:w="4103" w:type="dxa"/>
            <w:tcBorders>
              <w:top w:val="single" w:sz="12" w:space="0" w:color="auto"/>
              <w:bottom w:val="single" w:sz="8" w:space="0" w:color="auto"/>
            </w:tcBorders>
          </w:tcPr>
          <w:p w14:paraId="1CD9B5D3" w14:textId="77777777" w:rsidR="00502721" w:rsidRPr="00137B0A" w:rsidRDefault="00502721" w:rsidP="00697052">
            <w:pPr>
              <w:rPr>
                <w:rFonts w:eastAsia="宋体"/>
                <w:lang w:eastAsia="zh-CN"/>
              </w:rPr>
            </w:pPr>
            <w:r>
              <w:rPr>
                <w:rFonts w:eastAsia="宋体" w:hint="eastAsia"/>
                <w:lang w:eastAsia="zh-CN"/>
              </w:rPr>
              <w:t>Setting</w:t>
            </w:r>
          </w:p>
        </w:tc>
      </w:tr>
      <w:tr w:rsidR="00502721" w14:paraId="33B08641" w14:textId="77777777" w:rsidTr="009C4D5F">
        <w:trPr>
          <w:jc w:val="center"/>
        </w:trPr>
        <w:tc>
          <w:tcPr>
            <w:tcW w:w="4193" w:type="dxa"/>
            <w:tcBorders>
              <w:top w:val="single" w:sz="8" w:space="0" w:color="auto"/>
            </w:tcBorders>
          </w:tcPr>
          <w:p w14:paraId="7BF2FEA1" w14:textId="77777777" w:rsidR="00502721" w:rsidRPr="00137B0A" w:rsidRDefault="00502721" w:rsidP="00697052">
            <w:pPr>
              <w:rPr>
                <w:rFonts w:eastAsia="宋体"/>
                <w:lang w:eastAsia="zh-CN"/>
              </w:rPr>
            </w:pPr>
            <w:r>
              <w:rPr>
                <w:rFonts w:eastAsia="宋体" w:hint="eastAsia"/>
                <w:lang w:eastAsia="zh-CN"/>
              </w:rPr>
              <w:t>Optimizer</w:t>
            </w:r>
          </w:p>
        </w:tc>
        <w:tc>
          <w:tcPr>
            <w:tcW w:w="4103" w:type="dxa"/>
            <w:tcBorders>
              <w:top w:val="single" w:sz="8" w:space="0" w:color="auto"/>
            </w:tcBorders>
          </w:tcPr>
          <w:p w14:paraId="341F669E" w14:textId="77777777" w:rsidR="00502721" w:rsidRPr="00137B0A" w:rsidRDefault="00502721" w:rsidP="00697052">
            <w:pPr>
              <w:rPr>
                <w:rFonts w:eastAsia="宋体"/>
                <w:lang w:eastAsia="zh-CN"/>
              </w:rPr>
            </w:pPr>
            <w:proofErr w:type="spellStart"/>
            <w:r>
              <w:rPr>
                <w:rFonts w:eastAsia="宋体" w:hint="eastAsia"/>
                <w:lang w:eastAsia="zh-CN"/>
              </w:rPr>
              <w:t>Adadelta</w:t>
            </w:r>
            <w:proofErr w:type="spellEnd"/>
          </w:p>
        </w:tc>
      </w:tr>
      <w:tr w:rsidR="00502721" w14:paraId="16E0253E" w14:textId="77777777" w:rsidTr="009C4D5F">
        <w:trPr>
          <w:jc w:val="center"/>
        </w:trPr>
        <w:tc>
          <w:tcPr>
            <w:tcW w:w="4193" w:type="dxa"/>
          </w:tcPr>
          <w:p w14:paraId="161B30B3" w14:textId="77777777" w:rsidR="00502721" w:rsidRPr="00137B0A" w:rsidRDefault="00502721" w:rsidP="00697052">
            <w:pPr>
              <w:rPr>
                <w:rFonts w:eastAsia="宋体"/>
                <w:lang w:eastAsia="zh-CN"/>
              </w:rPr>
            </w:pPr>
            <w:r>
              <w:rPr>
                <w:rFonts w:eastAsia="宋体" w:hint="eastAsia"/>
                <w:lang w:eastAsia="zh-CN"/>
              </w:rPr>
              <w:t>Loss function</w:t>
            </w:r>
          </w:p>
        </w:tc>
        <w:tc>
          <w:tcPr>
            <w:tcW w:w="4103" w:type="dxa"/>
          </w:tcPr>
          <w:p w14:paraId="2C2808A3" w14:textId="77777777" w:rsidR="00502721" w:rsidRPr="00137B0A" w:rsidRDefault="00502721" w:rsidP="00697052">
            <w:pPr>
              <w:rPr>
                <w:rFonts w:eastAsia="宋体"/>
                <w:lang w:eastAsia="zh-CN"/>
              </w:rPr>
            </w:pPr>
            <w:r>
              <w:rPr>
                <w:rFonts w:eastAsia="宋体" w:hint="eastAsia"/>
                <w:lang w:eastAsia="zh-CN"/>
              </w:rPr>
              <w:t>Dice loss</w:t>
            </w:r>
          </w:p>
        </w:tc>
      </w:tr>
      <w:tr w:rsidR="00502721" w14:paraId="2DCE0C50" w14:textId="77777777" w:rsidTr="009C4D5F">
        <w:trPr>
          <w:jc w:val="center"/>
        </w:trPr>
        <w:tc>
          <w:tcPr>
            <w:tcW w:w="4193" w:type="dxa"/>
          </w:tcPr>
          <w:p w14:paraId="30016EB3" w14:textId="77777777" w:rsidR="00502721" w:rsidRPr="00137B0A" w:rsidRDefault="00502721" w:rsidP="00697052">
            <w:pPr>
              <w:rPr>
                <w:rFonts w:eastAsia="宋体"/>
                <w:lang w:eastAsia="zh-CN"/>
              </w:rPr>
            </w:pPr>
            <w:r>
              <w:rPr>
                <w:rFonts w:eastAsia="宋体" w:hint="eastAsia"/>
                <w:lang w:eastAsia="zh-CN"/>
              </w:rPr>
              <w:t>Batch size</w:t>
            </w:r>
          </w:p>
        </w:tc>
        <w:tc>
          <w:tcPr>
            <w:tcW w:w="4103" w:type="dxa"/>
          </w:tcPr>
          <w:p w14:paraId="4200A530" w14:textId="77777777" w:rsidR="00502721" w:rsidRPr="00137B0A" w:rsidRDefault="00502721" w:rsidP="00697052">
            <w:pPr>
              <w:rPr>
                <w:rFonts w:eastAsia="宋体"/>
                <w:lang w:eastAsia="zh-CN"/>
              </w:rPr>
            </w:pPr>
            <w:r>
              <w:rPr>
                <w:rFonts w:eastAsia="宋体" w:hint="eastAsia"/>
                <w:lang w:eastAsia="zh-CN"/>
              </w:rPr>
              <w:t>16</w:t>
            </w:r>
          </w:p>
        </w:tc>
      </w:tr>
      <w:tr w:rsidR="00502721" w14:paraId="2C9AAC61" w14:textId="77777777" w:rsidTr="009C4D5F">
        <w:trPr>
          <w:jc w:val="center"/>
        </w:trPr>
        <w:tc>
          <w:tcPr>
            <w:tcW w:w="4193" w:type="dxa"/>
          </w:tcPr>
          <w:p w14:paraId="54BB25CA" w14:textId="77777777" w:rsidR="00502721" w:rsidRPr="00137B0A" w:rsidRDefault="00502721" w:rsidP="00697052">
            <w:pPr>
              <w:rPr>
                <w:rFonts w:eastAsia="宋体"/>
                <w:lang w:eastAsia="zh-CN"/>
              </w:rPr>
            </w:pPr>
            <w:proofErr w:type="spellStart"/>
            <w:r w:rsidRPr="00360A0C">
              <w:rPr>
                <w:rFonts w:eastAsia="宋体"/>
                <w:lang w:eastAsia="zh-CN"/>
              </w:rPr>
              <w:t>steps_per_epoch</w:t>
            </w:r>
            <w:proofErr w:type="spellEnd"/>
          </w:p>
        </w:tc>
        <w:tc>
          <w:tcPr>
            <w:tcW w:w="4103" w:type="dxa"/>
          </w:tcPr>
          <w:p w14:paraId="2AA59039" w14:textId="7FC86AE8" w:rsidR="00502721" w:rsidRPr="00137B0A" w:rsidRDefault="004F2906" w:rsidP="00697052">
            <w:pPr>
              <w:rPr>
                <w:rFonts w:eastAsia="宋体"/>
                <w:lang w:eastAsia="zh-CN"/>
              </w:rPr>
            </w:pPr>
            <w:r>
              <w:rPr>
                <w:rFonts w:eastAsia="宋体" w:hint="eastAsia"/>
                <w:lang w:eastAsia="zh-CN"/>
              </w:rPr>
              <w:t>691</w:t>
            </w:r>
          </w:p>
        </w:tc>
      </w:tr>
      <w:tr w:rsidR="00502721" w14:paraId="0A25FC3D" w14:textId="77777777" w:rsidTr="009C4D5F">
        <w:trPr>
          <w:jc w:val="center"/>
        </w:trPr>
        <w:tc>
          <w:tcPr>
            <w:tcW w:w="4193" w:type="dxa"/>
          </w:tcPr>
          <w:p w14:paraId="44D3DEA1" w14:textId="77777777" w:rsidR="00502721" w:rsidRPr="00360A0C" w:rsidRDefault="00502721" w:rsidP="00697052">
            <w:pPr>
              <w:rPr>
                <w:rFonts w:eastAsia="宋体"/>
                <w:lang w:eastAsia="zh-CN"/>
              </w:rPr>
            </w:pPr>
            <w:proofErr w:type="spellStart"/>
            <w:r w:rsidRPr="00360A0C">
              <w:rPr>
                <w:rFonts w:eastAsia="宋体"/>
                <w:lang w:eastAsia="zh-CN"/>
              </w:rPr>
              <w:t>validation_steps</w:t>
            </w:r>
            <w:proofErr w:type="spellEnd"/>
          </w:p>
        </w:tc>
        <w:tc>
          <w:tcPr>
            <w:tcW w:w="4103" w:type="dxa"/>
          </w:tcPr>
          <w:p w14:paraId="0F1094B7" w14:textId="77777777" w:rsidR="00502721" w:rsidRPr="00137B0A" w:rsidRDefault="00502721" w:rsidP="00697052">
            <w:pPr>
              <w:rPr>
                <w:rFonts w:eastAsia="宋体"/>
                <w:lang w:eastAsia="zh-CN"/>
              </w:rPr>
            </w:pPr>
          </w:p>
        </w:tc>
      </w:tr>
      <w:tr w:rsidR="00502721" w14:paraId="2E869928" w14:textId="77777777" w:rsidTr="009C4D5F">
        <w:trPr>
          <w:jc w:val="center"/>
        </w:trPr>
        <w:tc>
          <w:tcPr>
            <w:tcW w:w="4193" w:type="dxa"/>
          </w:tcPr>
          <w:p w14:paraId="6E4A55C6" w14:textId="77777777" w:rsidR="00502721" w:rsidRPr="00360A0C" w:rsidRDefault="00502721" w:rsidP="00697052">
            <w:pPr>
              <w:rPr>
                <w:rFonts w:eastAsia="宋体"/>
                <w:lang w:eastAsia="zh-CN"/>
              </w:rPr>
            </w:pPr>
            <w:proofErr w:type="spellStart"/>
            <w:r>
              <w:rPr>
                <w:rFonts w:eastAsia="宋体"/>
                <w:lang w:eastAsia="zh-CN"/>
              </w:rPr>
              <w:t>E</w:t>
            </w:r>
            <w:r>
              <w:rPr>
                <w:rFonts w:eastAsia="宋体" w:hint="eastAsia"/>
                <w:lang w:eastAsia="zh-CN"/>
              </w:rPr>
              <w:t>arlystopping</w:t>
            </w:r>
            <w:proofErr w:type="spellEnd"/>
            <w:r>
              <w:rPr>
                <w:rFonts w:eastAsia="宋体" w:hint="eastAsia"/>
                <w:lang w:eastAsia="zh-CN"/>
              </w:rPr>
              <w:t xml:space="preserve"> patient</w:t>
            </w:r>
          </w:p>
        </w:tc>
        <w:tc>
          <w:tcPr>
            <w:tcW w:w="4103" w:type="dxa"/>
          </w:tcPr>
          <w:p w14:paraId="34C96DD0" w14:textId="77777777" w:rsidR="00502721" w:rsidRPr="00137B0A" w:rsidRDefault="00502721" w:rsidP="00697052">
            <w:pPr>
              <w:rPr>
                <w:rFonts w:eastAsia="宋体"/>
                <w:lang w:eastAsia="zh-CN"/>
              </w:rPr>
            </w:pPr>
            <w:r>
              <w:rPr>
                <w:rFonts w:eastAsia="宋体" w:hint="eastAsia"/>
                <w:lang w:eastAsia="zh-CN"/>
              </w:rPr>
              <w:t>50</w:t>
            </w:r>
          </w:p>
        </w:tc>
      </w:tr>
      <w:tr w:rsidR="00502721" w14:paraId="6695DD7E" w14:textId="77777777" w:rsidTr="009C4D5F">
        <w:trPr>
          <w:jc w:val="center"/>
        </w:trPr>
        <w:tc>
          <w:tcPr>
            <w:tcW w:w="4193" w:type="dxa"/>
          </w:tcPr>
          <w:p w14:paraId="7CAE7024" w14:textId="77777777" w:rsidR="00502721" w:rsidRDefault="00502721" w:rsidP="00697052">
            <w:pPr>
              <w:rPr>
                <w:rFonts w:eastAsia="宋体"/>
                <w:lang w:eastAsia="zh-CN"/>
              </w:rPr>
            </w:pPr>
            <w:r>
              <w:rPr>
                <w:rFonts w:eastAsia="宋体" w:hint="eastAsia"/>
                <w:lang w:eastAsia="zh-CN"/>
              </w:rPr>
              <w:t>Epoch</w:t>
            </w:r>
          </w:p>
        </w:tc>
        <w:tc>
          <w:tcPr>
            <w:tcW w:w="4103" w:type="dxa"/>
          </w:tcPr>
          <w:p w14:paraId="4B110266" w14:textId="77777777" w:rsidR="00502721" w:rsidRDefault="00502721" w:rsidP="00697052">
            <w:pPr>
              <w:rPr>
                <w:rFonts w:eastAsia="宋体"/>
                <w:lang w:eastAsia="zh-CN"/>
              </w:rPr>
            </w:pPr>
            <w:r>
              <w:rPr>
                <w:rFonts w:eastAsia="宋体" w:hint="eastAsia"/>
                <w:lang w:eastAsia="zh-CN"/>
              </w:rPr>
              <w:t>200</w:t>
            </w:r>
          </w:p>
        </w:tc>
      </w:tr>
      <w:tr w:rsidR="00502721" w14:paraId="52CEF5B2" w14:textId="77777777" w:rsidTr="009C4D5F">
        <w:trPr>
          <w:jc w:val="center"/>
        </w:trPr>
        <w:tc>
          <w:tcPr>
            <w:tcW w:w="4193" w:type="dxa"/>
            <w:tcBorders>
              <w:bottom w:val="single" w:sz="12" w:space="0" w:color="auto"/>
            </w:tcBorders>
          </w:tcPr>
          <w:p w14:paraId="1E5F0DD5" w14:textId="77777777" w:rsidR="00502721" w:rsidRPr="00137B0A" w:rsidRDefault="00502721" w:rsidP="00697052">
            <w:pPr>
              <w:rPr>
                <w:rFonts w:eastAsia="宋体"/>
                <w:lang w:eastAsia="zh-CN"/>
              </w:rPr>
            </w:pPr>
            <w:r>
              <w:rPr>
                <w:rFonts w:eastAsia="宋体"/>
                <w:lang w:eastAsia="zh-CN"/>
              </w:rPr>
              <w:t>P</w:t>
            </w:r>
            <w:r>
              <w:rPr>
                <w:rFonts w:eastAsia="宋体" w:hint="eastAsia"/>
                <w:lang w:eastAsia="zh-CN"/>
              </w:rPr>
              <w:t>atch size</w:t>
            </w:r>
          </w:p>
        </w:tc>
        <w:tc>
          <w:tcPr>
            <w:tcW w:w="4103" w:type="dxa"/>
            <w:tcBorders>
              <w:bottom w:val="single" w:sz="12" w:space="0" w:color="auto"/>
            </w:tcBorders>
          </w:tcPr>
          <w:p w14:paraId="3FA25CCD" w14:textId="77777777" w:rsidR="00502721" w:rsidRPr="00137B0A" w:rsidRDefault="00502721" w:rsidP="00697052">
            <w:pPr>
              <w:rPr>
                <w:rFonts w:eastAsia="宋体"/>
                <w:lang w:eastAsia="zh-CN"/>
              </w:rPr>
            </w:pPr>
            <w:r>
              <w:rPr>
                <w:rFonts w:eastAsia="宋体" w:hint="eastAsia"/>
                <w:lang w:eastAsia="zh-CN"/>
              </w:rPr>
              <w:t>576,576,6</w:t>
            </w:r>
          </w:p>
        </w:tc>
      </w:tr>
    </w:tbl>
    <w:p w14:paraId="3A8023EA" w14:textId="68B4839B" w:rsidR="00995CAA" w:rsidRPr="00850691" w:rsidRDefault="00995CAA" w:rsidP="00995CAA">
      <w:pPr>
        <w:shd w:val="clear" w:color="auto" w:fill="FFFFFF"/>
        <w:spacing w:line="480" w:lineRule="auto"/>
        <w:rPr>
          <w:rFonts w:asciiTheme="minorHAnsi" w:eastAsia="Times New Roman" w:hAnsiTheme="minorHAnsi" w:cstheme="minorHAnsi"/>
          <w:szCs w:val="24"/>
        </w:rPr>
      </w:pPr>
    </w:p>
    <w:p w14:paraId="60EE9568" w14:textId="77777777" w:rsidR="00995CAA" w:rsidRPr="00850691" w:rsidRDefault="00995CAA" w:rsidP="00995CAA">
      <w:pPr>
        <w:shd w:val="clear" w:color="auto" w:fill="FFFFFF"/>
        <w:spacing w:line="480" w:lineRule="auto"/>
        <w:rPr>
          <w:rFonts w:asciiTheme="minorHAnsi" w:eastAsia="Times New Roman" w:hAnsiTheme="minorHAnsi" w:cstheme="minorHAnsi"/>
          <w:szCs w:val="24"/>
        </w:rPr>
      </w:pPr>
      <w:r w:rsidRPr="00850691">
        <w:rPr>
          <w:rFonts w:asciiTheme="minorHAnsi" w:eastAsia="Times New Roman" w:hAnsiTheme="minorHAnsi" w:cstheme="minorHAnsi"/>
          <w:b/>
          <w:bCs/>
          <w:color w:val="262626"/>
          <w:szCs w:val="24"/>
        </w:rPr>
        <w:t> </w:t>
      </w:r>
    </w:p>
    <w:p w14:paraId="3BE6A8F9" w14:textId="77777777" w:rsidR="00995CAA" w:rsidRDefault="00995CAA" w:rsidP="00995CAA">
      <w:pPr>
        <w:shd w:val="clear" w:color="auto" w:fill="FFFFFF"/>
        <w:spacing w:line="480" w:lineRule="auto"/>
        <w:rPr>
          <w:rFonts w:asciiTheme="minorHAnsi" w:eastAsia="宋体" w:hAnsiTheme="minorHAnsi" w:cstheme="minorHAnsi"/>
          <w:b/>
          <w:bCs/>
          <w:color w:val="262626"/>
          <w:szCs w:val="24"/>
          <w:lang w:eastAsia="zh-CN"/>
        </w:rPr>
      </w:pPr>
      <w:r w:rsidRPr="00850691">
        <w:rPr>
          <w:rFonts w:asciiTheme="minorHAnsi" w:eastAsia="Times New Roman" w:hAnsiTheme="minorHAnsi" w:cstheme="minorHAnsi"/>
          <w:b/>
          <w:bCs/>
          <w:color w:val="262626"/>
          <w:szCs w:val="24"/>
        </w:rPr>
        <w:t>References</w:t>
      </w:r>
    </w:p>
    <w:p w14:paraId="2049879D" w14:textId="77777777" w:rsidR="00EB138D" w:rsidRPr="00EB138D" w:rsidRDefault="00502721" w:rsidP="00EB138D">
      <w:pPr>
        <w:pStyle w:val="af8"/>
        <w:rPr>
          <w:rFonts w:ascii="Calibri" w:hAnsi="Calibri" w:cs="Calibri"/>
        </w:rPr>
      </w:pPr>
      <w:r>
        <w:rPr>
          <w:rFonts w:asciiTheme="minorHAnsi" w:eastAsia="宋体" w:hAnsiTheme="minorHAnsi" w:cstheme="minorHAnsi"/>
          <w:sz w:val="20"/>
          <w:szCs w:val="24"/>
          <w:lang w:eastAsia="zh-CN"/>
        </w:rPr>
        <w:fldChar w:fldCharType="begin"/>
      </w:r>
      <w:r>
        <w:rPr>
          <w:rFonts w:asciiTheme="minorHAnsi" w:eastAsia="宋体" w:hAnsiTheme="minorHAnsi" w:cstheme="minorHAnsi"/>
          <w:szCs w:val="24"/>
          <w:lang w:eastAsia="zh-CN"/>
        </w:rPr>
        <w:instrText xml:space="preserve"> ADDIN ZOTERO_BIBL {"uncited":[],"omitted":[],"custom":[]} CSL_BIBLIOGRAPHY </w:instrText>
      </w:r>
      <w:r>
        <w:rPr>
          <w:rFonts w:asciiTheme="minorHAnsi" w:eastAsia="宋体" w:hAnsiTheme="minorHAnsi" w:cstheme="minorHAnsi"/>
          <w:sz w:val="20"/>
          <w:szCs w:val="24"/>
          <w:lang w:eastAsia="zh-CN"/>
        </w:rPr>
        <w:fldChar w:fldCharType="separate"/>
      </w:r>
      <w:r w:rsidR="00EB138D" w:rsidRPr="00EB138D">
        <w:rPr>
          <w:rFonts w:ascii="Calibri" w:hAnsi="Calibri" w:cs="Calibri"/>
        </w:rPr>
        <w:t xml:space="preserve">Brandt, M., Tucker, C. J., </w:t>
      </w:r>
      <w:proofErr w:type="spellStart"/>
      <w:r w:rsidR="00EB138D" w:rsidRPr="00EB138D">
        <w:rPr>
          <w:rFonts w:ascii="Calibri" w:hAnsi="Calibri" w:cs="Calibri"/>
        </w:rPr>
        <w:t>Kariryaa</w:t>
      </w:r>
      <w:proofErr w:type="spellEnd"/>
      <w:r w:rsidR="00EB138D" w:rsidRPr="00EB138D">
        <w:rPr>
          <w:rFonts w:ascii="Calibri" w:hAnsi="Calibri" w:cs="Calibri"/>
        </w:rPr>
        <w:t xml:space="preserve">, A., Rasmussen, K., Abel, C., Small, J., Chave, J., Rasmussen, L. V., </w:t>
      </w:r>
      <w:proofErr w:type="spellStart"/>
      <w:r w:rsidR="00EB138D" w:rsidRPr="00EB138D">
        <w:rPr>
          <w:rFonts w:ascii="Calibri" w:hAnsi="Calibri" w:cs="Calibri"/>
        </w:rPr>
        <w:t>Hiernaux</w:t>
      </w:r>
      <w:proofErr w:type="spellEnd"/>
      <w:r w:rsidR="00EB138D" w:rsidRPr="00EB138D">
        <w:rPr>
          <w:rFonts w:ascii="Calibri" w:hAnsi="Calibri" w:cs="Calibri"/>
        </w:rPr>
        <w:t xml:space="preserve">, P., Diouf, A. A., Kergoat, L., Mertz, O., Igel, C., Gieseke, F., </w:t>
      </w:r>
      <w:proofErr w:type="spellStart"/>
      <w:r w:rsidR="00EB138D" w:rsidRPr="00EB138D">
        <w:rPr>
          <w:rFonts w:ascii="Calibri" w:hAnsi="Calibri" w:cs="Calibri"/>
        </w:rPr>
        <w:t>Schöning</w:t>
      </w:r>
      <w:proofErr w:type="spellEnd"/>
      <w:r w:rsidR="00EB138D" w:rsidRPr="00EB138D">
        <w:rPr>
          <w:rFonts w:ascii="Calibri" w:hAnsi="Calibri" w:cs="Calibri"/>
        </w:rPr>
        <w:t xml:space="preserve">, J., Li, S., </w:t>
      </w:r>
      <w:proofErr w:type="spellStart"/>
      <w:r w:rsidR="00EB138D" w:rsidRPr="00EB138D">
        <w:rPr>
          <w:rFonts w:ascii="Calibri" w:hAnsi="Calibri" w:cs="Calibri"/>
        </w:rPr>
        <w:t>Melocik</w:t>
      </w:r>
      <w:proofErr w:type="spellEnd"/>
      <w:r w:rsidR="00EB138D" w:rsidRPr="00EB138D">
        <w:rPr>
          <w:rFonts w:ascii="Calibri" w:hAnsi="Calibri" w:cs="Calibri"/>
        </w:rPr>
        <w:t xml:space="preserve">, K., Meyer, J., Sinno, S., … Fensholt, R. (2020). An unexpectedly large count of trees in the West African Sahara and Sahel. </w:t>
      </w:r>
      <w:r w:rsidR="00EB138D" w:rsidRPr="00EB138D">
        <w:rPr>
          <w:rFonts w:ascii="Calibri" w:hAnsi="Calibri" w:cs="Calibri"/>
          <w:i/>
          <w:iCs/>
        </w:rPr>
        <w:t>Nature</w:t>
      </w:r>
      <w:r w:rsidR="00EB138D" w:rsidRPr="00EB138D">
        <w:rPr>
          <w:rFonts w:ascii="Calibri" w:hAnsi="Calibri" w:cs="Calibri"/>
        </w:rPr>
        <w:t xml:space="preserve">, </w:t>
      </w:r>
      <w:r w:rsidR="00EB138D" w:rsidRPr="00EB138D">
        <w:rPr>
          <w:rFonts w:ascii="Calibri" w:hAnsi="Calibri" w:cs="Calibri"/>
          <w:i/>
          <w:iCs/>
        </w:rPr>
        <w:t>587</w:t>
      </w:r>
      <w:r w:rsidR="00EB138D" w:rsidRPr="00EB138D">
        <w:rPr>
          <w:rFonts w:ascii="Calibri" w:hAnsi="Calibri" w:cs="Calibri"/>
        </w:rPr>
        <w:t>(7832), 78–82. https://doi.org/10.1038/s41586-020-2824-5</w:t>
      </w:r>
    </w:p>
    <w:p w14:paraId="3FE446EF" w14:textId="77777777" w:rsidR="00EB138D" w:rsidRPr="00EB138D" w:rsidRDefault="00EB138D" w:rsidP="00EB138D">
      <w:pPr>
        <w:pStyle w:val="af8"/>
        <w:rPr>
          <w:rFonts w:ascii="Calibri" w:hAnsi="Calibri" w:cs="Calibri"/>
        </w:rPr>
      </w:pPr>
      <w:r w:rsidRPr="00EB138D">
        <w:rPr>
          <w:rFonts w:ascii="Calibri" w:hAnsi="Calibri" w:cs="Calibri"/>
        </w:rPr>
        <w:t xml:space="preserve">Goodchild, M. F. (2007). Citizens as sensors: The world of </w:t>
      </w:r>
      <w:proofErr w:type="gramStart"/>
      <w:r w:rsidRPr="00EB138D">
        <w:rPr>
          <w:rFonts w:ascii="Calibri" w:hAnsi="Calibri" w:cs="Calibri"/>
        </w:rPr>
        <w:t>volunteered</w:t>
      </w:r>
      <w:proofErr w:type="gramEnd"/>
      <w:r w:rsidRPr="00EB138D">
        <w:rPr>
          <w:rFonts w:ascii="Calibri" w:hAnsi="Calibri" w:cs="Calibri"/>
        </w:rPr>
        <w:t xml:space="preserve"> geography. </w:t>
      </w:r>
      <w:proofErr w:type="spellStart"/>
      <w:r w:rsidRPr="00EB138D">
        <w:rPr>
          <w:rFonts w:ascii="Calibri" w:hAnsi="Calibri" w:cs="Calibri"/>
          <w:i/>
          <w:iCs/>
        </w:rPr>
        <w:t>GeoJournal</w:t>
      </w:r>
      <w:proofErr w:type="spellEnd"/>
      <w:r w:rsidRPr="00EB138D">
        <w:rPr>
          <w:rFonts w:ascii="Calibri" w:hAnsi="Calibri" w:cs="Calibri"/>
        </w:rPr>
        <w:t xml:space="preserve">, </w:t>
      </w:r>
      <w:r w:rsidRPr="00EB138D">
        <w:rPr>
          <w:rFonts w:ascii="Calibri" w:hAnsi="Calibri" w:cs="Calibri"/>
          <w:i/>
          <w:iCs/>
        </w:rPr>
        <w:t>69</w:t>
      </w:r>
      <w:r w:rsidRPr="00EB138D">
        <w:rPr>
          <w:rFonts w:ascii="Calibri" w:hAnsi="Calibri" w:cs="Calibri"/>
        </w:rPr>
        <w:t>(4), 211–221. https://doi.org/10.1007/s10708-007-9111-y</w:t>
      </w:r>
    </w:p>
    <w:p w14:paraId="338221CE" w14:textId="77777777" w:rsidR="00EB138D" w:rsidRPr="00EB138D" w:rsidRDefault="00EB138D" w:rsidP="00EB138D">
      <w:pPr>
        <w:pStyle w:val="af8"/>
        <w:rPr>
          <w:rFonts w:ascii="Calibri" w:hAnsi="Calibri" w:cs="Calibri"/>
        </w:rPr>
      </w:pPr>
      <w:r w:rsidRPr="00EB138D">
        <w:rPr>
          <w:rFonts w:ascii="Calibri" w:hAnsi="Calibri" w:cs="Calibri"/>
        </w:rPr>
        <w:t xml:space="preserve">Messager, M. L., Lehner, B., Grill, G., </w:t>
      </w:r>
      <w:proofErr w:type="spellStart"/>
      <w:r w:rsidRPr="00EB138D">
        <w:rPr>
          <w:rFonts w:ascii="Calibri" w:hAnsi="Calibri" w:cs="Calibri"/>
        </w:rPr>
        <w:t>Nedeva</w:t>
      </w:r>
      <w:proofErr w:type="spellEnd"/>
      <w:r w:rsidRPr="00EB138D">
        <w:rPr>
          <w:rFonts w:ascii="Calibri" w:hAnsi="Calibri" w:cs="Calibri"/>
        </w:rPr>
        <w:t xml:space="preserve">, I., &amp; Schmitt, O. (2016). Estimating the volume and age of water stored in global lakes using a geo-statistical approach. </w:t>
      </w:r>
      <w:r w:rsidRPr="00EB138D">
        <w:rPr>
          <w:rFonts w:ascii="Calibri" w:hAnsi="Calibri" w:cs="Calibri"/>
          <w:i/>
          <w:iCs/>
        </w:rPr>
        <w:t>Nature Communications</w:t>
      </w:r>
      <w:r w:rsidRPr="00EB138D">
        <w:rPr>
          <w:rFonts w:ascii="Calibri" w:hAnsi="Calibri" w:cs="Calibri"/>
        </w:rPr>
        <w:t xml:space="preserve">, </w:t>
      </w:r>
      <w:r w:rsidRPr="00EB138D">
        <w:rPr>
          <w:rFonts w:ascii="Calibri" w:hAnsi="Calibri" w:cs="Calibri"/>
          <w:i/>
          <w:iCs/>
        </w:rPr>
        <w:t>7</w:t>
      </w:r>
      <w:r w:rsidRPr="00EB138D">
        <w:rPr>
          <w:rFonts w:ascii="Calibri" w:hAnsi="Calibri" w:cs="Calibri"/>
        </w:rPr>
        <w:t>(1), Article 1. https://doi.org/10.1038/ncomms13603</w:t>
      </w:r>
    </w:p>
    <w:p w14:paraId="2257B3A7" w14:textId="77777777" w:rsidR="00EB138D" w:rsidRPr="00EB138D" w:rsidRDefault="00EB138D" w:rsidP="00EB138D">
      <w:pPr>
        <w:pStyle w:val="af8"/>
        <w:rPr>
          <w:rFonts w:ascii="Calibri" w:hAnsi="Calibri" w:cs="Calibri"/>
        </w:rPr>
      </w:pPr>
      <w:r w:rsidRPr="00EB138D">
        <w:rPr>
          <w:rFonts w:ascii="Calibri" w:hAnsi="Calibri" w:cs="Calibri"/>
        </w:rPr>
        <w:t xml:space="preserve">Pi, X., Luo, Q., Feng, L., Xu, Y., Tang, J., Liang, X., Ma, E., Cheng, R., Fensholt, R., Brandt, M., Cai, X., Gibson, L., Liu, J., Zheng, C., Li, W., &amp; Bryan, B. A. (2022). Mapping global lake dynamics reveals the emerging roles of small lakes. </w:t>
      </w:r>
      <w:r w:rsidRPr="00EB138D">
        <w:rPr>
          <w:rFonts w:ascii="Calibri" w:hAnsi="Calibri" w:cs="Calibri"/>
          <w:i/>
          <w:iCs/>
        </w:rPr>
        <w:t>Nature Communications</w:t>
      </w:r>
      <w:r w:rsidRPr="00EB138D">
        <w:rPr>
          <w:rFonts w:ascii="Calibri" w:hAnsi="Calibri" w:cs="Calibri"/>
        </w:rPr>
        <w:t xml:space="preserve">, </w:t>
      </w:r>
      <w:r w:rsidRPr="00EB138D">
        <w:rPr>
          <w:rFonts w:ascii="Calibri" w:hAnsi="Calibri" w:cs="Calibri"/>
          <w:i/>
          <w:iCs/>
        </w:rPr>
        <w:t>13</w:t>
      </w:r>
      <w:r w:rsidRPr="00EB138D">
        <w:rPr>
          <w:rFonts w:ascii="Calibri" w:hAnsi="Calibri" w:cs="Calibri"/>
        </w:rPr>
        <w:t>(1), Article 1. https://doi.org/10.1038/s41467-022-33239-3</w:t>
      </w:r>
    </w:p>
    <w:p w14:paraId="1993E304" w14:textId="77777777" w:rsidR="00EB138D" w:rsidRPr="00EB138D" w:rsidRDefault="00EB138D" w:rsidP="00EB138D">
      <w:pPr>
        <w:pStyle w:val="af8"/>
        <w:rPr>
          <w:rFonts w:ascii="Calibri" w:hAnsi="Calibri" w:cs="Calibri"/>
        </w:rPr>
      </w:pPr>
      <w:r w:rsidRPr="00EB138D">
        <w:rPr>
          <w:rFonts w:ascii="Calibri" w:hAnsi="Calibri" w:cs="Calibri"/>
        </w:rPr>
        <w:lastRenderedPageBreak/>
        <w:t xml:space="preserve">Sheng, Y., Song, C., Wang, J., Lyons, E. A., Knox, B. R., Cox, J. S., &amp; Gao, F. (2016). Representative lake water extent mapping at continental scales using multi-temporal Landsat-8 imagery. </w:t>
      </w:r>
      <w:r w:rsidRPr="00EB138D">
        <w:rPr>
          <w:rFonts w:ascii="Calibri" w:hAnsi="Calibri" w:cs="Calibri"/>
          <w:i/>
          <w:iCs/>
        </w:rPr>
        <w:t>Remote Sensing of Environment</w:t>
      </w:r>
      <w:r w:rsidRPr="00EB138D">
        <w:rPr>
          <w:rFonts w:ascii="Calibri" w:hAnsi="Calibri" w:cs="Calibri"/>
        </w:rPr>
        <w:t xml:space="preserve">, </w:t>
      </w:r>
      <w:r w:rsidRPr="00EB138D">
        <w:rPr>
          <w:rFonts w:ascii="Calibri" w:hAnsi="Calibri" w:cs="Calibri"/>
          <w:i/>
          <w:iCs/>
        </w:rPr>
        <w:t>185</w:t>
      </w:r>
      <w:r w:rsidRPr="00EB138D">
        <w:rPr>
          <w:rFonts w:ascii="Calibri" w:hAnsi="Calibri" w:cs="Calibri"/>
        </w:rPr>
        <w:t>, 129–141. https://doi.org/10.1016/j.rse.2015.12.041</w:t>
      </w:r>
    </w:p>
    <w:p w14:paraId="5978BFA8" w14:textId="77777777" w:rsidR="00EB138D" w:rsidRPr="00EB138D" w:rsidRDefault="00EB138D" w:rsidP="00EB138D">
      <w:pPr>
        <w:pStyle w:val="af8"/>
        <w:rPr>
          <w:rFonts w:ascii="Calibri" w:hAnsi="Calibri" w:cs="Calibri"/>
        </w:rPr>
      </w:pPr>
      <w:r w:rsidRPr="00EB138D">
        <w:rPr>
          <w:rFonts w:ascii="Calibri" w:hAnsi="Calibri" w:cs="Calibri"/>
        </w:rPr>
        <w:t xml:space="preserve">Wang, J., Pottier, C., </w:t>
      </w:r>
      <w:proofErr w:type="spellStart"/>
      <w:r w:rsidRPr="00EB138D">
        <w:rPr>
          <w:rFonts w:ascii="Calibri" w:hAnsi="Calibri" w:cs="Calibri"/>
        </w:rPr>
        <w:t>Cazals</w:t>
      </w:r>
      <w:proofErr w:type="spellEnd"/>
      <w:r w:rsidRPr="00EB138D">
        <w:rPr>
          <w:rFonts w:ascii="Calibri" w:hAnsi="Calibri" w:cs="Calibri"/>
        </w:rPr>
        <w:t xml:space="preserve">, C., </w:t>
      </w:r>
      <w:proofErr w:type="spellStart"/>
      <w:r w:rsidRPr="00EB138D">
        <w:rPr>
          <w:rFonts w:ascii="Calibri" w:hAnsi="Calibri" w:cs="Calibri"/>
        </w:rPr>
        <w:t>Battude</w:t>
      </w:r>
      <w:proofErr w:type="spellEnd"/>
      <w:r w:rsidRPr="00EB138D">
        <w:rPr>
          <w:rFonts w:ascii="Calibri" w:hAnsi="Calibri" w:cs="Calibri"/>
        </w:rPr>
        <w:t xml:space="preserve">, M., Sheng, Y., Song, C., Sikder, M. S., Yang, X., Ke, L., Gosset, M., Oliveira, R. R. A., Grippa, M., Girard, F., Allen, G. H., </w:t>
      </w:r>
      <w:proofErr w:type="spellStart"/>
      <w:r w:rsidRPr="00EB138D">
        <w:rPr>
          <w:rFonts w:ascii="Calibri" w:hAnsi="Calibri" w:cs="Calibri"/>
        </w:rPr>
        <w:t>Biancamaria</w:t>
      </w:r>
      <w:proofErr w:type="spellEnd"/>
      <w:r w:rsidRPr="00EB138D">
        <w:rPr>
          <w:rFonts w:ascii="Calibri" w:hAnsi="Calibri" w:cs="Calibri"/>
        </w:rPr>
        <w:t xml:space="preserve">, S., Smith, L., </w:t>
      </w:r>
      <w:proofErr w:type="spellStart"/>
      <w:r w:rsidRPr="00EB138D">
        <w:rPr>
          <w:rFonts w:ascii="Calibri" w:hAnsi="Calibri" w:cs="Calibri"/>
        </w:rPr>
        <w:t>Crétaux</w:t>
      </w:r>
      <w:proofErr w:type="spellEnd"/>
      <w:r w:rsidRPr="00EB138D">
        <w:rPr>
          <w:rFonts w:ascii="Calibri" w:hAnsi="Calibri" w:cs="Calibri"/>
        </w:rPr>
        <w:t xml:space="preserve">, J.-F., &amp; </w:t>
      </w:r>
      <w:proofErr w:type="spellStart"/>
      <w:r w:rsidRPr="00EB138D">
        <w:rPr>
          <w:rFonts w:ascii="Calibri" w:hAnsi="Calibri" w:cs="Calibri"/>
        </w:rPr>
        <w:t>Pavelsky</w:t>
      </w:r>
      <w:proofErr w:type="spellEnd"/>
      <w:r w:rsidRPr="00EB138D">
        <w:rPr>
          <w:rFonts w:ascii="Calibri" w:hAnsi="Calibri" w:cs="Calibri"/>
        </w:rPr>
        <w:t xml:space="preserve">, T. M. (2023). </w:t>
      </w:r>
      <w:r w:rsidRPr="00EB138D">
        <w:rPr>
          <w:rFonts w:ascii="Calibri" w:hAnsi="Calibri" w:cs="Calibri"/>
          <w:i/>
          <w:iCs/>
        </w:rPr>
        <w:t>The Surface Water and Ocean Topography Mission (SWOT) Prior Lake Database (PLD): Lake mask and operational auxiliaries</w:t>
      </w:r>
      <w:r w:rsidRPr="00EB138D">
        <w:rPr>
          <w:rFonts w:ascii="Calibri" w:hAnsi="Calibri" w:cs="Calibri"/>
        </w:rPr>
        <w:t xml:space="preserve"> [Preprint]. Preprints. https://doi.org/10.22541/au.170258987.72387777/v1</w:t>
      </w:r>
    </w:p>
    <w:p w14:paraId="085D7A82" w14:textId="77777777" w:rsidR="00EB138D" w:rsidRPr="00EB138D" w:rsidRDefault="00EB138D" w:rsidP="00EB138D">
      <w:pPr>
        <w:pStyle w:val="af8"/>
        <w:rPr>
          <w:rFonts w:ascii="Calibri" w:hAnsi="Calibri" w:cs="Calibri"/>
        </w:rPr>
      </w:pPr>
      <w:r w:rsidRPr="00EB138D">
        <w:rPr>
          <w:rFonts w:ascii="Calibri" w:hAnsi="Calibri" w:cs="Calibri"/>
        </w:rPr>
        <w:t xml:space="preserve">Williamson, C. E., Saros, J. E., Vincent, W. F., &amp; </w:t>
      </w:r>
      <w:proofErr w:type="spellStart"/>
      <w:r w:rsidRPr="00EB138D">
        <w:rPr>
          <w:rFonts w:ascii="Calibri" w:hAnsi="Calibri" w:cs="Calibri"/>
        </w:rPr>
        <w:t>Smol</w:t>
      </w:r>
      <w:proofErr w:type="spellEnd"/>
      <w:r w:rsidRPr="00EB138D">
        <w:rPr>
          <w:rFonts w:ascii="Calibri" w:hAnsi="Calibri" w:cs="Calibri"/>
        </w:rPr>
        <w:t xml:space="preserve">, J. P. (2009). Lakes and reservoirs as sentinels, integrators, and regulators of climate change. </w:t>
      </w:r>
      <w:r w:rsidRPr="00EB138D">
        <w:rPr>
          <w:rFonts w:ascii="Calibri" w:hAnsi="Calibri" w:cs="Calibri"/>
          <w:i/>
          <w:iCs/>
        </w:rPr>
        <w:t>Limnology and Oceanography</w:t>
      </w:r>
      <w:r w:rsidRPr="00EB138D">
        <w:rPr>
          <w:rFonts w:ascii="Calibri" w:hAnsi="Calibri" w:cs="Calibri"/>
        </w:rPr>
        <w:t xml:space="preserve">, </w:t>
      </w:r>
      <w:r w:rsidRPr="00EB138D">
        <w:rPr>
          <w:rFonts w:ascii="Calibri" w:hAnsi="Calibri" w:cs="Calibri"/>
          <w:i/>
          <w:iCs/>
        </w:rPr>
        <w:t>54</w:t>
      </w:r>
      <w:r w:rsidRPr="00EB138D">
        <w:rPr>
          <w:rFonts w:ascii="Calibri" w:hAnsi="Calibri" w:cs="Calibri"/>
        </w:rPr>
        <w:t>(6part2), 2273–2282. https://doi.org/10.4319/lo.2009.54.6_part_2.2273</w:t>
      </w:r>
    </w:p>
    <w:p w14:paraId="053184FA" w14:textId="77777777" w:rsidR="00EB138D" w:rsidRPr="00EB138D" w:rsidRDefault="00EB138D" w:rsidP="00EB138D">
      <w:pPr>
        <w:pStyle w:val="af8"/>
        <w:rPr>
          <w:rFonts w:ascii="Calibri" w:hAnsi="Calibri" w:cs="Calibri"/>
        </w:rPr>
      </w:pPr>
      <w:r w:rsidRPr="00EB138D">
        <w:rPr>
          <w:rFonts w:ascii="Calibri" w:hAnsi="Calibri" w:cs="Calibri"/>
        </w:rPr>
        <w:t xml:space="preserve">Zheng, K., Lin, P., &amp; Yin, Z. (2024). SHIFT: A spatial-heterogeneity improvement in DEM-based mapping of global geomorphic floodplains. </w:t>
      </w:r>
      <w:r w:rsidRPr="00EB138D">
        <w:rPr>
          <w:rFonts w:ascii="Calibri" w:hAnsi="Calibri" w:cs="Calibri"/>
          <w:i/>
          <w:iCs/>
        </w:rPr>
        <w:t>Earth System Science Data</w:t>
      </w:r>
      <w:r w:rsidRPr="00EB138D">
        <w:rPr>
          <w:rFonts w:ascii="Calibri" w:hAnsi="Calibri" w:cs="Calibri"/>
        </w:rPr>
        <w:t xml:space="preserve">, </w:t>
      </w:r>
      <w:r w:rsidRPr="00EB138D">
        <w:rPr>
          <w:rFonts w:ascii="Calibri" w:hAnsi="Calibri" w:cs="Calibri"/>
          <w:i/>
          <w:iCs/>
        </w:rPr>
        <w:t>16</w:t>
      </w:r>
      <w:r w:rsidRPr="00EB138D">
        <w:rPr>
          <w:rFonts w:ascii="Calibri" w:hAnsi="Calibri" w:cs="Calibri"/>
        </w:rPr>
        <w:t>(8), 3873–3891. https://doi.org/10.5194/essd-16-3873-2024</w:t>
      </w:r>
    </w:p>
    <w:p w14:paraId="57C723B1" w14:textId="77777777" w:rsidR="00EB138D" w:rsidRPr="00EB138D" w:rsidRDefault="00EB138D" w:rsidP="00EB138D">
      <w:pPr>
        <w:pStyle w:val="af8"/>
        <w:rPr>
          <w:rFonts w:ascii="Calibri" w:hAnsi="Calibri" w:cs="Calibri"/>
        </w:rPr>
      </w:pPr>
      <w:r w:rsidRPr="00EB138D">
        <w:rPr>
          <w:rFonts w:ascii="Calibri" w:hAnsi="Calibri" w:cs="Calibri"/>
        </w:rPr>
        <w:t xml:space="preserve">Zomer, R. J., Xu, J., &amp; Trabucco, A. (2022). Version 3 of the Global Aridity Index and Potential Evapotranspiration Database. </w:t>
      </w:r>
      <w:r w:rsidRPr="00EB138D">
        <w:rPr>
          <w:rFonts w:ascii="Calibri" w:hAnsi="Calibri" w:cs="Calibri"/>
          <w:i/>
          <w:iCs/>
        </w:rPr>
        <w:t>Scientific Data</w:t>
      </w:r>
      <w:r w:rsidRPr="00EB138D">
        <w:rPr>
          <w:rFonts w:ascii="Calibri" w:hAnsi="Calibri" w:cs="Calibri"/>
        </w:rPr>
        <w:t xml:space="preserve">, </w:t>
      </w:r>
      <w:r w:rsidRPr="00EB138D">
        <w:rPr>
          <w:rFonts w:ascii="Calibri" w:hAnsi="Calibri" w:cs="Calibri"/>
          <w:i/>
          <w:iCs/>
        </w:rPr>
        <w:t>9</w:t>
      </w:r>
      <w:r w:rsidRPr="00EB138D">
        <w:rPr>
          <w:rFonts w:ascii="Calibri" w:hAnsi="Calibri" w:cs="Calibri"/>
        </w:rPr>
        <w:t>(1), Article 1. https://doi.org/10.1038/s41597-022-01493-1</w:t>
      </w:r>
    </w:p>
    <w:p w14:paraId="1B266654" w14:textId="12D6C1B0" w:rsidR="00502721" w:rsidRPr="009C4D5F" w:rsidRDefault="00502721" w:rsidP="009C4D5F">
      <w:pPr>
        <w:shd w:val="clear" w:color="auto" w:fill="FFFFFF"/>
        <w:spacing w:line="480" w:lineRule="auto"/>
        <w:rPr>
          <w:rFonts w:asciiTheme="minorHAnsi" w:eastAsia="宋体" w:hAnsiTheme="minorHAnsi" w:cstheme="minorHAnsi"/>
          <w:szCs w:val="24"/>
          <w:lang w:eastAsia="zh-CN"/>
        </w:rPr>
      </w:pPr>
      <w:r>
        <w:rPr>
          <w:rFonts w:asciiTheme="minorHAnsi" w:eastAsia="宋体" w:hAnsiTheme="minorHAnsi" w:cstheme="minorHAnsi"/>
          <w:szCs w:val="24"/>
          <w:lang w:eastAsia="zh-CN"/>
        </w:rPr>
        <w:fldChar w:fldCharType="end"/>
      </w:r>
    </w:p>
    <w:sectPr w:rsidR="00502721" w:rsidRPr="009C4D5F" w:rsidSect="00BD47BB">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81143" w14:textId="77777777" w:rsidR="00BC7C8C" w:rsidRDefault="00BC7C8C" w:rsidP="000379AB">
      <w:r>
        <w:separator/>
      </w:r>
    </w:p>
  </w:endnote>
  <w:endnote w:type="continuationSeparator" w:id="0">
    <w:p w14:paraId="5301C341" w14:textId="77777777" w:rsidR="00BC7C8C" w:rsidRDefault="00BC7C8C"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ED28E" w14:textId="2FE9AD18" w:rsidR="00DD6745" w:rsidRDefault="00DD6745" w:rsidP="00B719C8">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7E12C" w14:textId="77777777" w:rsidR="00BC7C8C" w:rsidRDefault="00BC7C8C" w:rsidP="000379AB">
      <w:r>
        <w:separator/>
      </w:r>
    </w:p>
  </w:footnote>
  <w:footnote w:type="continuationSeparator" w:id="0">
    <w:p w14:paraId="6BD319E8" w14:textId="77777777" w:rsidR="00BC7C8C" w:rsidRDefault="00BC7C8C"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5FE63" w14:textId="5B06B9A4" w:rsidR="00DD6745" w:rsidRDefault="00DD6745" w:rsidP="007778ED">
    <w:pPr>
      <w:pStyle w:val="a5"/>
      <w:jc w:val="center"/>
    </w:pPr>
    <w:r>
      <w:t xml:space="preserve">manuscript submitted to </w:t>
    </w:r>
    <w:r>
      <w:rPr>
        <w:i/>
      </w:rPr>
      <w:t xml:space="preserve">replace this text with name of </w:t>
    </w:r>
    <w:r w:rsidRPr="007778ED">
      <w:rPr>
        <w:i/>
      </w:rPr>
      <w:t>AGU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5CCC" w14:textId="2816AD77" w:rsidR="00DD6745" w:rsidRDefault="00DD6745" w:rsidP="00E31404">
    <w:pPr>
      <w:pStyle w:val="a5"/>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B1343"/>
    <w:multiLevelType w:val="hybridMultilevel"/>
    <w:tmpl w:val="A1141E14"/>
    <w:lvl w:ilvl="0" w:tplc="A39C0C9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3"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6598895">
    <w:abstractNumId w:val="2"/>
  </w:num>
  <w:num w:numId="2" w16cid:durableId="906064874">
    <w:abstractNumId w:val="1"/>
  </w:num>
  <w:num w:numId="3" w16cid:durableId="124200908">
    <w:abstractNumId w:val="12"/>
  </w:num>
  <w:num w:numId="4" w16cid:durableId="983047291">
    <w:abstractNumId w:val="6"/>
  </w:num>
  <w:num w:numId="5" w16cid:durableId="1416437152">
    <w:abstractNumId w:val="7"/>
  </w:num>
  <w:num w:numId="6" w16cid:durableId="25494253">
    <w:abstractNumId w:val="9"/>
  </w:num>
  <w:num w:numId="7" w16cid:durableId="119541995">
    <w:abstractNumId w:val="10"/>
  </w:num>
  <w:num w:numId="8" w16cid:durableId="1958756824">
    <w:abstractNumId w:val="11"/>
  </w:num>
  <w:num w:numId="9" w16cid:durableId="928124450">
    <w:abstractNumId w:val="3"/>
  </w:num>
  <w:num w:numId="10" w16cid:durableId="1962152298">
    <w:abstractNumId w:val="8"/>
  </w:num>
  <w:num w:numId="11" w16cid:durableId="17976862">
    <w:abstractNumId w:val="4"/>
  </w:num>
  <w:num w:numId="12" w16cid:durableId="1237283164">
    <w:abstractNumId w:val="13"/>
  </w:num>
  <w:num w:numId="13" w16cid:durableId="439767255">
    <w:abstractNumId w:val="0"/>
  </w:num>
  <w:num w:numId="14" w16cid:durableId="175716329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蓓慧 胡">
    <w15:presenceInfo w15:providerId="Windows Live" w15:userId="243fa30f672772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00409"/>
    <w:rsid w:val="00007123"/>
    <w:rsid w:val="000230FD"/>
    <w:rsid w:val="00026131"/>
    <w:rsid w:val="00031829"/>
    <w:rsid w:val="00032F05"/>
    <w:rsid w:val="000379AB"/>
    <w:rsid w:val="00056812"/>
    <w:rsid w:val="00073250"/>
    <w:rsid w:val="000733F9"/>
    <w:rsid w:val="0007414F"/>
    <w:rsid w:val="00074DE5"/>
    <w:rsid w:val="00076C1A"/>
    <w:rsid w:val="00082817"/>
    <w:rsid w:val="00084BFD"/>
    <w:rsid w:val="00085ED4"/>
    <w:rsid w:val="000864E5"/>
    <w:rsid w:val="00092693"/>
    <w:rsid w:val="000B3108"/>
    <w:rsid w:val="000C03A1"/>
    <w:rsid w:val="000D06ED"/>
    <w:rsid w:val="000D357B"/>
    <w:rsid w:val="000E018C"/>
    <w:rsid w:val="000E2FBF"/>
    <w:rsid w:val="000F2DF4"/>
    <w:rsid w:val="000F5C87"/>
    <w:rsid w:val="0011017B"/>
    <w:rsid w:val="00121D97"/>
    <w:rsid w:val="001222DD"/>
    <w:rsid w:val="00137B0A"/>
    <w:rsid w:val="001416FF"/>
    <w:rsid w:val="00154627"/>
    <w:rsid w:val="00154D44"/>
    <w:rsid w:val="001616DD"/>
    <w:rsid w:val="0016488F"/>
    <w:rsid w:val="001733D1"/>
    <w:rsid w:val="001948B5"/>
    <w:rsid w:val="001A0F29"/>
    <w:rsid w:val="001A204E"/>
    <w:rsid w:val="001A5EBA"/>
    <w:rsid w:val="001B52C9"/>
    <w:rsid w:val="001B5FBE"/>
    <w:rsid w:val="001C273D"/>
    <w:rsid w:val="001C2B0D"/>
    <w:rsid w:val="001C4978"/>
    <w:rsid w:val="001E33EF"/>
    <w:rsid w:val="001E3B3B"/>
    <w:rsid w:val="001E5551"/>
    <w:rsid w:val="001F41A6"/>
    <w:rsid w:val="001F4B31"/>
    <w:rsid w:val="00205265"/>
    <w:rsid w:val="002112B8"/>
    <w:rsid w:val="0022053C"/>
    <w:rsid w:val="00240493"/>
    <w:rsid w:val="00253D89"/>
    <w:rsid w:val="0026438E"/>
    <w:rsid w:val="00266B48"/>
    <w:rsid w:val="002713B3"/>
    <w:rsid w:val="002A7179"/>
    <w:rsid w:val="002B1B1D"/>
    <w:rsid w:val="002B6F74"/>
    <w:rsid w:val="002C3263"/>
    <w:rsid w:val="002C3CB1"/>
    <w:rsid w:val="002D0B42"/>
    <w:rsid w:val="002E7898"/>
    <w:rsid w:val="002F1AE0"/>
    <w:rsid w:val="002F2289"/>
    <w:rsid w:val="002F3B11"/>
    <w:rsid w:val="003137C3"/>
    <w:rsid w:val="003209FC"/>
    <w:rsid w:val="00321596"/>
    <w:rsid w:val="00330959"/>
    <w:rsid w:val="003329FD"/>
    <w:rsid w:val="003375F0"/>
    <w:rsid w:val="00360A0C"/>
    <w:rsid w:val="00363531"/>
    <w:rsid w:val="00366917"/>
    <w:rsid w:val="0037466A"/>
    <w:rsid w:val="003751ED"/>
    <w:rsid w:val="00382E42"/>
    <w:rsid w:val="00390103"/>
    <w:rsid w:val="00390F02"/>
    <w:rsid w:val="003A22D7"/>
    <w:rsid w:val="003A7E76"/>
    <w:rsid w:val="003B11BF"/>
    <w:rsid w:val="003E2E7A"/>
    <w:rsid w:val="003E660A"/>
    <w:rsid w:val="003F199B"/>
    <w:rsid w:val="003F4E18"/>
    <w:rsid w:val="00400425"/>
    <w:rsid w:val="004009A6"/>
    <w:rsid w:val="004105A0"/>
    <w:rsid w:val="00422080"/>
    <w:rsid w:val="0042332A"/>
    <w:rsid w:val="004243D6"/>
    <w:rsid w:val="00431806"/>
    <w:rsid w:val="0043457E"/>
    <w:rsid w:val="00440A22"/>
    <w:rsid w:val="004427FE"/>
    <w:rsid w:val="00455EAC"/>
    <w:rsid w:val="0046739F"/>
    <w:rsid w:val="00477C86"/>
    <w:rsid w:val="004865A9"/>
    <w:rsid w:val="004C2BCC"/>
    <w:rsid w:val="004D7A00"/>
    <w:rsid w:val="004E03A8"/>
    <w:rsid w:val="004E293D"/>
    <w:rsid w:val="004F2906"/>
    <w:rsid w:val="00502721"/>
    <w:rsid w:val="0050658E"/>
    <w:rsid w:val="005137AE"/>
    <w:rsid w:val="00514B45"/>
    <w:rsid w:val="005167EA"/>
    <w:rsid w:val="00520D71"/>
    <w:rsid w:val="00521DC3"/>
    <w:rsid w:val="005265B9"/>
    <w:rsid w:val="00526710"/>
    <w:rsid w:val="00530934"/>
    <w:rsid w:val="005358D5"/>
    <w:rsid w:val="00535CF3"/>
    <w:rsid w:val="00545B6C"/>
    <w:rsid w:val="00556A1B"/>
    <w:rsid w:val="00562B06"/>
    <w:rsid w:val="00562C9F"/>
    <w:rsid w:val="00562D64"/>
    <w:rsid w:val="0057441D"/>
    <w:rsid w:val="00575C0B"/>
    <w:rsid w:val="00581383"/>
    <w:rsid w:val="00584349"/>
    <w:rsid w:val="00591B93"/>
    <w:rsid w:val="00595DB8"/>
    <w:rsid w:val="005961F5"/>
    <w:rsid w:val="00597C83"/>
    <w:rsid w:val="005A5209"/>
    <w:rsid w:val="005B17B2"/>
    <w:rsid w:val="005C5BE5"/>
    <w:rsid w:val="005C769C"/>
    <w:rsid w:val="005D109F"/>
    <w:rsid w:val="005D339A"/>
    <w:rsid w:val="005E1969"/>
    <w:rsid w:val="005F5F93"/>
    <w:rsid w:val="005F72C8"/>
    <w:rsid w:val="0060635A"/>
    <w:rsid w:val="00613ED5"/>
    <w:rsid w:val="0062407F"/>
    <w:rsid w:val="00627ED7"/>
    <w:rsid w:val="00636D72"/>
    <w:rsid w:val="0064073F"/>
    <w:rsid w:val="00644929"/>
    <w:rsid w:val="00644B51"/>
    <w:rsid w:val="00652A94"/>
    <w:rsid w:val="006550F3"/>
    <w:rsid w:val="00665C78"/>
    <w:rsid w:val="006735E9"/>
    <w:rsid w:val="00681658"/>
    <w:rsid w:val="006842EE"/>
    <w:rsid w:val="00685375"/>
    <w:rsid w:val="006A6173"/>
    <w:rsid w:val="006A65CD"/>
    <w:rsid w:val="006B1B71"/>
    <w:rsid w:val="006C4619"/>
    <w:rsid w:val="006C7A7E"/>
    <w:rsid w:val="006D19B4"/>
    <w:rsid w:val="006D2D68"/>
    <w:rsid w:val="006E1D22"/>
    <w:rsid w:val="006E2225"/>
    <w:rsid w:val="006E2AB5"/>
    <w:rsid w:val="006E2E0C"/>
    <w:rsid w:val="006F0D4D"/>
    <w:rsid w:val="006F662E"/>
    <w:rsid w:val="00704382"/>
    <w:rsid w:val="00712DC4"/>
    <w:rsid w:val="00715E36"/>
    <w:rsid w:val="00726ADF"/>
    <w:rsid w:val="00733721"/>
    <w:rsid w:val="00750B2D"/>
    <w:rsid w:val="0075168B"/>
    <w:rsid w:val="007520CA"/>
    <w:rsid w:val="007553D1"/>
    <w:rsid w:val="0075765F"/>
    <w:rsid w:val="00767596"/>
    <w:rsid w:val="007744C8"/>
    <w:rsid w:val="00775253"/>
    <w:rsid w:val="007775E9"/>
    <w:rsid w:val="007778ED"/>
    <w:rsid w:val="00781326"/>
    <w:rsid w:val="007912D5"/>
    <w:rsid w:val="00796FB8"/>
    <w:rsid w:val="00797E92"/>
    <w:rsid w:val="007A1433"/>
    <w:rsid w:val="007A60D1"/>
    <w:rsid w:val="007B4758"/>
    <w:rsid w:val="007B4B93"/>
    <w:rsid w:val="007C0627"/>
    <w:rsid w:val="007D69E6"/>
    <w:rsid w:val="007E2BC5"/>
    <w:rsid w:val="007F27E6"/>
    <w:rsid w:val="00804F83"/>
    <w:rsid w:val="00812543"/>
    <w:rsid w:val="00813315"/>
    <w:rsid w:val="00815A33"/>
    <w:rsid w:val="00827F19"/>
    <w:rsid w:val="0083122B"/>
    <w:rsid w:val="00850691"/>
    <w:rsid w:val="00855B07"/>
    <w:rsid w:val="0088637E"/>
    <w:rsid w:val="00893118"/>
    <w:rsid w:val="00893E51"/>
    <w:rsid w:val="0089515F"/>
    <w:rsid w:val="008964CF"/>
    <w:rsid w:val="008A6077"/>
    <w:rsid w:val="008D0D31"/>
    <w:rsid w:val="008D3087"/>
    <w:rsid w:val="008E58E5"/>
    <w:rsid w:val="00905C43"/>
    <w:rsid w:val="00907813"/>
    <w:rsid w:val="00912905"/>
    <w:rsid w:val="00917330"/>
    <w:rsid w:val="00934827"/>
    <w:rsid w:val="00945310"/>
    <w:rsid w:val="00947AD2"/>
    <w:rsid w:val="00951FDF"/>
    <w:rsid w:val="0097213C"/>
    <w:rsid w:val="009744CD"/>
    <w:rsid w:val="00975D9D"/>
    <w:rsid w:val="009873EB"/>
    <w:rsid w:val="00995CAA"/>
    <w:rsid w:val="009A4B25"/>
    <w:rsid w:val="009B246F"/>
    <w:rsid w:val="009B68DA"/>
    <w:rsid w:val="009C4D5F"/>
    <w:rsid w:val="009C63D9"/>
    <w:rsid w:val="009D1FCD"/>
    <w:rsid w:val="009D2784"/>
    <w:rsid w:val="009E2E0A"/>
    <w:rsid w:val="009E77CB"/>
    <w:rsid w:val="009F25B9"/>
    <w:rsid w:val="009F511B"/>
    <w:rsid w:val="009F5738"/>
    <w:rsid w:val="009F5850"/>
    <w:rsid w:val="009F6D13"/>
    <w:rsid w:val="00A04594"/>
    <w:rsid w:val="00A060E4"/>
    <w:rsid w:val="00A07E6E"/>
    <w:rsid w:val="00A1073D"/>
    <w:rsid w:val="00A23AF5"/>
    <w:rsid w:val="00A310A3"/>
    <w:rsid w:val="00A361D8"/>
    <w:rsid w:val="00A44E37"/>
    <w:rsid w:val="00A46DDE"/>
    <w:rsid w:val="00A651B2"/>
    <w:rsid w:val="00A652B3"/>
    <w:rsid w:val="00A65308"/>
    <w:rsid w:val="00A74355"/>
    <w:rsid w:val="00A75507"/>
    <w:rsid w:val="00A773C6"/>
    <w:rsid w:val="00A94E60"/>
    <w:rsid w:val="00A96523"/>
    <w:rsid w:val="00A966C2"/>
    <w:rsid w:val="00AA11F3"/>
    <w:rsid w:val="00AA7A59"/>
    <w:rsid w:val="00AB3E1B"/>
    <w:rsid w:val="00AB46CF"/>
    <w:rsid w:val="00AB61C5"/>
    <w:rsid w:val="00AD03B0"/>
    <w:rsid w:val="00AD04C4"/>
    <w:rsid w:val="00AE1AE0"/>
    <w:rsid w:val="00AE1C93"/>
    <w:rsid w:val="00AE67F7"/>
    <w:rsid w:val="00AE6FBD"/>
    <w:rsid w:val="00AE7EB8"/>
    <w:rsid w:val="00AF26B2"/>
    <w:rsid w:val="00AF33DA"/>
    <w:rsid w:val="00AF5FF4"/>
    <w:rsid w:val="00B06640"/>
    <w:rsid w:val="00B07718"/>
    <w:rsid w:val="00B10802"/>
    <w:rsid w:val="00B120F3"/>
    <w:rsid w:val="00B1624E"/>
    <w:rsid w:val="00B2614D"/>
    <w:rsid w:val="00B2674E"/>
    <w:rsid w:val="00B34EFD"/>
    <w:rsid w:val="00B36A84"/>
    <w:rsid w:val="00B36E31"/>
    <w:rsid w:val="00B50D1E"/>
    <w:rsid w:val="00B54A2E"/>
    <w:rsid w:val="00B62AB8"/>
    <w:rsid w:val="00B719C8"/>
    <w:rsid w:val="00B71AA8"/>
    <w:rsid w:val="00B81320"/>
    <w:rsid w:val="00B81BDE"/>
    <w:rsid w:val="00B81C79"/>
    <w:rsid w:val="00B82556"/>
    <w:rsid w:val="00B828C4"/>
    <w:rsid w:val="00B8790A"/>
    <w:rsid w:val="00B9219F"/>
    <w:rsid w:val="00B965A0"/>
    <w:rsid w:val="00BA3EE9"/>
    <w:rsid w:val="00BB42E4"/>
    <w:rsid w:val="00BB4909"/>
    <w:rsid w:val="00BC7C8C"/>
    <w:rsid w:val="00BD47BB"/>
    <w:rsid w:val="00BF0028"/>
    <w:rsid w:val="00BF2BD8"/>
    <w:rsid w:val="00BF48EC"/>
    <w:rsid w:val="00BF6025"/>
    <w:rsid w:val="00BF75A5"/>
    <w:rsid w:val="00C170F7"/>
    <w:rsid w:val="00C1797A"/>
    <w:rsid w:val="00C32CE0"/>
    <w:rsid w:val="00C3475A"/>
    <w:rsid w:val="00C361AE"/>
    <w:rsid w:val="00C46F58"/>
    <w:rsid w:val="00C50A25"/>
    <w:rsid w:val="00C518EC"/>
    <w:rsid w:val="00C61DD6"/>
    <w:rsid w:val="00C70EE4"/>
    <w:rsid w:val="00C7779A"/>
    <w:rsid w:val="00C81368"/>
    <w:rsid w:val="00C81692"/>
    <w:rsid w:val="00C86E2E"/>
    <w:rsid w:val="00C91015"/>
    <w:rsid w:val="00C93983"/>
    <w:rsid w:val="00C94AA5"/>
    <w:rsid w:val="00C952E8"/>
    <w:rsid w:val="00C972B4"/>
    <w:rsid w:val="00CA0711"/>
    <w:rsid w:val="00CA26FC"/>
    <w:rsid w:val="00CB1E59"/>
    <w:rsid w:val="00CB311D"/>
    <w:rsid w:val="00CB7BED"/>
    <w:rsid w:val="00CC4CBE"/>
    <w:rsid w:val="00CE3066"/>
    <w:rsid w:val="00CE5226"/>
    <w:rsid w:val="00CE68DB"/>
    <w:rsid w:val="00CE758A"/>
    <w:rsid w:val="00CE7754"/>
    <w:rsid w:val="00CF009F"/>
    <w:rsid w:val="00CF3DEE"/>
    <w:rsid w:val="00CF7952"/>
    <w:rsid w:val="00D03554"/>
    <w:rsid w:val="00D11FC9"/>
    <w:rsid w:val="00D225C7"/>
    <w:rsid w:val="00D274DA"/>
    <w:rsid w:val="00D365D0"/>
    <w:rsid w:val="00D44534"/>
    <w:rsid w:val="00D446B0"/>
    <w:rsid w:val="00D50A01"/>
    <w:rsid w:val="00D60400"/>
    <w:rsid w:val="00D63E5A"/>
    <w:rsid w:val="00D670CF"/>
    <w:rsid w:val="00D72D65"/>
    <w:rsid w:val="00D75763"/>
    <w:rsid w:val="00D810E5"/>
    <w:rsid w:val="00D8778A"/>
    <w:rsid w:val="00D91D85"/>
    <w:rsid w:val="00D94839"/>
    <w:rsid w:val="00D9528F"/>
    <w:rsid w:val="00DA4E9E"/>
    <w:rsid w:val="00DA645B"/>
    <w:rsid w:val="00DB72CF"/>
    <w:rsid w:val="00DC298E"/>
    <w:rsid w:val="00DC3A98"/>
    <w:rsid w:val="00DD2E09"/>
    <w:rsid w:val="00DD6745"/>
    <w:rsid w:val="00DE1AEC"/>
    <w:rsid w:val="00DE3F91"/>
    <w:rsid w:val="00DE707C"/>
    <w:rsid w:val="00DF017C"/>
    <w:rsid w:val="00DF52CE"/>
    <w:rsid w:val="00DF63CB"/>
    <w:rsid w:val="00E026F3"/>
    <w:rsid w:val="00E05CA8"/>
    <w:rsid w:val="00E15832"/>
    <w:rsid w:val="00E21F18"/>
    <w:rsid w:val="00E31404"/>
    <w:rsid w:val="00E31513"/>
    <w:rsid w:val="00E346A5"/>
    <w:rsid w:val="00E37FA5"/>
    <w:rsid w:val="00E54411"/>
    <w:rsid w:val="00E57D3F"/>
    <w:rsid w:val="00E608A0"/>
    <w:rsid w:val="00E664DF"/>
    <w:rsid w:val="00E66D8C"/>
    <w:rsid w:val="00E67B96"/>
    <w:rsid w:val="00E74CC1"/>
    <w:rsid w:val="00E77780"/>
    <w:rsid w:val="00E811F3"/>
    <w:rsid w:val="00E92C4A"/>
    <w:rsid w:val="00EB138D"/>
    <w:rsid w:val="00EB348A"/>
    <w:rsid w:val="00EB4B23"/>
    <w:rsid w:val="00EC2CAF"/>
    <w:rsid w:val="00ED3589"/>
    <w:rsid w:val="00EE1616"/>
    <w:rsid w:val="00EE18E1"/>
    <w:rsid w:val="00EE433D"/>
    <w:rsid w:val="00EF04B1"/>
    <w:rsid w:val="00EF04CF"/>
    <w:rsid w:val="00EF45D9"/>
    <w:rsid w:val="00EF6924"/>
    <w:rsid w:val="00EF7128"/>
    <w:rsid w:val="00F03A05"/>
    <w:rsid w:val="00F13598"/>
    <w:rsid w:val="00F143A8"/>
    <w:rsid w:val="00F21080"/>
    <w:rsid w:val="00F24BA1"/>
    <w:rsid w:val="00F24E39"/>
    <w:rsid w:val="00F25473"/>
    <w:rsid w:val="00F30861"/>
    <w:rsid w:val="00F30EAE"/>
    <w:rsid w:val="00F34E54"/>
    <w:rsid w:val="00F42B30"/>
    <w:rsid w:val="00F45E57"/>
    <w:rsid w:val="00F60A91"/>
    <w:rsid w:val="00F71CD1"/>
    <w:rsid w:val="00F76D71"/>
    <w:rsid w:val="00F827F4"/>
    <w:rsid w:val="00F91C55"/>
    <w:rsid w:val="00F93593"/>
    <w:rsid w:val="00FA09C6"/>
    <w:rsid w:val="00FA429A"/>
    <w:rsid w:val="00FB162E"/>
    <w:rsid w:val="00FB2354"/>
    <w:rsid w:val="00FC3EAC"/>
    <w:rsid w:val="00FC49C6"/>
    <w:rsid w:val="00FC5F5C"/>
    <w:rsid w:val="00FD3328"/>
    <w:rsid w:val="00FD5325"/>
    <w:rsid w:val="00FE687A"/>
    <w:rsid w:val="00FE7EE2"/>
    <w:rsid w:val="00FF2CC9"/>
    <w:rsid w:val="00FF64BE"/>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D60400"/>
    <w:rPr>
      <w:rFonts w:ascii="Times New Roman" w:eastAsia="Calibri"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a"/>
    <w:rsid w:val="008A6077"/>
    <w:pPr>
      <w:spacing w:before="120"/>
      <w:ind w:left="720" w:hanging="720"/>
    </w:pPr>
    <w:rPr>
      <w:rFonts w:eastAsia="Times New Roman"/>
      <w:szCs w:val="24"/>
    </w:rPr>
  </w:style>
  <w:style w:type="paragraph" w:styleId="a5">
    <w:name w:val="header"/>
    <w:basedOn w:val="a"/>
    <w:link w:val="a6"/>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a"/>
    <w:rsid w:val="00B120F3"/>
    <w:pPr>
      <w:spacing w:before="120" w:after="360"/>
    </w:pPr>
    <w:rPr>
      <w:rFonts w:eastAsia="Times New Roman"/>
      <w:b/>
      <w:szCs w:val="24"/>
    </w:rPr>
  </w:style>
  <w:style w:type="paragraph" w:customStyle="1" w:styleId="Text">
    <w:name w:val="Text"/>
    <w:basedOn w:val="a"/>
    <w:rsid w:val="008A6077"/>
    <w:pPr>
      <w:spacing w:before="120"/>
      <w:ind w:firstLine="720"/>
    </w:pPr>
    <w:rPr>
      <w:rFonts w:eastAsia="Times New Roman"/>
      <w:szCs w:val="24"/>
    </w:rPr>
  </w:style>
  <w:style w:type="paragraph" w:customStyle="1" w:styleId="FigureorTableCaption">
    <w:name w:val="Figure or Table Caption"/>
    <w:basedOn w:val="a"/>
    <w:rsid w:val="008A6077"/>
    <w:pPr>
      <w:keepNext/>
      <w:spacing w:before="240"/>
      <w:outlineLvl w:val="0"/>
    </w:pPr>
    <w:rPr>
      <w:rFonts w:eastAsia="Times New Roman"/>
      <w:kern w:val="28"/>
      <w:szCs w:val="24"/>
    </w:rPr>
  </w:style>
  <w:style w:type="character" w:customStyle="1" w:styleId="a6">
    <w:name w:val="页眉 字符"/>
    <w:basedOn w:val="a0"/>
    <w:link w:val="a5"/>
    <w:uiPriority w:val="99"/>
    <w:rsid w:val="000379AB"/>
    <w:rPr>
      <w:rFonts w:ascii="Times New Roman" w:eastAsia="Calibri" w:hAnsi="Times New Roman" w:cs="Times New Roman"/>
      <w:sz w:val="20"/>
      <w:szCs w:val="20"/>
    </w:rPr>
  </w:style>
  <w:style w:type="character" w:styleId="a7">
    <w:name w:val="Hyperlink"/>
    <w:rsid w:val="008A6077"/>
    <w:rPr>
      <w:color w:val="0000FF"/>
      <w:u w:val="single"/>
    </w:rPr>
  </w:style>
  <w:style w:type="paragraph" w:customStyle="1" w:styleId="Heading-Main">
    <w:name w:val="Heading-Main"/>
    <w:basedOn w:val="a"/>
    <w:rsid w:val="005358D5"/>
    <w:pPr>
      <w:keepNext/>
      <w:spacing w:before="240" w:after="120"/>
      <w:outlineLvl w:val="0"/>
    </w:pPr>
    <w:rPr>
      <w:rFonts w:eastAsia="Times New Roman"/>
      <w:b/>
      <w:bCs/>
      <w:kern w:val="28"/>
      <w:szCs w:val="24"/>
    </w:rPr>
  </w:style>
  <w:style w:type="paragraph" w:customStyle="1" w:styleId="Affiliation">
    <w:name w:val="Affiliation"/>
    <w:basedOn w:val="Text"/>
    <w:qFormat/>
    <w:rsid w:val="00B719C8"/>
    <w:pPr>
      <w:ind w:firstLine="0"/>
    </w:pPr>
  </w:style>
  <w:style w:type="paragraph" w:customStyle="1" w:styleId="KeyPoints">
    <w:name w:val="Key Points"/>
    <w:basedOn w:val="a"/>
    <w:rsid w:val="008A6077"/>
    <w:pPr>
      <w:spacing w:before="120"/>
    </w:pPr>
    <w:rPr>
      <w:rFonts w:eastAsia="Times New Roman"/>
      <w:szCs w:val="24"/>
    </w:rPr>
  </w:style>
  <w:style w:type="paragraph" w:customStyle="1" w:styleId="Abstract">
    <w:name w:val="Abstract"/>
    <w:basedOn w:val="a"/>
    <w:qFormat/>
    <w:rsid w:val="00400425"/>
    <w:pPr>
      <w:spacing w:before="120"/>
    </w:pPr>
    <w:rPr>
      <w:rFonts w:eastAsia="Times New Roman"/>
      <w:szCs w:val="24"/>
    </w:rPr>
  </w:style>
  <w:style w:type="character" w:customStyle="1" w:styleId="a4">
    <w:name w:val="标题 字符"/>
    <w:basedOn w:val="a0"/>
    <w:link w:val="a3"/>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a"/>
    <w:qFormat/>
    <w:rsid w:val="0037466A"/>
    <w:pPr>
      <w:spacing w:before="240" w:after="240"/>
    </w:pPr>
    <w:rPr>
      <w:color w:val="00B0F0"/>
    </w:rPr>
  </w:style>
  <w:style w:type="paragraph" w:styleId="a8">
    <w:name w:val="Normal (Web)"/>
    <w:basedOn w:val="a"/>
    <w:uiPriority w:val="99"/>
    <w:semiHidden/>
    <w:unhideWhenUsed/>
    <w:rsid w:val="002F3B11"/>
    <w:rPr>
      <w:szCs w:val="24"/>
    </w:rPr>
  </w:style>
  <w:style w:type="paragraph" w:styleId="a9">
    <w:name w:val="footer"/>
    <w:basedOn w:val="a"/>
    <w:link w:val="aa"/>
    <w:uiPriority w:val="99"/>
    <w:unhideWhenUsed/>
    <w:rsid w:val="000379AB"/>
    <w:pPr>
      <w:tabs>
        <w:tab w:val="center" w:pos="4680"/>
        <w:tab w:val="right" w:pos="9360"/>
      </w:tabs>
    </w:pPr>
  </w:style>
  <w:style w:type="character" w:customStyle="1" w:styleId="aa">
    <w:name w:val="页脚 字符"/>
    <w:basedOn w:val="a0"/>
    <w:link w:val="a9"/>
    <w:uiPriority w:val="99"/>
    <w:rsid w:val="000379AB"/>
    <w:rPr>
      <w:rFonts w:ascii="Times New Roman" w:eastAsia="Calibri" w:hAnsi="Times New Roman" w:cs="Times New Roman"/>
      <w:sz w:val="20"/>
      <w:szCs w:val="20"/>
    </w:rPr>
  </w:style>
  <w:style w:type="paragraph" w:styleId="ab">
    <w:name w:val="List Paragraph"/>
    <w:basedOn w:val="a"/>
    <w:uiPriority w:val="34"/>
    <w:qFormat/>
    <w:rsid w:val="00D810E5"/>
    <w:pPr>
      <w:spacing w:after="200"/>
      <w:ind w:left="720"/>
      <w:contextualSpacing/>
    </w:pPr>
    <w:rPr>
      <w:rFonts w:asciiTheme="minorHAnsi" w:eastAsiaTheme="minorEastAsia" w:hAnsiTheme="minorHAnsi" w:cstheme="minorBidi"/>
      <w:szCs w:val="24"/>
      <w:lang w:eastAsia="ja-JP"/>
    </w:rPr>
  </w:style>
  <w:style w:type="character" w:styleId="ac">
    <w:name w:val="Unresolved Mention"/>
    <w:basedOn w:val="a0"/>
    <w:uiPriority w:val="99"/>
    <w:rsid w:val="00B81C79"/>
    <w:rPr>
      <w:color w:val="808080"/>
      <w:shd w:val="clear" w:color="auto" w:fill="E6E6E6"/>
    </w:rPr>
  </w:style>
  <w:style w:type="paragraph" w:styleId="ad">
    <w:name w:val="Balloon Text"/>
    <w:basedOn w:val="a"/>
    <w:link w:val="ae"/>
    <w:uiPriority w:val="99"/>
    <w:semiHidden/>
    <w:unhideWhenUsed/>
    <w:rsid w:val="007B4B93"/>
    <w:rPr>
      <w:rFonts w:ascii="Segoe UI" w:hAnsi="Segoe UI" w:cs="Segoe UI"/>
      <w:sz w:val="18"/>
      <w:szCs w:val="18"/>
    </w:rPr>
  </w:style>
  <w:style w:type="character" w:customStyle="1" w:styleId="ae">
    <w:name w:val="批注框文本 字符"/>
    <w:basedOn w:val="a0"/>
    <w:link w:val="ad"/>
    <w:uiPriority w:val="99"/>
    <w:semiHidden/>
    <w:rsid w:val="007B4B93"/>
    <w:rPr>
      <w:rFonts w:ascii="Segoe UI" w:eastAsia="Calibri" w:hAnsi="Segoe UI" w:cs="Segoe UI"/>
      <w:sz w:val="18"/>
      <w:szCs w:val="18"/>
    </w:rPr>
  </w:style>
  <w:style w:type="character" w:styleId="af">
    <w:name w:val="Emphasis"/>
    <w:basedOn w:val="a0"/>
    <w:uiPriority w:val="20"/>
    <w:qFormat/>
    <w:rsid w:val="007B4B93"/>
    <w:rPr>
      <w:i/>
      <w:iCs/>
    </w:rPr>
  </w:style>
  <w:style w:type="character" w:styleId="af0">
    <w:name w:val="FollowedHyperlink"/>
    <w:basedOn w:val="a0"/>
    <w:uiPriority w:val="99"/>
    <w:semiHidden/>
    <w:unhideWhenUsed/>
    <w:rsid w:val="00F45E57"/>
    <w:rPr>
      <w:color w:val="954F72" w:themeColor="followedHyperlink"/>
      <w:u w:val="single"/>
    </w:rPr>
  </w:style>
  <w:style w:type="character" w:styleId="af1">
    <w:name w:val="line number"/>
    <w:basedOn w:val="a0"/>
    <w:uiPriority w:val="99"/>
    <w:semiHidden/>
    <w:unhideWhenUsed/>
    <w:rsid w:val="00BD47BB"/>
  </w:style>
  <w:style w:type="table" w:styleId="af2">
    <w:name w:val="Table Grid"/>
    <w:basedOn w:val="a1"/>
    <w:uiPriority w:val="39"/>
    <w:rsid w:val="00FB1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FB16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3">
    <w:name w:val="caption"/>
    <w:basedOn w:val="a"/>
    <w:next w:val="a"/>
    <w:uiPriority w:val="35"/>
    <w:unhideWhenUsed/>
    <w:qFormat/>
    <w:rsid w:val="00F91C55"/>
    <w:rPr>
      <w:rFonts w:eastAsia="黑体" w:cstheme="majorBidi"/>
    </w:rPr>
  </w:style>
  <w:style w:type="character" w:styleId="af4">
    <w:name w:val="Placeholder Text"/>
    <w:basedOn w:val="a0"/>
    <w:uiPriority w:val="99"/>
    <w:semiHidden/>
    <w:rsid w:val="00652A94"/>
    <w:rPr>
      <w:color w:val="666666"/>
    </w:rPr>
  </w:style>
  <w:style w:type="paragraph" w:styleId="af5">
    <w:name w:val="endnote text"/>
    <w:basedOn w:val="a"/>
    <w:link w:val="af6"/>
    <w:uiPriority w:val="99"/>
    <w:semiHidden/>
    <w:unhideWhenUsed/>
    <w:rsid w:val="00D44534"/>
    <w:pPr>
      <w:snapToGrid w:val="0"/>
    </w:pPr>
  </w:style>
  <w:style w:type="character" w:customStyle="1" w:styleId="af6">
    <w:name w:val="尾注文本 字符"/>
    <w:basedOn w:val="a0"/>
    <w:link w:val="af5"/>
    <w:uiPriority w:val="99"/>
    <w:semiHidden/>
    <w:rsid w:val="00D44534"/>
    <w:rPr>
      <w:rFonts w:ascii="Times New Roman" w:eastAsia="Calibri" w:hAnsi="Times New Roman" w:cs="Times New Roman"/>
      <w:sz w:val="20"/>
      <w:szCs w:val="20"/>
    </w:rPr>
  </w:style>
  <w:style w:type="character" w:styleId="af7">
    <w:name w:val="endnote reference"/>
    <w:basedOn w:val="a0"/>
    <w:uiPriority w:val="99"/>
    <w:semiHidden/>
    <w:unhideWhenUsed/>
    <w:rsid w:val="00D44534"/>
    <w:rPr>
      <w:vertAlign w:val="superscript"/>
    </w:rPr>
  </w:style>
  <w:style w:type="paragraph" w:styleId="af8">
    <w:name w:val="Bibliography"/>
    <w:basedOn w:val="a"/>
    <w:next w:val="a"/>
    <w:uiPriority w:val="37"/>
    <w:unhideWhenUsed/>
    <w:rsid w:val="00502721"/>
  </w:style>
  <w:style w:type="paragraph" w:styleId="af9">
    <w:name w:val="Revision"/>
    <w:hidden/>
    <w:uiPriority w:val="99"/>
    <w:semiHidden/>
    <w:rsid w:val="00C61DD6"/>
    <w:rPr>
      <w:rFonts w:ascii="Times New Roman" w:eastAsia="Calibri"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14805">
      <w:bodyDiv w:val="1"/>
      <w:marLeft w:val="0"/>
      <w:marRight w:val="0"/>
      <w:marTop w:val="0"/>
      <w:marBottom w:val="0"/>
      <w:divBdr>
        <w:top w:val="none" w:sz="0" w:space="0" w:color="auto"/>
        <w:left w:val="none" w:sz="0" w:space="0" w:color="auto"/>
        <w:bottom w:val="none" w:sz="0" w:space="0" w:color="auto"/>
        <w:right w:val="none" w:sz="0" w:space="0" w:color="auto"/>
      </w:divBdr>
      <w:divsChild>
        <w:div w:id="518205177">
          <w:marLeft w:val="0"/>
          <w:marRight w:val="0"/>
          <w:marTop w:val="0"/>
          <w:marBottom w:val="0"/>
          <w:divBdr>
            <w:top w:val="none" w:sz="0" w:space="0" w:color="auto"/>
            <w:left w:val="none" w:sz="0" w:space="0" w:color="auto"/>
            <w:bottom w:val="none" w:sz="0" w:space="0" w:color="auto"/>
            <w:right w:val="none" w:sz="0" w:space="0" w:color="auto"/>
          </w:divBdr>
          <w:divsChild>
            <w:div w:id="8038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3012">
      <w:bodyDiv w:val="1"/>
      <w:marLeft w:val="0"/>
      <w:marRight w:val="0"/>
      <w:marTop w:val="0"/>
      <w:marBottom w:val="0"/>
      <w:divBdr>
        <w:top w:val="none" w:sz="0" w:space="0" w:color="auto"/>
        <w:left w:val="none" w:sz="0" w:space="0" w:color="auto"/>
        <w:bottom w:val="none" w:sz="0" w:space="0" w:color="auto"/>
        <w:right w:val="none" w:sz="0" w:space="0" w:color="auto"/>
      </w:divBdr>
    </w:div>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291403878">
      <w:bodyDiv w:val="1"/>
      <w:marLeft w:val="0"/>
      <w:marRight w:val="0"/>
      <w:marTop w:val="0"/>
      <w:marBottom w:val="0"/>
      <w:divBdr>
        <w:top w:val="none" w:sz="0" w:space="0" w:color="auto"/>
        <w:left w:val="none" w:sz="0" w:space="0" w:color="auto"/>
        <w:bottom w:val="none" w:sz="0" w:space="0" w:color="auto"/>
        <w:right w:val="none" w:sz="0" w:space="0" w:color="auto"/>
      </w:divBdr>
      <w:divsChild>
        <w:div w:id="244996299">
          <w:marLeft w:val="0"/>
          <w:marRight w:val="0"/>
          <w:marTop w:val="0"/>
          <w:marBottom w:val="0"/>
          <w:divBdr>
            <w:top w:val="none" w:sz="0" w:space="0" w:color="auto"/>
            <w:left w:val="none" w:sz="0" w:space="0" w:color="auto"/>
            <w:bottom w:val="none" w:sz="0" w:space="0" w:color="auto"/>
            <w:right w:val="none" w:sz="0" w:space="0" w:color="auto"/>
          </w:divBdr>
          <w:divsChild>
            <w:div w:id="14205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346753408">
      <w:bodyDiv w:val="1"/>
      <w:marLeft w:val="0"/>
      <w:marRight w:val="0"/>
      <w:marTop w:val="0"/>
      <w:marBottom w:val="0"/>
      <w:divBdr>
        <w:top w:val="none" w:sz="0" w:space="0" w:color="auto"/>
        <w:left w:val="none" w:sz="0" w:space="0" w:color="auto"/>
        <w:bottom w:val="none" w:sz="0" w:space="0" w:color="auto"/>
        <w:right w:val="none" w:sz="0" w:space="0" w:color="auto"/>
      </w:divBdr>
    </w:div>
    <w:div w:id="518354307">
      <w:bodyDiv w:val="1"/>
      <w:marLeft w:val="0"/>
      <w:marRight w:val="0"/>
      <w:marTop w:val="0"/>
      <w:marBottom w:val="0"/>
      <w:divBdr>
        <w:top w:val="none" w:sz="0" w:space="0" w:color="auto"/>
        <w:left w:val="none" w:sz="0" w:space="0" w:color="auto"/>
        <w:bottom w:val="none" w:sz="0" w:space="0" w:color="auto"/>
        <w:right w:val="none" w:sz="0" w:space="0" w:color="auto"/>
      </w:divBdr>
      <w:divsChild>
        <w:div w:id="2000452864">
          <w:marLeft w:val="0"/>
          <w:marRight w:val="0"/>
          <w:marTop w:val="0"/>
          <w:marBottom w:val="0"/>
          <w:divBdr>
            <w:top w:val="none" w:sz="0" w:space="0" w:color="auto"/>
            <w:left w:val="none" w:sz="0" w:space="0" w:color="auto"/>
            <w:bottom w:val="none" w:sz="0" w:space="0" w:color="auto"/>
            <w:right w:val="none" w:sz="0" w:space="0" w:color="auto"/>
          </w:divBdr>
          <w:divsChild>
            <w:div w:id="2958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08575635">
      <w:bodyDiv w:val="1"/>
      <w:marLeft w:val="0"/>
      <w:marRight w:val="0"/>
      <w:marTop w:val="0"/>
      <w:marBottom w:val="0"/>
      <w:divBdr>
        <w:top w:val="none" w:sz="0" w:space="0" w:color="auto"/>
        <w:left w:val="none" w:sz="0" w:space="0" w:color="auto"/>
        <w:bottom w:val="none" w:sz="0" w:space="0" w:color="auto"/>
        <w:right w:val="none" w:sz="0" w:space="0" w:color="auto"/>
      </w:divBdr>
      <w:divsChild>
        <w:div w:id="1764958451">
          <w:marLeft w:val="0"/>
          <w:marRight w:val="0"/>
          <w:marTop w:val="0"/>
          <w:marBottom w:val="0"/>
          <w:divBdr>
            <w:top w:val="none" w:sz="0" w:space="0" w:color="auto"/>
            <w:left w:val="none" w:sz="0" w:space="0" w:color="auto"/>
            <w:bottom w:val="none" w:sz="0" w:space="0" w:color="auto"/>
            <w:right w:val="none" w:sz="0" w:space="0" w:color="auto"/>
          </w:divBdr>
          <w:divsChild>
            <w:div w:id="8040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7515">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68716819">
      <w:bodyDiv w:val="1"/>
      <w:marLeft w:val="0"/>
      <w:marRight w:val="0"/>
      <w:marTop w:val="0"/>
      <w:marBottom w:val="0"/>
      <w:divBdr>
        <w:top w:val="none" w:sz="0" w:space="0" w:color="auto"/>
        <w:left w:val="none" w:sz="0" w:space="0" w:color="auto"/>
        <w:bottom w:val="none" w:sz="0" w:space="0" w:color="auto"/>
        <w:right w:val="none" w:sz="0" w:space="0" w:color="auto"/>
      </w:divBdr>
    </w:div>
    <w:div w:id="1193108642">
      <w:bodyDiv w:val="1"/>
      <w:marLeft w:val="0"/>
      <w:marRight w:val="0"/>
      <w:marTop w:val="0"/>
      <w:marBottom w:val="0"/>
      <w:divBdr>
        <w:top w:val="none" w:sz="0" w:space="0" w:color="auto"/>
        <w:left w:val="none" w:sz="0" w:space="0" w:color="auto"/>
        <w:bottom w:val="none" w:sz="0" w:space="0" w:color="auto"/>
        <w:right w:val="none" w:sz="0" w:space="0" w:color="auto"/>
      </w:divBdr>
      <w:divsChild>
        <w:div w:id="1982692966">
          <w:marLeft w:val="0"/>
          <w:marRight w:val="0"/>
          <w:marTop w:val="0"/>
          <w:marBottom w:val="0"/>
          <w:divBdr>
            <w:top w:val="none" w:sz="0" w:space="0" w:color="auto"/>
            <w:left w:val="none" w:sz="0" w:space="0" w:color="auto"/>
            <w:bottom w:val="none" w:sz="0" w:space="0" w:color="auto"/>
            <w:right w:val="none" w:sz="0" w:space="0" w:color="auto"/>
          </w:divBdr>
          <w:divsChild>
            <w:div w:id="6298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283875696">
      <w:bodyDiv w:val="1"/>
      <w:marLeft w:val="0"/>
      <w:marRight w:val="0"/>
      <w:marTop w:val="0"/>
      <w:marBottom w:val="0"/>
      <w:divBdr>
        <w:top w:val="none" w:sz="0" w:space="0" w:color="auto"/>
        <w:left w:val="none" w:sz="0" w:space="0" w:color="auto"/>
        <w:bottom w:val="none" w:sz="0" w:space="0" w:color="auto"/>
        <w:right w:val="none" w:sz="0" w:space="0" w:color="auto"/>
      </w:divBdr>
      <w:divsChild>
        <w:div w:id="1491284777">
          <w:marLeft w:val="0"/>
          <w:marRight w:val="0"/>
          <w:marTop w:val="0"/>
          <w:marBottom w:val="0"/>
          <w:divBdr>
            <w:top w:val="none" w:sz="0" w:space="0" w:color="auto"/>
            <w:left w:val="none" w:sz="0" w:space="0" w:color="auto"/>
            <w:bottom w:val="none" w:sz="0" w:space="0" w:color="auto"/>
            <w:right w:val="none" w:sz="0" w:space="0" w:color="auto"/>
          </w:divBdr>
          <w:divsChild>
            <w:div w:id="20588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063">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47911345">
      <w:bodyDiv w:val="1"/>
      <w:marLeft w:val="0"/>
      <w:marRight w:val="0"/>
      <w:marTop w:val="0"/>
      <w:marBottom w:val="0"/>
      <w:divBdr>
        <w:top w:val="none" w:sz="0" w:space="0" w:color="auto"/>
        <w:left w:val="none" w:sz="0" w:space="0" w:color="auto"/>
        <w:bottom w:val="none" w:sz="0" w:space="0" w:color="auto"/>
        <w:right w:val="none" w:sz="0" w:space="0" w:color="auto"/>
      </w:divBdr>
      <w:divsChild>
        <w:div w:id="1353531158">
          <w:marLeft w:val="0"/>
          <w:marRight w:val="0"/>
          <w:marTop w:val="0"/>
          <w:marBottom w:val="0"/>
          <w:divBdr>
            <w:top w:val="none" w:sz="0" w:space="0" w:color="auto"/>
            <w:left w:val="none" w:sz="0" w:space="0" w:color="auto"/>
            <w:bottom w:val="none" w:sz="0" w:space="0" w:color="auto"/>
            <w:right w:val="none" w:sz="0" w:space="0" w:color="auto"/>
          </w:divBdr>
          <w:divsChild>
            <w:div w:id="9449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579680295">
      <w:bodyDiv w:val="1"/>
      <w:marLeft w:val="0"/>
      <w:marRight w:val="0"/>
      <w:marTop w:val="0"/>
      <w:marBottom w:val="0"/>
      <w:divBdr>
        <w:top w:val="none" w:sz="0" w:space="0" w:color="auto"/>
        <w:left w:val="none" w:sz="0" w:space="0" w:color="auto"/>
        <w:bottom w:val="none" w:sz="0" w:space="0" w:color="auto"/>
        <w:right w:val="none" w:sz="0" w:space="0" w:color="auto"/>
      </w:divBdr>
    </w:div>
    <w:div w:id="1634672309">
      <w:bodyDiv w:val="1"/>
      <w:marLeft w:val="0"/>
      <w:marRight w:val="0"/>
      <w:marTop w:val="0"/>
      <w:marBottom w:val="0"/>
      <w:divBdr>
        <w:top w:val="none" w:sz="0" w:space="0" w:color="auto"/>
        <w:left w:val="none" w:sz="0" w:space="0" w:color="auto"/>
        <w:bottom w:val="none" w:sz="0" w:space="0" w:color="auto"/>
        <w:right w:val="none" w:sz="0" w:space="0" w:color="auto"/>
      </w:divBdr>
      <w:divsChild>
        <w:div w:id="1758360179">
          <w:marLeft w:val="0"/>
          <w:marRight w:val="0"/>
          <w:marTop w:val="0"/>
          <w:marBottom w:val="0"/>
          <w:divBdr>
            <w:top w:val="none" w:sz="0" w:space="0" w:color="auto"/>
            <w:left w:val="none" w:sz="0" w:space="0" w:color="auto"/>
            <w:bottom w:val="none" w:sz="0" w:space="0" w:color="auto"/>
            <w:right w:val="none" w:sz="0" w:space="0" w:color="auto"/>
          </w:divBdr>
          <w:divsChild>
            <w:div w:id="7045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716466266">
      <w:bodyDiv w:val="1"/>
      <w:marLeft w:val="0"/>
      <w:marRight w:val="0"/>
      <w:marTop w:val="0"/>
      <w:marBottom w:val="0"/>
      <w:divBdr>
        <w:top w:val="none" w:sz="0" w:space="0" w:color="auto"/>
        <w:left w:val="none" w:sz="0" w:space="0" w:color="auto"/>
        <w:bottom w:val="none" w:sz="0" w:space="0" w:color="auto"/>
        <w:right w:val="none" w:sz="0" w:space="0" w:color="auto"/>
      </w:divBdr>
      <w:divsChild>
        <w:div w:id="852647451">
          <w:marLeft w:val="0"/>
          <w:marRight w:val="0"/>
          <w:marTop w:val="0"/>
          <w:marBottom w:val="0"/>
          <w:divBdr>
            <w:top w:val="none" w:sz="0" w:space="0" w:color="auto"/>
            <w:left w:val="none" w:sz="0" w:space="0" w:color="auto"/>
            <w:bottom w:val="none" w:sz="0" w:space="0" w:color="auto"/>
            <w:right w:val="none" w:sz="0" w:space="0" w:color="auto"/>
          </w:divBdr>
          <w:divsChild>
            <w:div w:id="8206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097">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7">
          <w:marLeft w:val="0"/>
          <w:marRight w:val="0"/>
          <w:marTop w:val="0"/>
          <w:marBottom w:val="0"/>
          <w:divBdr>
            <w:top w:val="none" w:sz="0" w:space="0" w:color="auto"/>
            <w:left w:val="none" w:sz="0" w:space="0" w:color="auto"/>
            <w:bottom w:val="none" w:sz="0" w:space="0" w:color="auto"/>
            <w:right w:val="none" w:sz="0" w:space="0" w:color="auto"/>
          </w:divBdr>
          <w:divsChild>
            <w:div w:id="2222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426">
      <w:bodyDiv w:val="1"/>
      <w:marLeft w:val="0"/>
      <w:marRight w:val="0"/>
      <w:marTop w:val="0"/>
      <w:marBottom w:val="0"/>
      <w:divBdr>
        <w:top w:val="none" w:sz="0" w:space="0" w:color="auto"/>
        <w:left w:val="none" w:sz="0" w:space="0" w:color="auto"/>
        <w:bottom w:val="none" w:sz="0" w:space="0" w:color="auto"/>
        <w:right w:val="none" w:sz="0" w:space="0" w:color="auto"/>
      </w:divBdr>
      <w:divsChild>
        <w:div w:id="330522623">
          <w:marLeft w:val="0"/>
          <w:marRight w:val="0"/>
          <w:marTop w:val="0"/>
          <w:marBottom w:val="0"/>
          <w:divBdr>
            <w:top w:val="none" w:sz="0" w:space="0" w:color="auto"/>
            <w:left w:val="none" w:sz="0" w:space="0" w:color="auto"/>
            <w:bottom w:val="none" w:sz="0" w:space="0" w:color="auto"/>
            <w:right w:val="none" w:sz="0" w:space="0" w:color="auto"/>
          </w:divBdr>
          <w:divsChild>
            <w:div w:id="18226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873490973">
      <w:bodyDiv w:val="1"/>
      <w:marLeft w:val="0"/>
      <w:marRight w:val="0"/>
      <w:marTop w:val="0"/>
      <w:marBottom w:val="0"/>
      <w:divBdr>
        <w:top w:val="none" w:sz="0" w:space="0" w:color="auto"/>
        <w:left w:val="none" w:sz="0" w:space="0" w:color="auto"/>
        <w:bottom w:val="none" w:sz="0" w:space="0" w:color="auto"/>
        <w:right w:val="none" w:sz="0" w:space="0" w:color="auto"/>
      </w:divBdr>
    </w:div>
    <w:div w:id="1880819737">
      <w:bodyDiv w:val="1"/>
      <w:marLeft w:val="0"/>
      <w:marRight w:val="0"/>
      <w:marTop w:val="0"/>
      <w:marBottom w:val="0"/>
      <w:divBdr>
        <w:top w:val="none" w:sz="0" w:space="0" w:color="auto"/>
        <w:left w:val="none" w:sz="0" w:space="0" w:color="auto"/>
        <w:bottom w:val="none" w:sz="0" w:space="0" w:color="auto"/>
        <w:right w:val="none" w:sz="0" w:space="0" w:color="auto"/>
      </w:divBdr>
      <w:divsChild>
        <w:div w:id="334310706">
          <w:marLeft w:val="0"/>
          <w:marRight w:val="0"/>
          <w:marTop w:val="0"/>
          <w:marBottom w:val="0"/>
          <w:divBdr>
            <w:top w:val="none" w:sz="0" w:space="0" w:color="auto"/>
            <w:left w:val="none" w:sz="0" w:space="0" w:color="auto"/>
            <w:bottom w:val="none" w:sz="0" w:space="0" w:color="auto"/>
            <w:right w:val="none" w:sz="0" w:space="0" w:color="auto"/>
          </w:divBdr>
          <w:divsChild>
            <w:div w:id="21353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976">
      <w:bodyDiv w:val="1"/>
      <w:marLeft w:val="0"/>
      <w:marRight w:val="0"/>
      <w:marTop w:val="0"/>
      <w:marBottom w:val="0"/>
      <w:divBdr>
        <w:top w:val="none" w:sz="0" w:space="0" w:color="auto"/>
        <w:left w:val="none" w:sz="0" w:space="0" w:color="auto"/>
        <w:bottom w:val="none" w:sz="0" w:space="0" w:color="auto"/>
        <w:right w:val="none" w:sz="0" w:space="0" w:color="auto"/>
      </w:divBdr>
    </w:div>
    <w:div w:id="2012946358">
      <w:bodyDiv w:val="1"/>
      <w:marLeft w:val="0"/>
      <w:marRight w:val="0"/>
      <w:marTop w:val="0"/>
      <w:marBottom w:val="0"/>
      <w:divBdr>
        <w:top w:val="none" w:sz="0" w:space="0" w:color="auto"/>
        <w:left w:val="none" w:sz="0" w:space="0" w:color="auto"/>
        <w:bottom w:val="none" w:sz="0" w:space="0" w:color="auto"/>
        <w:right w:val="none" w:sz="0" w:space="0" w:color="auto"/>
      </w:divBdr>
    </w:div>
    <w:div w:id="2018728519">
      <w:bodyDiv w:val="1"/>
      <w:marLeft w:val="0"/>
      <w:marRight w:val="0"/>
      <w:marTop w:val="0"/>
      <w:marBottom w:val="0"/>
      <w:divBdr>
        <w:top w:val="none" w:sz="0" w:space="0" w:color="auto"/>
        <w:left w:val="none" w:sz="0" w:space="0" w:color="auto"/>
        <w:bottom w:val="none" w:sz="0" w:space="0" w:color="auto"/>
        <w:right w:val="none" w:sz="0" w:space="0" w:color="auto"/>
      </w:divBdr>
    </w:div>
    <w:div w:id="2036342271">
      <w:bodyDiv w:val="1"/>
      <w:marLeft w:val="0"/>
      <w:marRight w:val="0"/>
      <w:marTop w:val="0"/>
      <w:marBottom w:val="0"/>
      <w:divBdr>
        <w:top w:val="none" w:sz="0" w:space="0" w:color="auto"/>
        <w:left w:val="none" w:sz="0" w:space="0" w:color="auto"/>
        <w:bottom w:val="none" w:sz="0" w:space="0" w:color="auto"/>
        <w:right w:val="none" w:sz="0" w:space="0" w:color="auto"/>
      </w:divBdr>
    </w:div>
    <w:div w:id="2044666712">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net.openstreetma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mdata.openstreetmap.de/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FE78-7F94-4A13-8E1F-98480D800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6430</TotalTime>
  <Pages>10</Pages>
  <Words>7244</Words>
  <Characters>38759</Characters>
  <Application>Microsoft Office Word</Application>
  <DocSecurity>0</DocSecurity>
  <Lines>1047</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蓓慧 胡</cp:lastModifiedBy>
  <cp:revision>21</cp:revision>
  <dcterms:created xsi:type="dcterms:W3CDTF">2025-02-24T06:35:00Z</dcterms:created>
  <dcterms:modified xsi:type="dcterms:W3CDTF">2025-03-07T06:52:00Z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id="Yu6raipH"/&gt;&lt;style id="http://www.zotero.org/styles/apa" locale="en-US" hasBibliography="1" bibliographyStyleHasBeenSet="1"/&gt;&lt;prefs&gt;&lt;pref name="fieldType" value="Field"/&gt;&lt;/prefs&gt;&lt;/data&gt;</vt:lpwstr>
  </property>
</Properties>
</file>